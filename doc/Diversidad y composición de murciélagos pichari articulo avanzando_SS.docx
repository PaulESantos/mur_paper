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66014" w14:textId="5B0B81F8" w:rsidR="00432367" w:rsidRDefault="00571EA6" w:rsidP="00571EA6">
      <w:pPr>
        <w:autoSpaceDE w:val="0"/>
        <w:autoSpaceDN w:val="0"/>
        <w:adjustRightInd w:val="0"/>
        <w:spacing w:after="0" w:line="240" w:lineRule="auto"/>
        <w:rPr>
          <w:rFonts w:ascii="Arial" w:hAnsi="Arial" w:cs="Arial"/>
          <w:b/>
          <w:bCs/>
          <w:sz w:val="24"/>
          <w:szCs w:val="24"/>
        </w:rPr>
      </w:pPr>
      <w:r w:rsidRPr="00571EA6">
        <w:rPr>
          <w:rFonts w:ascii="Arial" w:hAnsi="Arial" w:cs="Arial"/>
          <w:b/>
          <w:bCs/>
          <w:sz w:val="24"/>
          <w:szCs w:val="24"/>
        </w:rPr>
        <w:t xml:space="preserve">Diversidad y composición de murciélagos en </w:t>
      </w:r>
      <w:del w:id="0" w:author="Stefanía Sibille Grández" w:date="2022-06-14T21:01:00Z">
        <w:r w:rsidRPr="00571EA6" w:rsidDel="008434FF">
          <w:rPr>
            <w:rFonts w:ascii="Arial" w:hAnsi="Arial" w:cs="Arial"/>
            <w:b/>
            <w:bCs/>
            <w:sz w:val="24"/>
            <w:szCs w:val="24"/>
          </w:rPr>
          <w:delText xml:space="preserve"> </w:delText>
        </w:r>
      </w:del>
      <w:r w:rsidRPr="00571EA6">
        <w:rPr>
          <w:rFonts w:ascii="Arial" w:hAnsi="Arial" w:cs="Arial"/>
          <w:b/>
          <w:bCs/>
          <w:sz w:val="24"/>
          <w:szCs w:val="24"/>
        </w:rPr>
        <w:t xml:space="preserve">el distrito de </w:t>
      </w:r>
      <w:proofErr w:type="spellStart"/>
      <w:r w:rsidRPr="00571EA6">
        <w:rPr>
          <w:rFonts w:ascii="Arial" w:hAnsi="Arial" w:cs="Arial"/>
          <w:b/>
          <w:bCs/>
          <w:sz w:val="24"/>
          <w:szCs w:val="24"/>
        </w:rPr>
        <w:t>Pichari</w:t>
      </w:r>
      <w:proofErr w:type="spellEnd"/>
      <w:r w:rsidRPr="00571EA6">
        <w:rPr>
          <w:rFonts w:ascii="Arial" w:hAnsi="Arial" w:cs="Arial"/>
          <w:b/>
          <w:bCs/>
          <w:sz w:val="24"/>
          <w:szCs w:val="24"/>
        </w:rPr>
        <w:t xml:space="preserve"> VRAEM (Valle de los Ríos Apurímac, Ene y Mantaro) – La convención Cusco, Perú</w:t>
      </w:r>
    </w:p>
    <w:p w14:paraId="52609AFC" w14:textId="77777777" w:rsidR="0032008E" w:rsidRPr="0032008E" w:rsidRDefault="0032008E" w:rsidP="0032008E">
      <w:pPr>
        <w:spacing w:after="0"/>
        <w:rPr>
          <w:sz w:val="28"/>
        </w:rPr>
      </w:pPr>
    </w:p>
    <w:p w14:paraId="239C169D" w14:textId="77777777" w:rsidR="00571EA6" w:rsidRPr="00571EA6" w:rsidRDefault="00571EA6" w:rsidP="00571EA6">
      <w:pPr>
        <w:autoSpaceDE w:val="0"/>
        <w:autoSpaceDN w:val="0"/>
        <w:adjustRightInd w:val="0"/>
        <w:spacing w:after="0" w:line="240" w:lineRule="auto"/>
        <w:rPr>
          <w:rFonts w:ascii="Arial" w:hAnsi="Arial" w:cs="Arial"/>
          <w:b/>
          <w:bCs/>
          <w:sz w:val="24"/>
          <w:szCs w:val="24"/>
        </w:rPr>
      </w:pPr>
      <w:bookmarkStart w:id="1" w:name="_GoBack"/>
      <w:bookmarkEnd w:id="1"/>
    </w:p>
    <w:p w14:paraId="361C4DCB" w14:textId="77777777" w:rsidR="00571EA6" w:rsidRDefault="00083A3C" w:rsidP="00571EA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Resumen</w:t>
      </w:r>
    </w:p>
    <w:p w14:paraId="76E12688" w14:textId="77777777" w:rsidR="00083A3C" w:rsidRDefault="00083A3C" w:rsidP="00571EA6">
      <w:pPr>
        <w:autoSpaceDE w:val="0"/>
        <w:autoSpaceDN w:val="0"/>
        <w:adjustRightInd w:val="0"/>
        <w:spacing w:after="0" w:line="240" w:lineRule="auto"/>
        <w:rPr>
          <w:rFonts w:ascii="Arial" w:hAnsi="Arial" w:cs="Arial"/>
          <w:b/>
          <w:bCs/>
          <w:sz w:val="24"/>
          <w:szCs w:val="24"/>
        </w:rPr>
      </w:pPr>
    </w:p>
    <w:p w14:paraId="36901BAE" w14:textId="77777777" w:rsidR="00083A3C" w:rsidRDefault="00083A3C" w:rsidP="00571EA6">
      <w:pPr>
        <w:autoSpaceDE w:val="0"/>
        <w:autoSpaceDN w:val="0"/>
        <w:adjustRightInd w:val="0"/>
        <w:spacing w:after="0" w:line="240" w:lineRule="auto"/>
        <w:rPr>
          <w:rFonts w:ascii="Arial" w:hAnsi="Arial" w:cs="Arial"/>
          <w:b/>
          <w:bCs/>
          <w:sz w:val="24"/>
          <w:szCs w:val="24"/>
        </w:rPr>
      </w:pPr>
      <w:proofErr w:type="spellStart"/>
      <w:r>
        <w:rPr>
          <w:rFonts w:ascii="Arial" w:hAnsi="Arial" w:cs="Arial"/>
          <w:b/>
          <w:bCs/>
          <w:sz w:val="24"/>
          <w:szCs w:val="24"/>
        </w:rPr>
        <w:t>Abstrat</w:t>
      </w:r>
      <w:proofErr w:type="spellEnd"/>
    </w:p>
    <w:p w14:paraId="5182A7D2" w14:textId="77777777" w:rsidR="00083A3C" w:rsidRDefault="00083A3C" w:rsidP="00571EA6">
      <w:pPr>
        <w:autoSpaceDE w:val="0"/>
        <w:autoSpaceDN w:val="0"/>
        <w:adjustRightInd w:val="0"/>
        <w:spacing w:after="0" w:line="240" w:lineRule="auto"/>
        <w:rPr>
          <w:rFonts w:ascii="Arial" w:hAnsi="Arial" w:cs="Arial"/>
          <w:b/>
          <w:bCs/>
          <w:sz w:val="24"/>
          <w:szCs w:val="24"/>
        </w:rPr>
      </w:pPr>
    </w:p>
    <w:p w14:paraId="1C6CF351" w14:textId="77777777" w:rsidR="00083A3C" w:rsidRPr="00571EA6" w:rsidRDefault="00083A3C" w:rsidP="00571EA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Introducción</w:t>
      </w:r>
    </w:p>
    <w:p w14:paraId="1ABF1D9B" w14:textId="77777777" w:rsidR="0027799D" w:rsidRPr="00083A3C" w:rsidRDefault="0027799D" w:rsidP="00083A3C">
      <w:pPr>
        <w:autoSpaceDE w:val="0"/>
        <w:autoSpaceDN w:val="0"/>
        <w:adjustRightInd w:val="0"/>
        <w:spacing w:after="0" w:line="240" w:lineRule="auto"/>
        <w:jc w:val="both"/>
        <w:rPr>
          <w:rFonts w:ascii="Arial" w:hAnsi="Arial" w:cs="Arial"/>
          <w:sz w:val="24"/>
          <w:szCs w:val="24"/>
        </w:rPr>
      </w:pPr>
    </w:p>
    <w:p w14:paraId="30DF791C" w14:textId="77777777" w:rsidR="005112DD" w:rsidRPr="00083A3C" w:rsidRDefault="0027799D" w:rsidP="00083A3C">
      <w:pPr>
        <w:autoSpaceDE w:val="0"/>
        <w:autoSpaceDN w:val="0"/>
        <w:adjustRightInd w:val="0"/>
        <w:spacing w:after="0" w:line="240" w:lineRule="auto"/>
        <w:jc w:val="both"/>
        <w:rPr>
          <w:rFonts w:ascii="Arial" w:hAnsi="Arial" w:cs="Arial"/>
          <w:sz w:val="24"/>
          <w:szCs w:val="24"/>
        </w:rPr>
      </w:pPr>
      <w:r w:rsidRPr="00083A3C">
        <w:rPr>
          <w:rFonts w:ascii="Arial" w:hAnsi="Arial" w:cs="Arial"/>
          <w:sz w:val="24"/>
          <w:szCs w:val="24"/>
        </w:rPr>
        <w:t xml:space="preserve">El ámbito territorial del distrito de </w:t>
      </w:r>
      <w:proofErr w:type="spellStart"/>
      <w:r w:rsidRPr="00083A3C">
        <w:rPr>
          <w:rFonts w:ascii="Arial" w:hAnsi="Arial" w:cs="Arial"/>
          <w:sz w:val="24"/>
          <w:szCs w:val="24"/>
        </w:rPr>
        <w:t>Pichari</w:t>
      </w:r>
      <w:proofErr w:type="spellEnd"/>
      <w:r w:rsidRPr="00083A3C">
        <w:rPr>
          <w:rFonts w:ascii="Arial" w:hAnsi="Arial" w:cs="Arial"/>
          <w:sz w:val="24"/>
          <w:szCs w:val="24"/>
        </w:rPr>
        <w:t xml:space="preserve"> se</w:t>
      </w:r>
      <w:r w:rsidR="005112DD" w:rsidRPr="00083A3C">
        <w:rPr>
          <w:rFonts w:ascii="Arial" w:hAnsi="Arial" w:cs="Arial"/>
          <w:sz w:val="24"/>
          <w:szCs w:val="24"/>
        </w:rPr>
        <w:t xml:space="preserve"> encuentra en la cuenca del río </w:t>
      </w:r>
      <w:r w:rsidRPr="00083A3C">
        <w:rPr>
          <w:rFonts w:ascii="Arial" w:hAnsi="Arial" w:cs="Arial"/>
          <w:sz w:val="24"/>
          <w:szCs w:val="24"/>
        </w:rPr>
        <w:t>Apurímac</w:t>
      </w:r>
      <w:r w:rsidR="00083A3C">
        <w:rPr>
          <w:rFonts w:ascii="Arial" w:hAnsi="Arial" w:cs="Arial"/>
          <w:sz w:val="24"/>
          <w:szCs w:val="24"/>
        </w:rPr>
        <w:t xml:space="preserve"> </w:t>
      </w:r>
      <w:r w:rsidRPr="00083A3C">
        <w:rPr>
          <w:rFonts w:ascii="Arial" w:hAnsi="Arial" w:cs="Arial"/>
          <w:sz w:val="24"/>
          <w:szCs w:val="24"/>
        </w:rPr>
        <w:t>- VRAEM dentro de las vertiente</w:t>
      </w:r>
      <w:r w:rsidR="005112DD" w:rsidRPr="00083A3C">
        <w:rPr>
          <w:rFonts w:ascii="Arial" w:hAnsi="Arial" w:cs="Arial"/>
          <w:sz w:val="24"/>
          <w:szCs w:val="24"/>
        </w:rPr>
        <w:t>s orientales de los Andes</w:t>
      </w:r>
      <w:r w:rsidR="00083A3C">
        <w:rPr>
          <w:rFonts w:ascii="Arial" w:hAnsi="Arial" w:cs="Arial"/>
          <w:sz w:val="24"/>
          <w:szCs w:val="24"/>
        </w:rPr>
        <w:t>,</w:t>
      </w:r>
      <w:r w:rsidR="005112DD" w:rsidRPr="00083A3C">
        <w:rPr>
          <w:rFonts w:ascii="Arial" w:hAnsi="Arial" w:cs="Arial"/>
          <w:sz w:val="24"/>
          <w:szCs w:val="24"/>
        </w:rPr>
        <w:t xml:space="preserve"> en el </w:t>
      </w:r>
      <w:r w:rsidR="00083A3C">
        <w:rPr>
          <w:rFonts w:ascii="Arial" w:hAnsi="Arial" w:cs="Arial"/>
          <w:sz w:val="24"/>
          <w:szCs w:val="24"/>
        </w:rPr>
        <w:t>departamento de</w:t>
      </w:r>
      <w:r w:rsidRPr="00083A3C">
        <w:rPr>
          <w:rFonts w:ascii="Arial" w:hAnsi="Arial" w:cs="Arial"/>
          <w:sz w:val="24"/>
          <w:szCs w:val="24"/>
        </w:rPr>
        <w:t xml:space="preserve"> Cusco y provincia de La Convención, con un área aproximada de 133,794.33 hectáreas</w:t>
      </w:r>
      <w:r w:rsidR="0086703B">
        <w:rPr>
          <w:rFonts w:ascii="Arial" w:hAnsi="Arial" w:cs="Arial"/>
          <w:sz w:val="24"/>
          <w:szCs w:val="24"/>
        </w:rPr>
        <w:t xml:space="preserve"> </w:t>
      </w:r>
      <w:r w:rsidR="0086703B">
        <w:rPr>
          <w:rFonts w:ascii="Arial" w:hAnsi="Arial" w:cs="Arial"/>
          <w:sz w:val="24"/>
          <w:szCs w:val="24"/>
        </w:rPr>
        <w:fldChar w:fldCharType="begin"/>
      </w:r>
      <w:r w:rsidR="00AE3053">
        <w:rPr>
          <w:rFonts w:ascii="Arial" w:hAnsi="Arial" w:cs="Arial"/>
          <w:sz w:val="24"/>
          <w:szCs w:val="24"/>
        </w:rPr>
        <w:instrText xml:space="preserve"> ADDIN EN.CITE &lt;EndNote&gt;&lt;Cite&gt;&lt;Author&gt;Muni&lt;/Author&gt;&lt;Year&gt;2017&lt;/Year&gt;&lt;IDText&gt;Zonificación Ecológica Económica Ordenamiento Territorial, Municipalidad Distrital de Pichari, La Convención&lt;/IDText&gt;&lt;DisplayText&gt;(Pichari, 2017)&lt;/DisplayText&gt;&lt;record&gt;&lt;titles&gt;&lt;title&gt;Zonificación Ecológica Económica Ordenamiento Territorial, Municipalidad Distrital de Pichari, La Convención&lt;/title&gt;&lt;/titles&gt;&lt;contributors&gt;&lt;authors&gt;&lt;author&gt;Muni Pichari&lt;/author&gt;&lt;/authors&gt;&lt;/contributors&gt;&lt;added-date format="utc"&gt;1593034201&lt;/added-date&gt;&lt;ref-type name="Aggregated Database"&gt;55&lt;/ref-type&gt;&lt;dates&gt;&lt;year&gt;2017&lt;/year&gt;&lt;/dates&gt;&lt;rec-number&gt;44&lt;/rec-number&gt;&lt;last-updated-date format="utc"&gt;1593034384&lt;/last-updated-date&gt;&lt;/record&gt;&lt;/Cite&gt;&lt;/EndNote&gt;</w:instrText>
      </w:r>
      <w:r w:rsidR="0086703B">
        <w:rPr>
          <w:rFonts w:ascii="Arial" w:hAnsi="Arial" w:cs="Arial"/>
          <w:sz w:val="24"/>
          <w:szCs w:val="24"/>
        </w:rPr>
        <w:fldChar w:fldCharType="separate"/>
      </w:r>
      <w:r w:rsidR="00AE3053">
        <w:rPr>
          <w:rFonts w:ascii="Arial" w:hAnsi="Arial" w:cs="Arial"/>
          <w:noProof/>
          <w:sz w:val="24"/>
          <w:szCs w:val="24"/>
        </w:rPr>
        <w:t>(Pichari, 2017)</w:t>
      </w:r>
      <w:r w:rsidR="0086703B">
        <w:rPr>
          <w:rFonts w:ascii="Arial" w:hAnsi="Arial" w:cs="Arial"/>
          <w:sz w:val="24"/>
          <w:szCs w:val="24"/>
        </w:rPr>
        <w:fldChar w:fldCharType="end"/>
      </w:r>
      <w:r w:rsidRPr="00083A3C">
        <w:rPr>
          <w:rFonts w:ascii="Arial" w:hAnsi="Arial" w:cs="Arial"/>
          <w:sz w:val="24"/>
          <w:szCs w:val="24"/>
        </w:rPr>
        <w:t xml:space="preserve">. Dicho ámbito comprende diferentes pisos altitudinales que van desde los valles </w:t>
      </w:r>
      <w:ins w:id="2" w:author="Stefanía Sibille Grández" w:date="2022-05-17T19:45:00Z">
        <w:r w:rsidR="00CD1BEE">
          <w:rPr>
            <w:rFonts w:ascii="Arial" w:hAnsi="Arial" w:cs="Arial"/>
            <w:sz w:val="24"/>
            <w:szCs w:val="24"/>
          </w:rPr>
          <w:t>a</w:t>
        </w:r>
      </w:ins>
      <w:del w:id="3" w:author="Stefanía Sibille Grández" w:date="2022-05-17T19:45:00Z">
        <w:r w:rsidRPr="00083A3C" w:rsidDel="00CD1BEE">
          <w:rPr>
            <w:rFonts w:ascii="Arial" w:hAnsi="Arial" w:cs="Arial"/>
            <w:sz w:val="24"/>
            <w:szCs w:val="24"/>
          </w:rPr>
          <w:delText>A</w:delText>
        </w:r>
      </w:del>
      <w:r w:rsidRPr="00083A3C">
        <w:rPr>
          <w:rFonts w:ascii="Arial" w:hAnsi="Arial" w:cs="Arial"/>
          <w:sz w:val="24"/>
          <w:szCs w:val="24"/>
        </w:rPr>
        <w:t>mazónicos, húmedos cañones, los altos pajonales de la puna hasta las últimas montañas nevadas del extremo norte del departamento del Cusco</w:t>
      </w:r>
      <w:r w:rsidR="00AE3053">
        <w:rPr>
          <w:rFonts w:ascii="Arial" w:hAnsi="Arial" w:cs="Arial"/>
          <w:sz w:val="24"/>
          <w:szCs w:val="24"/>
        </w:rPr>
        <w:t xml:space="preserve"> </w:t>
      </w:r>
      <w:r w:rsidR="00AE3053">
        <w:rPr>
          <w:rFonts w:ascii="Arial" w:hAnsi="Arial" w:cs="Arial"/>
          <w:sz w:val="24"/>
          <w:szCs w:val="24"/>
        </w:rPr>
        <w:fldChar w:fldCharType="begin"/>
      </w:r>
      <w:r w:rsidR="00BC4744">
        <w:rPr>
          <w:rFonts w:ascii="Arial" w:hAnsi="Arial" w:cs="Arial"/>
          <w:sz w:val="24"/>
          <w:szCs w:val="24"/>
        </w:rPr>
        <w:instrText xml:space="preserve"> ADDIN EN.CITE &lt;EndNote&gt;&lt;Cite&gt;&lt;Author&gt;Muni&lt;/Author&gt;&lt;Year&gt;2017&lt;/Year&gt;&lt;IDText&gt;Zonificación Ecológica Económica Ordenamiento Territorial, Municipalidad Distrital de Pichari, La Convención&lt;/IDText&gt;&lt;DisplayText&gt;(Pichari, 2017)&lt;/DisplayText&gt;&lt;record&gt;&lt;titles&gt;&lt;title&gt;Zonificación Ecológica Económica Ordenamiento Territorial, Municipalidad Distrital de Pichari, La Convención&lt;/title&gt;&lt;/titles&gt;&lt;contributors&gt;&lt;authors&gt;&lt;author&gt;Muni Pichari&lt;/author&gt;&lt;/authors&gt;&lt;/contributors&gt;&lt;added-date format="utc"&gt;1593034201&lt;/added-date&gt;&lt;ref-type name="Aggregated Database"&gt;55&lt;/ref-type&gt;&lt;dates&gt;&lt;year&gt;2017&lt;/year&gt;&lt;/dates&gt;&lt;rec-number&gt;44&lt;/rec-number&gt;&lt;last-updated-date format="utc"&gt;1593034384&lt;/last-updated-date&gt;&lt;/record&gt;&lt;/Cite&gt;&lt;/EndNote&gt;</w:instrText>
      </w:r>
      <w:r w:rsidR="00AE3053">
        <w:rPr>
          <w:rFonts w:ascii="Arial" w:hAnsi="Arial" w:cs="Arial"/>
          <w:sz w:val="24"/>
          <w:szCs w:val="24"/>
        </w:rPr>
        <w:fldChar w:fldCharType="separate"/>
      </w:r>
      <w:r w:rsidR="00BC4744">
        <w:rPr>
          <w:rFonts w:ascii="Arial" w:hAnsi="Arial" w:cs="Arial"/>
          <w:noProof/>
          <w:sz w:val="24"/>
          <w:szCs w:val="24"/>
        </w:rPr>
        <w:t>(Pichari, 2017)</w:t>
      </w:r>
      <w:r w:rsidR="00AE3053">
        <w:rPr>
          <w:rFonts w:ascii="Arial" w:hAnsi="Arial" w:cs="Arial"/>
          <w:sz w:val="24"/>
          <w:szCs w:val="24"/>
        </w:rPr>
        <w:fldChar w:fldCharType="end"/>
      </w:r>
      <w:r w:rsidRPr="00083A3C">
        <w:rPr>
          <w:rFonts w:ascii="Arial" w:hAnsi="Arial" w:cs="Arial"/>
          <w:sz w:val="24"/>
          <w:szCs w:val="24"/>
        </w:rPr>
        <w:t xml:space="preserve">.  </w:t>
      </w:r>
      <w:commentRangeStart w:id="4"/>
      <w:r w:rsidRPr="00083A3C">
        <w:rPr>
          <w:rFonts w:ascii="Arial" w:hAnsi="Arial" w:cs="Arial"/>
          <w:sz w:val="24"/>
          <w:szCs w:val="24"/>
        </w:rPr>
        <w:t xml:space="preserve">Estos bosques </w:t>
      </w:r>
      <w:commentRangeEnd w:id="4"/>
      <w:r w:rsidR="00CD1BEE">
        <w:rPr>
          <w:rStyle w:val="Refdecomentario"/>
        </w:rPr>
        <w:commentReference w:id="4"/>
      </w:r>
      <w:r w:rsidRPr="00083A3C">
        <w:rPr>
          <w:rFonts w:ascii="Arial" w:hAnsi="Arial" w:cs="Arial"/>
          <w:sz w:val="24"/>
          <w:szCs w:val="24"/>
        </w:rPr>
        <w:t>comprenden a una de las comunidades vegetales más diversas del planeta, los que son parte de los llamados puntos calientes o “</w:t>
      </w:r>
      <w:proofErr w:type="spellStart"/>
      <w:r w:rsidRPr="00083A3C">
        <w:rPr>
          <w:rFonts w:ascii="Arial" w:hAnsi="Arial" w:cs="Arial"/>
          <w:sz w:val="24"/>
          <w:szCs w:val="24"/>
        </w:rPr>
        <w:t>Hots</w:t>
      </w:r>
      <w:proofErr w:type="spellEnd"/>
      <w:r w:rsidRPr="00083A3C">
        <w:rPr>
          <w:rFonts w:ascii="Arial" w:hAnsi="Arial" w:cs="Arial"/>
          <w:sz w:val="24"/>
          <w:szCs w:val="24"/>
        </w:rPr>
        <w:t xml:space="preserve"> </w:t>
      </w:r>
      <w:proofErr w:type="spellStart"/>
      <w:r w:rsidRPr="00083A3C">
        <w:rPr>
          <w:rFonts w:ascii="Arial" w:hAnsi="Arial" w:cs="Arial"/>
          <w:sz w:val="24"/>
          <w:szCs w:val="24"/>
        </w:rPr>
        <w:t>Pots</w:t>
      </w:r>
      <w:proofErr w:type="spellEnd"/>
      <w:r w:rsidRPr="00083A3C">
        <w:rPr>
          <w:rFonts w:ascii="Arial" w:hAnsi="Arial" w:cs="Arial"/>
          <w:sz w:val="24"/>
          <w:szCs w:val="24"/>
        </w:rPr>
        <w:t>” en el mundo</w:t>
      </w:r>
      <w:r w:rsidR="00883A40">
        <w:rPr>
          <w:rFonts w:ascii="Arial" w:hAnsi="Arial" w:cs="Arial"/>
          <w:sz w:val="24"/>
          <w:szCs w:val="24"/>
        </w:rPr>
        <w:t xml:space="preserve"> </w:t>
      </w:r>
      <w:r w:rsidR="00883A40">
        <w:rPr>
          <w:rFonts w:ascii="Arial" w:hAnsi="Arial" w:cs="Arial"/>
          <w:sz w:val="24"/>
          <w:szCs w:val="24"/>
        </w:rPr>
        <w:fldChar w:fldCharType="begin"/>
      </w:r>
      <w:r w:rsidR="00883A40">
        <w:rPr>
          <w:rFonts w:ascii="Arial" w:hAnsi="Arial" w:cs="Arial"/>
          <w:sz w:val="24"/>
          <w:szCs w:val="24"/>
        </w:rPr>
        <w:instrText xml:space="preserve"> ADDIN EN.CITE &lt;EndNote&gt;&lt;Cite&gt;&lt;Author&gt;Myers&lt;/Author&gt;&lt;Year&gt;2000&lt;/Year&gt;&lt;IDText&gt;Biodiversity hotspots for conservation priorities&lt;/IDText&gt;&lt;DisplayText&gt;(Myers, Mittermeier, Mittermeier, Da Fonseca, &amp;amp; Kent, 2000)&lt;/DisplayText&gt;&lt;record&gt;&lt;isbn&gt;1476-4687&lt;/isbn&gt;&lt;titles&gt;&lt;title&gt;Biodiversity hotspots for conservation priorities&lt;/title&gt;&lt;secondary-title&gt;Nature&lt;/secondary-title&gt;&lt;/titles&gt;&lt;pages&gt;853-858&lt;/pages&gt;&lt;number&gt;6772&lt;/number&gt;&lt;contributors&gt;&lt;authors&gt;&lt;author&gt;Myers, Norman&lt;/author&gt;&lt;author&gt;Mittermeier, Russell A&lt;/author&gt;&lt;author&gt;Mittermeier, Cristina G&lt;/author&gt;&lt;author&gt;Da Fonseca, Gustavo AB&lt;/author&gt;&lt;author&gt;Kent, Jennifer&lt;/author&gt;&lt;/authors&gt;&lt;/contributors&gt;&lt;added-date format="utc"&gt;1592946243&lt;/added-date&gt;&lt;ref-type name="Journal Article"&gt;17&lt;/ref-type&gt;&lt;dates&gt;&lt;year&gt;2000&lt;/year&gt;&lt;/dates&gt;&lt;rec-number&gt;25&lt;/rec-number&gt;&lt;last-updated-date format="utc"&gt;1592946243&lt;/last-updated-date&gt;&lt;volume&gt;403&lt;/volume&gt;&lt;/record&gt;&lt;/Cite&gt;&lt;/EndNote&gt;</w:instrText>
      </w:r>
      <w:r w:rsidR="00883A40">
        <w:rPr>
          <w:rFonts w:ascii="Arial" w:hAnsi="Arial" w:cs="Arial"/>
          <w:sz w:val="24"/>
          <w:szCs w:val="24"/>
        </w:rPr>
        <w:fldChar w:fldCharType="separate"/>
      </w:r>
      <w:r w:rsidR="00883A40">
        <w:rPr>
          <w:rFonts w:ascii="Arial" w:hAnsi="Arial" w:cs="Arial"/>
          <w:noProof/>
          <w:sz w:val="24"/>
          <w:szCs w:val="24"/>
        </w:rPr>
        <w:t>(Myers, Mittermeier, Mittermeier, Da Fonseca, &amp; Kent, 2000)</w:t>
      </w:r>
      <w:r w:rsidR="00883A40">
        <w:rPr>
          <w:rFonts w:ascii="Arial" w:hAnsi="Arial" w:cs="Arial"/>
          <w:sz w:val="24"/>
          <w:szCs w:val="24"/>
        </w:rPr>
        <w:fldChar w:fldCharType="end"/>
      </w:r>
      <w:r w:rsidR="005112DD" w:rsidRPr="00083A3C">
        <w:rPr>
          <w:rFonts w:ascii="Arial" w:hAnsi="Arial" w:cs="Arial"/>
          <w:sz w:val="24"/>
          <w:szCs w:val="24"/>
        </w:rPr>
        <w:t>. Una de las zonas poco conocidas</w:t>
      </w:r>
      <w:del w:id="5" w:author="Stefanía Sibille Grández" w:date="2022-05-17T19:50:00Z">
        <w:r w:rsidR="005112DD" w:rsidRPr="00083A3C" w:rsidDel="000A551F">
          <w:rPr>
            <w:rFonts w:ascii="Arial" w:hAnsi="Arial" w:cs="Arial"/>
            <w:sz w:val="24"/>
            <w:szCs w:val="24"/>
          </w:rPr>
          <w:delText>,</w:delText>
        </w:r>
      </w:del>
      <w:r w:rsidR="005112DD" w:rsidRPr="00083A3C">
        <w:rPr>
          <w:rFonts w:ascii="Arial" w:hAnsi="Arial" w:cs="Arial"/>
          <w:sz w:val="24"/>
          <w:szCs w:val="24"/>
        </w:rPr>
        <w:t xml:space="preserve"> en </w:t>
      </w:r>
      <w:del w:id="6" w:author="Stefanía Sibille Grández" w:date="2022-05-17T19:50:00Z">
        <w:r w:rsidR="005112DD" w:rsidRPr="00083A3C" w:rsidDel="000A551F">
          <w:rPr>
            <w:rFonts w:ascii="Arial" w:hAnsi="Arial" w:cs="Arial"/>
            <w:sz w:val="24"/>
            <w:szCs w:val="24"/>
          </w:rPr>
          <w:delText xml:space="preserve">su </w:delText>
        </w:r>
      </w:del>
      <w:r w:rsidR="005112DD" w:rsidRPr="00083A3C">
        <w:rPr>
          <w:rFonts w:ascii="Arial" w:hAnsi="Arial" w:cs="Arial"/>
          <w:sz w:val="24"/>
          <w:szCs w:val="24"/>
        </w:rPr>
        <w:t xml:space="preserve">diversidad de mamíferos, principalmente </w:t>
      </w:r>
      <w:ins w:id="7" w:author="Stefanía Sibille Grández" w:date="2022-05-17T19:50:00Z">
        <w:r w:rsidR="000A551F">
          <w:rPr>
            <w:rFonts w:ascii="Arial" w:hAnsi="Arial" w:cs="Arial"/>
            <w:sz w:val="24"/>
            <w:szCs w:val="24"/>
          </w:rPr>
          <w:t xml:space="preserve">de </w:t>
        </w:r>
      </w:ins>
      <w:r w:rsidR="00883A40" w:rsidRPr="00083A3C">
        <w:rPr>
          <w:rFonts w:ascii="Arial" w:hAnsi="Arial" w:cs="Arial"/>
          <w:sz w:val="24"/>
          <w:szCs w:val="24"/>
        </w:rPr>
        <w:t>murciélagos</w:t>
      </w:r>
      <w:ins w:id="8" w:author="Stefanía Sibille Grández" w:date="2022-05-17T19:50:00Z">
        <w:r w:rsidR="000A551F">
          <w:rPr>
            <w:rFonts w:ascii="Arial" w:hAnsi="Arial" w:cs="Arial"/>
            <w:sz w:val="24"/>
            <w:szCs w:val="24"/>
          </w:rPr>
          <w:t>,</w:t>
        </w:r>
      </w:ins>
      <w:r w:rsidR="00883A40" w:rsidRPr="00083A3C">
        <w:rPr>
          <w:rFonts w:ascii="Arial" w:hAnsi="Arial" w:cs="Arial"/>
          <w:sz w:val="24"/>
          <w:szCs w:val="24"/>
        </w:rPr>
        <w:t xml:space="preserve"> es</w:t>
      </w:r>
      <w:r w:rsidR="005112DD" w:rsidRPr="00083A3C">
        <w:rPr>
          <w:rFonts w:ascii="Arial" w:hAnsi="Arial" w:cs="Arial"/>
          <w:sz w:val="24"/>
          <w:szCs w:val="24"/>
        </w:rPr>
        <w:t xml:space="preserve"> la cuenca del río Apurímac, componente principal de la región denominada VRAEM (Valle del río Apurímac, Ene y Mantaro). </w:t>
      </w:r>
    </w:p>
    <w:p w14:paraId="0835EAB0" w14:textId="77777777" w:rsidR="005112DD" w:rsidRPr="00083A3C" w:rsidRDefault="005112DD" w:rsidP="00083A3C">
      <w:pPr>
        <w:autoSpaceDE w:val="0"/>
        <w:autoSpaceDN w:val="0"/>
        <w:adjustRightInd w:val="0"/>
        <w:spacing w:after="0" w:line="240" w:lineRule="auto"/>
        <w:jc w:val="both"/>
        <w:rPr>
          <w:rFonts w:ascii="Arial" w:hAnsi="Arial" w:cs="Arial"/>
          <w:sz w:val="24"/>
          <w:szCs w:val="24"/>
        </w:rPr>
      </w:pPr>
    </w:p>
    <w:p w14:paraId="1779084E" w14:textId="5CEB4B8F" w:rsidR="005112DD" w:rsidRPr="00083A3C" w:rsidRDefault="005112DD" w:rsidP="00083A3C">
      <w:pPr>
        <w:autoSpaceDE w:val="0"/>
        <w:autoSpaceDN w:val="0"/>
        <w:adjustRightInd w:val="0"/>
        <w:spacing w:after="0" w:line="240" w:lineRule="auto"/>
        <w:jc w:val="both"/>
        <w:rPr>
          <w:rFonts w:ascii="Arial" w:hAnsi="Arial" w:cs="Arial"/>
          <w:sz w:val="24"/>
          <w:szCs w:val="24"/>
        </w:rPr>
      </w:pPr>
      <w:r w:rsidRPr="00083A3C">
        <w:rPr>
          <w:rFonts w:ascii="Arial" w:hAnsi="Arial" w:cs="Arial"/>
          <w:sz w:val="24"/>
          <w:szCs w:val="24"/>
        </w:rPr>
        <w:t>Los bosques crecen en una mezcla heterogénea de colinas rocosas, pendientes irregulares, riscos escarpados y mesetas planas de elevaciones medias. Estos majestuosos hábitats se</w:t>
      </w:r>
      <w:r w:rsidR="00B26F62">
        <w:rPr>
          <w:rFonts w:ascii="Arial" w:hAnsi="Arial" w:cs="Arial"/>
          <w:sz w:val="24"/>
          <w:szCs w:val="24"/>
        </w:rPr>
        <w:t xml:space="preserve"> encuentran dentro de</w:t>
      </w:r>
      <w:r w:rsidRPr="00083A3C">
        <w:rPr>
          <w:rFonts w:ascii="Arial" w:hAnsi="Arial" w:cs="Arial"/>
          <w:sz w:val="24"/>
          <w:szCs w:val="24"/>
        </w:rPr>
        <w:t xml:space="preserve"> las últimas cadenas empinadas del departamento de Cusco</w:t>
      </w:r>
      <w:r w:rsidR="00512690">
        <w:rPr>
          <w:rFonts w:ascii="Arial" w:hAnsi="Arial" w:cs="Arial"/>
          <w:sz w:val="24"/>
          <w:szCs w:val="24"/>
        </w:rPr>
        <w:t xml:space="preserve"> que confluyen por el noroeste</w:t>
      </w:r>
      <w:commentRangeStart w:id="9"/>
      <w:r w:rsidRPr="00083A3C">
        <w:rPr>
          <w:rFonts w:ascii="Arial" w:hAnsi="Arial" w:cs="Arial"/>
          <w:sz w:val="24"/>
          <w:szCs w:val="24"/>
        </w:rPr>
        <w:t xml:space="preserve"> con la reserva </w:t>
      </w:r>
      <w:commentRangeEnd w:id="9"/>
      <w:r w:rsidR="000A551F">
        <w:rPr>
          <w:rStyle w:val="Refdecomentario"/>
        </w:rPr>
        <w:commentReference w:id="9"/>
      </w:r>
      <w:r w:rsidRPr="00083A3C">
        <w:rPr>
          <w:rFonts w:ascii="Arial" w:hAnsi="Arial" w:cs="Arial"/>
          <w:sz w:val="24"/>
          <w:szCs w:val="24"/>
        </w:rPr>
        <w:t>comunal As</w:t>
      </w:r>
      <w:r w:rsidR="00512690">
        <w:rPr>
          <w:rFonts w:ascii="Arial" w:hAnsi="Arial" w:cs="Arial"/>
          <w:sz w:val="24"/>
          <w:szCs w:val="24"/>
        </w:rPr>
        <w:t>háninca y el Parque Nacional</w:t>
      </w:r>
      <w:r w:rsidRPr="00083A3C">
        <w:rPr>
          <w:rFonts w:ascii="Arial" w:hAnsi="Arial" w:cs="Arial"/>
          <w:sz w:val="24"/>
          <w:szCs w:val="24"/>
        </w:rPr>
        <w:t xml:space="preserve"> </w:t>
      </w:r>
      <w:proofErr w:type="spellStart"/>
      <w:r w:rsidRPr="00083A3C">
        <w:rPr>
          <w:rFonts w:ascii="Arial" w:hAnsi="Arial" w:cs="Arial"/>
          <w:sz w:val="24"/>
          <w:szCs w:val="24"/>
        </w:rPr>
        <w:t>Otishi</w:t>
      </w:r>
      <w:proofErr w:type="spellEnd"/>
      <w:r w:rsidRPr="00083A3C">
        <w:rPr>
          <w:rFonts w:ascii="Arial" w:hAnsi="Arial" w:cs="Arial"/>
          <w:sz w:val="24"/>
          <w:szCs w:val="24"/>
        </w:rPr>
        <w:t xml:space="preserve"> </w:t>
      </w:r>
      <w:r w:rsidR="000F6EC0">
        <w:rPr>
          <w:rFonts w:ascii="Arial" w:hAnsi="Arial" w:cs="Arial"/>
          <w:sz w:val="24"/>
          <w:szCs w:val="24"/>
        </w:rPr>
        <w:fldChar w:fldCharType="begin"/>
      </w:r>
      <w:r w:rsidR="00EB3609">
        <w:rPr>
          <w:rFonts w:ascii="Arial" w:hAnsi="Arial" w:cs="Arial"/>
          <w:sz w:val="24"/>
          <w:szCs w:val="24"/>
        </w:rPr>
        <w:instrText xml:space="preserve"> ADDIN EN.CITE &lt;EndNote&gt;&lt;Cite&gt;&lt;Author&gt;del Cusco&lt;/Author&gt;&lt;Year&gt;2012&lt;/Year&gt;&lt;IDText&gt;PROYECTO FORTALECIMIENTO DEL DESARROLLO DE CAPACIDADES EN ORDENAMIENTO TERRITORIAL EN LA REGIÓN DEL CUSCO&lt;/IDText&gt;&lt;DisplayText&gt;(del Cusco, 2012)&lt;/DisplayText&gt;&lt;record&gt;&lt;titles&gt;&lt;title&gt;PROYECTO FORTALECIMIENTO DEL DESARROLLO DE CAPACIDADES EN ORDENAMIENTO TERRITORIAL EN LA REGIÓN DEL CUSCO&lt;/title&gt;&lt;secondary-title&gt;CUSCO: GOBIERNO REGIONAL DEL CUSCO-SUBGERENCIA DE ACONDICIONAMIENTO TERRITORIAL&lt;/secondary-title&gt;&lt;/titles&gt;&lt;contributors&gt;&lt;authors&gt;&lt;author&gt;del Cusco, Gobierno Regional&lt;/author&gt;&lt;/authors&gt;&lt;/contributors&gt;&lt;added-date format="utc"&gt;1592958967&lt;/added-date&gt;&lt;ref-type name="Journal Article"&gt;17&lt;/ref-type&gt;&lt;dates&gt;&lt;year&gt;2012&lt;/year&gt;&lt;/dates&gt;&lt;rec-number&gt;40&lt;/rec-number&gt;&lt;last-updated-date format="utc"&gt;1592958967&lt;/last-updated-date&gt;&lt;/record&gt;&lt;/Cite&gt;&lt;/EndNote&gt;</w:instrText>
      </w:r>
      <w:r w:rsidR="000F6EC0">
        <w:rPr>
          <w:rFonts w:ascii="Arial" w:hAnsi="Arial" w:cs="Arial"/>
          <w:sz w:val="24"/>
          <w:szCs w:val="24"/>
        </w:rPr>
        <w:fldChar w:fldCharType="separate"/>
      </w:r>
      <w:r w:rsidR="00EB3609">
        <w:rPr>
          <w:rFonts w:ascii="Arial" w:hAnsi="Arial" w:cs="Arial"/>
          <w:noProof/>
          <w:sz w:val="24"/>
          <w:szCs w:val="24"/>
        </w:rPr>
        <w:t>(del Cusco, 2012)</w:t>
      </w:r>
      <w:r w:rsidR="000F6EC0">
        <w:rPr>
          <w:rFonts w:ascii="Arial" w:hAnsi="Arial" w:cs="Arial"/>
          <w:sz w:val="24"/>
          <w:szCs w:val="24"/>
        </w:rPr>
        <w:fldChar w:fldCharType="end"/>
      </w:r>
      <w:r w:rsidRPr="00083A3C">
        <w:rPr>
          <w:rFonts w:ascii="Arial" w:hAnsi="Arial" w:cs="Arial"/>
          <w:sz w:val="24"/>
          <w:szCs w:val="24"/>
        </w:rPr>
        <w:t>.</w:t>
      </w:r>
    </w:p>
    <w:p w14:paraId="19404BD0" w14:textId="77777777" w:rsidR="005112DD" w:rsidRDefault="005112DD" w:rsidP="00083A3C">
      <w:pPr>
        <w:autoSpaceDE w:val="0"/>
        <w:autoSpaceDN w:val="0"/>
        <w:adjustRightInd w:val="0"/>
        <w:spacing w:after="0" w:line="240" w:lineRule="auto"/>
        <w:jc w:val="both"/>
        <w:rPr>
          <w:rFonts w:ascii="Arial" w:hAnsi="Arial" w:cs="Arial"/>
          <w:sz w:val="24"/>
          <w:szCs w:val="24"/>
        </w:rPr>
      </w:pPr>
    </w:p>
    <w:p w14:paraId="52A93C3C" w14:textId="749C843F" w:rsidR="00883A40" w:rsidRDefault="00512690" w:rsidP="00083A3C">
      <w:pPr>
        <w:autoSpaceDE w:val="0"/>
        <w:autoSpaceDN w:val="0"/>
        <w:adjustRightInd w:val="0"/>
        <w:spacing w:after="0" w:line="240" w:lineRule="auto"/>
        <w:jc w:val="both"/>
        <w:rPr>
          <w:rFonts w:ascii="Arial" w:hAnsi="Arial" w:cs="Arial"/>
          <w:sz w:val="24"/>
          <w:szCs w:val="24"/>
        </w:rPr>
      </w:pPr>
      <w:commentRangeStart w:id="10"/>
      <w:r>
        <w:rPr>
          <w:rFonts w:ascii="Arial" w:hAnsi="Arial" w:cs="Arial"/>
          <w:sz w:val="24"/>
          <w:szCs w:val="24"/>
        </w:rPr>
        <w:t>La zona de estudio ha sido poco explorada cien</w:t>
      </w:r>
      <w:r>
        <w:rPr>
          <w:rFonts w:ascii="Arial" w:hAnsi="Arial" w:cs="Arial"/>
          <w:sz w:val="24"/>
          <w:szCs w:val="24"/>
          <w:lang w:val="es-PE"/>
        </w:rPr>
        <w:t xml:space="preserve">tíficamente. Algunas </w:t>
      </w:r>
      <w:r>
        <w:rPr>
          <w:rFonts w:ascii="Arial" w:hAnsi="Arial" w:cs="Arial"/>
          <w:sz w:val="24"/>
          <w:szCs w:val="24"/>
        </w:rPr>
        <w:t>de las expediciones realizadas en el lugar fueron hechas antes de la época del terrorismo que afectó a la zona</w:t>
      </w:r>
      <w:ins w:id="11" w:author="Stefanía Sibille Grández" w:date="2022-05-17T19:55:00Z">
        <w:r w:rsidR="000A551F" w:rsidRPr="000A551F">
          <w:rPr>
            <w:rFonts w:ascii="Arial" w:hAnsi="Arial" w:cs="Arial"/>
            <w:sz w:val="24"/>
            <w:szCs w:val="24"/>
          </w:rPr>
          <w:t>.</w:t>
        </w:r>
      </w:ins>
      <w:commentRangeEnd w:id="10"/>
      <w:ins w:id="12" w:author="Stefanía Sibille Grández" w:date="2022-05-17T19:56:00Z">
        <w:r w:rsidR="000A551F">
          <w:rPr>
            <w:rStyle w:val="Refdecomentario"/>
          </w:rPr>
          <w:commentReference w:id="10"/>
        </w:r>
      </w:ins>
      <w:del w:id="13" w:author="Stefanía Sibille Grández" w:date="2022-05-17T19:55:00Z">
        <w:r w:rsidR="00883A40" w:rsidDel="000A551F">
          <w:rPr>
            <w:rFonts w:ascii="Arial" w:hAnsi="Arial" w:cs="Arial"/>
            <w:sz w:val="24"/>
            <w:szCs w:val="24"/>
          </w:rPr>
          <w:delText>,</w:delText>
        </w:r>
      </w:del>
      <w:r w:rsidR="00883A40">
        <w:rPr>
          <w:rFonts w:ascii="Arial" w:hAnsi="Arial" w:cs="Arial"/>
          <w:sz w:val="24"/>
          <w:szCs w:val="24"/>
        </w:rPr>
        <w:t xml:space="preserve"> </w:t>
      </w:r>
      <w:del w:id="14" w:author="Stefanía Sibille Grández" w:date="2022-05-17T19:55:00Z">
        <w:r w:rsidR="00883A40" w:rsidDel="000A551F">
          <w:rPr>
            <w:rFonts w:ascii="Arial" w:hAnsi="Arial" w:cs="Arial"/>
            <w:sz w:val="24"/>
            <w:szCs w:val="24"/>
          </w:rPr>
          <w:delText>d</w:delText>
        </w:r>
      </w:del>
      <w:ins w:id="15" w:author="Stefanía Sibille Grández" w:date="2022-05-17T19:55:00Z">
        <w:r w:rsidR="000A551F">
          <w:rPr>
            <w:rFonts w:ascii="Arial" w:hAnsi="Arial" w:cs="Arial"/>
            <w:sz w:val="24"/>
            <w:szCs w:val="24"/>
          </w:rPr>
          <w:t>D</w:t>
        </w:r>
      </w:ins>
      <w:r w:rsidR="00883A40">
        <w:rPr>
          <w:rFonts w:ascii="Arial" w:hAnsi="Arial" w:cs="Arial"/>
          <w:sz w:val="24"/>
          <w:szCs w:val="24"/>
        </w:rPr>
        <w:t>ichas expediciones fueron</w:t>
      </w:r>
      <w:del w:id="16" w:author="Stefanía Sibille Grández" w:date="2022-05-17T19:59:00Z">
        <w:r w:rsidR="00883A40" w:rsidDel="000A551F">
          <w:rPr>
            <w:rFonts w:ascii="Arial" w:hAnsi="Arial" w:cs="Arial"/>
            <w:sz w:val="24"/>
            <w:szCs w:val="24"/>
          </w:rPr>
          <w:delText xml:space="preserve"> </w:delText>
        </w:r>
      </w:del>
      <w:r w:rsidR="001C7AE6">
        <w:rPr>
          <w:rFonts w:ascii="Arial" w:hAnsi="Arial" w:cs="Arial"/>
          <w:sz w:val="24"/>
          <w:szCs w:val="24"/>
        </w:rPr>
        <w:t xml:space="preserve"> </w:t>
      </w:r>
      <w:ins w:id="17" w:author="Stefanía Sibille Grández" w:date="2022-05-17T20:07:00Z">
        <w:r w:rsidR="007A583E">
          <w:rPr>
            <w:rFonts w:ascii="Arial" w:hAnsi="Arial" w:cs="Arial"/>
            <w:sz w:val="24"/>
            <w:szCs w:val="24"/>
          </w:rPr>
          <w:t xml:space="preserve">la de </w:t>
        </w:r>
        <w:proofErr w:type="spellStart"/>
        <w:r w:rsidR="007A583E">
          <w:rPr>
            <w:rFonts w:ascii="Arial" w:hAnsi="Arial" w:cs="Arial"/>
            <w:sz w:val="24"/>
            <w:szCs w:val="24"/>
          </w:rPr>
          <w:t>Terborgh</w:t>
        </w:r>
        <w:proofErr w:type="spellEnd"/>
        <w:r w:rsidR="007A583E">
          <w:rPr>
            <w:rFonts w:ascii="Arial" w:hAnsi="Arial" w:cs="Arial"/>
            <w:sz w:val="24"/>
            <w:szCs w:val="24"/>
          </w:rPr>
          <w:t xml:space="preserve"> </w:t>
        </w:r>
      </w:ins>
      <w:r w:rsidR="00883A40">
        <w:rPr>
          <w:rFonts w:ascii="Arial" w:hAnsi="Arial" w:cs="Arial"/>
          <w:sz w:val="24"/>
          <w:szCs w:val="24"/>
        </w:rPr>
        <w:t>a la cordill</w:t>
      </w:r>
      <w:r w:rsidR="0039281D">
        <w:rPr>
          <w:rFonts w:ascii="Arial" w:hAnsi="Arial" w:cs="Arial"/>
          <w:sz w:val="24"/>
          <w:szCs w:val="24"/>
        </w:rPr>
        <w:t xml:space="preserve">era de </w:t>
      </w:r>
      <w:proofErr w:type="spellStart"/>
      <w:r w:rsidR="0039281D">
        <w:rPr>
          <w:rFonts w:ascii="Arial" w:hAnsi="Arial" w:cs="Arial"/>
          <w:sz w:val="24"/>
          <w:szCs w:val="24"/>
        </w:rPr>
        <w:t>Vilcabamba</w:t>
      </w:r>
      <w:proofErr w:type="spellEnd"/>
      <w:r w:rsidR="0039281D">
        <w:rPr>
          <w:rFonts w:ascii="Arial" w:hAnsi="Arial" w:cs="Arial"/>
          <w:sz w:val="24"/>
          <w:szCs w:val="24"/>
        </w:rPr>
        <w:t xml:space="preserve"> </w:t>
      </w:r>
      <w:del w:id="18" w:author="Stefanía Sibille Grández" w:date="2022-05-17T20:06:00Z">
        <w:r w:rsidR="0039281D" w:rsidDel="007A583E">
          <w:rPr>
            <w:rFonts w:ascii="Arial" w:hAnsi="Arial" w:cs="Arial"/>
            <w:sz w:val="24"/>
            <w:szCs w:val="24"/>
          </w:rPr>
          <w:delText xml:space="preserve">por Terborgh </w:delText>
        </w:r>
      </w:del>
      <w:r w:rsidR="0039281D">
        <w:rPr>
          <w:rFonts w:ascii="Arial" w:hAnsi="Arial" w:cs="Arial"/>
          <w:sz w:val="24"/>
          <w:szCs w:val="24"/>
        </w:rPr>
        <w:fldChar w:fldCharType="begin"/>
      </w:r>
      <w:r w:rsidR="0039281D">
        <w:rPr>
          <w:rFonts w:ascii="Arial" w:hAnsi="Arial" w:cs="Arial"/>
          <w:sz w:val="24"/>
          <w:szCs w:val="24"/>
        </w:rPr>
        <w:instrText xml:space="preserve"> ADDIN EN.CITE &lt;EndNote&gt;&lt;Cite&gt;&lt;Author&gt;Terborgh&lt;/Author&gt;&lt;Year&gt;1973&lt;/Year&gt;&lt;IDText&gt;Biological exploration of the northern Cordillera Vilcabamba, Peru&lt;/IDText&gt;&lt;DisplayText&gt;(Terborgh &amp;amp; Dudley, 1973)&lt;/DisplayText&gt;&lt;record&gt;&lt;titles&gt;&lt;title&gt;Biological exploration of the northern Cordillera Vilcabamba, Peru&lt;/title&gt;&lt;/titles&gt;&lt;contributors&gt;&lt;authors&gt;&lt;author&gt;Terborgh, John&lt;/author&gt;&lt;author&gt;Dudley, Theodore R&lt;/author&gt;&lt;/authors&gt;&lt;/contributors&gt;&lt;added-date format="utc"&gt;1592946809&lt;/added-date&gt;&lt;ref-type name="Book"&gt;6&lt;/ref-type&gt;&lt;dates&gt;&lt;year&gt;1973&lt;/year&gt;&lt;/dates&gt;&lt;rec-number&gt;26&lt;/rec-number&gt;&lt;publisher&gt;National Geographic Society&lt;/publisher&gt;&lt;last-updated-date format="utc"&gt;1592946809&lt;/last-updated-date&gt;&lt;/record&gt;&lt;/Cite&gt;&lt;/EndNote&gt;</w:instrText>
      </w:r>
      <w:r w:rsidR="0039281D">
        <w:rPr>
          <w:rFonts w:ascii="Arial" w:hAnsi="Arial" w:cs="Arial"/>
          <w:sz w:val="24"/>
          <w:szCs w:val="24"/>
        </w:rPr>
        <w:fldChar w:fldCharType="separate"/>
      </w:r>
      <w:r w:rsidR="0039281D">
        <w:rPr>
          <w:rFonts w:ascii="Arial" w:hAnsi="Arial" w:cs="Arial"/>
          <w:noProof/>
          <w:sz w:val="24"/>
          <w:szCs w:val="24"/>
        </w:rPr>
        <w:t>(Terborgh &amp; Dudley, 1973)</w:t>
      </w:r>
      <w:r w:rsidR="0039281D">
        <w:rPr>
          <w:rFonts w:ascii="Arial" w:hAnsi="Arial" w:cs="Arial"/>
          <w:sz w:val="24"/>
          <w:szCs w:val="24"/>
        </w:rPr>
        <w:fldChar w:fldCharType="end"/>
      </w:r>
      <w:r w:rsidR="006C52BF">
        <w:rPr>
          <w:rFonts w:ascii="Arial" w:hAnsi="Arial" w:cs="Arial"/>
          <w:sz w:val="24"/>
          <w:szCs w:val="24"/>
        </w:rPr>
        <w:t>,</w:t>
      </w:r>
      <w:r w:rsidR="001C7AE6">
        <w:rPr>
          <w:rFonts w:ascii="Arial" w:hAnsi="Arial" w:cs="Arial"/>
          <w:sz w:val="24"/>
          <w:szCs w:val="24"/>
        </w:rPr>
        <w:t xml:space="preserve"> </w:t>
      </w:r>
      <w:ins w:id="19" w:author="Stefanía Sibille Grández" w:date="2022-05-17T20:07:00Z">
        <w:r w:rsidR="007A583E">
          <w:rPr>
            <w:rFonts w:ascii="Arial" w:hAnsi="Arial" w:cs="Arial"/>
            <w:sz w:val="24"/>
            <w:szCs w:val="24"/>
          </w:rPr>
          <w:t xml:space="preserve">la de </w:t>
        </w:r>
        <w:proofErr w:type="spellStart"/>
        <w:r w:rsidR="007A583E">
          <w:rPr>
            <w:rFonts w:ascii="Arial" w:hAnsi="Arial" w:cs="Arial"/>
            <w:sz w:val="24"/>
            <w:szCs w:val="24"/>
          </w:rPr>
          <w:t>Peyton</w:t>
        </w:r>
        <w:proofErr w:type="spellEnd"/>
        <w:r w:rsidR="007A583E">
          <w:rPr>
            <w:rFonts w:ascii="Arial" w:hAnsi="Arial" w:cs="Arial"/>
            <w:sz w:val="24"/>
            <w:szCs w:val="24"/>
          </w:rPr>
          <w:t xml:space="preserve"> </w:t>
        </w:r>
      </w:ins>
      <w:del w:id="20" w:author="Stefanía Sibille Grández" w:date="2022-05-17T20:09:00Z">
        <w:r w:rsidR="001C7AE6" w:rsidDel="007A583E">
          <w:rPr>
            <w:rFonts w:ascii="Arial" w:hAnsi="Arial" w:cs="Arial"/>
            <w:sz w:val="24"/>
            <w:szCs w:val="24"/>
          </w:rPr>
          <w:delText xml:space="preserve">estudios </w:delText>
        </w:r>
      </w:del>
      <w:r w:rsidR="001C7AE6">
        <w:rPr>
          <w:rFonts w:ascii="Arial" w:hAnsi="Arial" w:cs="Arial"/>
          <w:sz w:val="24"/>
          <w:szCs w:val="24"/>
        </w:rPr>
        <w:t xml:space="preserve">sobre oso de anteojos </w:t>
      </w:r>
      <w:r w:rsidR="001C7AE6">
        <w:rPr>
          <w:rFonts w:ascii="Arial" w:hAnsi="Arial" w:cs="Arial"/>
          <w:sz w:val="24"/>
          <w:szCs w:val="24"/>
        </w:rPr>
        <w:fldChar w:fldCharType="begin"/>
      </w:r>
      <w:r w:rsidR="001C7AE6">
        <w:rPr>
          <w:rFonts w:ascii="Arial" w:hAnsi="Arial" w:cs="Arial"/>
          <w:sz w:val="24"/>
          <w:szCs w:val="24"/>
        </w:rPr>
        <w:instrText xml:space="preserve"> ADDIN EN.CITE &lt;EndNote&gt;&lt;Cite&gt;&lt;Author&gt;Peyton&lt;/Author&gt;&lt;Year&gt;1980&lt;/Year&gt;&lt;IDText&gt;Ecology, distribution, and food habits of spectacled bears, Tremarctos ornatus, in Peru&lt;/IDText&gt;&lt;DisplayText&gt;(Peyton, 1980)&lt;/DisplayText&gt;&lt;record&gt;&lt;isbn&gt;1545-1542&lt;/isbn&gt;&lt;titles&gt;&lt;title&gt;Ecology, distribution, and food habits of spectacled bears, Tremarctos ornatus, in Peru&lt;/title&gt;&lt;secondary-title&gt;Journal of Mammalogy&lt;/secondary-title&gt;&lt;/titles&gt;&lt;pages&gt;639-652&lt;/pages&gt;&lt;number&gt;4&lt;/number&gt;&lt;contributors&gt;&lt;authors&gt;&lt;author&gt;Peyton, Bernard&lt;/author&gt;&lt;/authors&gt;&lt;/contributors&gt;&lt;added-date format="utc"&gt;1592950798&lt;/added-date&gt;&lt;ref-type name="Journal Article"&gt;17&lt;/ref-type&gt;&lt;dates&gt;&lt;year&gt;1980&lt;/year&gt;&lt;/dates&gt;&lt;rec-number&gt;27&lt;/rec-number&gt;&lt;last-updated-date format="utc"&gt;1592950798&lt;/last-updated-date&gt;&lt;volume&gt;61&lt;/volume&gt;&lt;/record&gt;&lt;/Cite&gt;&lt;/EndNote&gt;</w:instrText>
      </w:r>
      <w:r w:rsidR="001C7AE6">
        <w:rPr>
          <w:rFonts w:ascii="Arial" w:hAnsi="Arial" w:cs="Arial"/>
          <w:sz w:val="24"/>
          <w:szCs w:val="24"/>
        </w:rPr>
        <w:fldChar w:fldCharType="separate"/>
      </w:r>
      <w:r w:rsidR="001C7AE6">
        <w:rPr>
          <w:rFonts w:ascii="Arial" w:hAnsi="Arial" w:cs="Arial"/>
          <w:noProof/>
          <w:sz w:val="24"/>
          <w:szCs w:val="24"/>
        </w:rPr>
        <w:t>(Peyton, 1980)</w:t>
      </w:r>
      <w:r w:rsidR="001C7AE6">
        <w:rPr>
          <w:rFonts w:ascii="Arial" w:hAnsi="Arial" w:cs="Arial"/>
          <w:sz w:val="24"/>
          <w:szCs w:val="24"/>
        </w:rPr>
        <w:fldChar w:fldCharType="end"/>
      </w:r>
      <w:r w:rsidR="006C52BF">
        <w:rPr>
          <w:rFonts w:ascii="Arial" w:hAnsi="Arial" w:cs="Arial"/>
          <w:sz w:val="24"/>
          <w:szCs w:val="24"/>
        </w:rPr>
        <w:t xml:space="preserve">, </w:t>
      </w:r>
      <w:ins w:id="21" w:author="Stefanía Sibille Grández" w:date="2022-05-17T20:08:00Z">
        <w:r w:rsidR="007A583E">
          <w:rPr>
            <w:rFonts w:ascii="Arial" w:hAnsi="Arial" w:cs="Arial"/>
            <w:sz w:val="24"/>
            <w:szCs w:val="24"/>
          </w:rPr>
          <w:t xml:space="preserve">y la de Pacheco sobre diversidad de mamíferos </w:t>
        </w:r>
      </w:ins>
      <w:del w:id="22" w:author="Stefanía Sibille Grández" w:date="2022-05-17T20:08:00Z">
        <w:r w:rsidR="006C52BF" w:rsidDel="007A583E">
          <w:rPr>
            <w:rFonts w:ascii="Arial" w:hAnsi="Arial" w:cs="Arial"/>
            <w:sz w:val="24"/>
            <w:szCs w:val="24"/>
          </w:rPr>
          <w:delText>otra investigación</w:delText>
        </w:r>
        <w:r w:rsidR="0086703B" w:rsidDel="007A583E">
          <w:rPr>
            <w:rFonts w:ascii="Arial" w:hAnsi="Arial" w:cs="Arial"/>
            <w:sz w:val="24"/>
            <w:szCs w:val="24"/>
          </w:rPr>
          <w:delText xml:space="preserve"> </w:delText>
        </w:r>
        <w:r w:rsidR="006C52BF" w:rsidDel="007A583E">
          <w:rPr>
            <w:rFonts w:ascii="Arial" w:hAnsi="Arial" w:cs="Arial"/>
            <w:sz w:val="24"/>
            <w:szCs w:val="24"/>
          </w:rPr>
          <w:delText xml:space="preserve">en el área de estudio fue el trabajo realizado </w:delText>
        </w:r>
      </w:del>
      <w:r w:rsidR="006C52BF">
        <w:rPr>
          <w:rFonts w:ascii="Arial" w:hAnsi="Arial" w:cs="Arial"/>
          <w:sz w:val="24"/>
          <w:szCs w:val="24"/>
        </w:rPr>
        <w:t xml:space="preserve">en la localidad de </w:t>
      </w:r>
      <w:ins w:id="23" w:author="Stefanía Sibille Grández" w:date="2022-05-17T20:09:00Z">
        <w:r w:rsidR="00D778E1">
          <w:rPr>
            <w:rFonts w:ascii="Arial" w:hAnsi="Arial" w:cs="Arial"/>
            <w:sz w:val="24"/>
            <w:szCs w:val="24"/>
          </w:rPr>
          <w:t>C</w:t>
        </w:r>
      </w:ins>
      <w:del w:id="24" w:author="Stefanía Sibille Grández" w:date="2022-05-17T20:09:00Z">
        <w:r w:rsidR="006C52BF" w:rsidDel="00D778E1">
          <w:rPr>
            <w:rFonts w:ascii="Arial" w:hAnsi="Arial" w:cs="Arial"/>
            <w:sz w:val="24"/>
            <w:szCs w:val="24"/>
          </w:rPr>
          <w:delText>c</w:delText>
        </w:r>
      </w:del>
      <w:r w:rsidR="006C52BF">
        <w:rPr>
          <w:rFonts w:ascii="Arial" w:hAnsi="Arial" w:cs="Arial"/>
          <w:sz w:val="24"/>
          <w:szCs w:val="24"/>
        </w:rPr>
        <w:t>atarata</w:t>
      </w:r>
      <w:r>
        <w:rPr>
          <w:rFonts w:ascii="Arial" w:hAnsi="Arial" w:cs="Arial"/>
          <w:sz w:val="24"/>
          <w:szCs w:val="24"/>
        </w:rPr>
        <w:t xml:space="preserve">, distrito de </w:t>
      </w:r>
      <w:proofErr w:type="spellStart"/>
      <w:r>
        <w:rPr>
          <w:rFonts w:ascii="Arial" w:hAnsi="Arial" w:cs="Arial"/>
          <w:sz w:val="24"/>
          <w:szCs w:val="24"/>
        </w:rPr>
        <w:t>Pichari</w:t>
      </w:r>
      <w:proofErr w:type="spellEnd"/>
      <w:r w:rsidR="0086703B">
        <w:rPr>
          <w:rFonts w:ascii="Arial" w:hAnsi="Arial" w:cs="Arial"/>
          <w:sz w:val="24"/>
          <w:szCs w:val="24"/>
        </w:rPr>
        <w:t xml:space="preserve"> </w:t>
      </w:r>
      <w:del w:id="25" w:author="Stefanía Sibille Grández" w:date="2022-05-17T20:08:00Z">
        <w:r w:rsidR="0086703B" w:rsidDel="007A583E">
          <w:rPr>
            <w:rFonts w:ascii="Arial" w:hAnsi="Arial" w:cs="Arial"/>
            <w:sz w:val="24"/>
            <w:szCs w:val="24"/>
          </w:rPr>
          <w:delText xml:space="preserve">donde se documento la diversidad de mamíferos </w:delText>
        </w:r>
      </w:del>
      <w:r w:rsidR="0086703B">
        <w:rPr>
          <w:rFonts w:ascii="Arial" w:hAnsi="Arial" w:cs="Arial"/>
          <w:sz w:val="24"/>
          <w:szCs w:val="24"/>
        </w:rPr>
        <w:fldChar w:fldCharType="begin"/>
      </w:r>
      <w:r w:rsidR="0086703B">
        <w:rPr>
          <w:rFonts w:ascii="Arial" w:hAnsi="Arial" w:cs="Arial"/>
          <w:sz w:val="24"/>
          <w:szCs w:val="24"/>
        </w:rPr>
        <w:instrText xml:space="preserve"> ADDIN EN.CITE &lt;EndNote&gt;&lt;Cite&gt;&lt;Author&gt;Pacheco&lt;/Author&gt;&lt;Year&gt;2007&lt;/Year&gt;&lt;IDText&gt;Contribución al conocimiento de la diversidad y conservación de los mamíferos en la cuenca del río Apurímac, Perú&lt;/IDText&gt;&lt;DisplayText&gt;(Pacheco et al., 2007)&lt;/DisplayText&gt;&lt;record&gt;&lt;isbn&gt;1727-9933&lt;/isbn&gt;&lt;titles&gt;&lt;title&gt;Contribución al conocimiento de la diversidad y conservación de los mamíferos en la cuenca del río Apurímac, Perú&lt;/title&gt;&lt;secondary-title&gt;Revista peruana de Biología&lt;/secondary-title&gt;&lt;/titles&gt;&lt;pages&gt;169-180&lt;/pages&gt;&lt;number&gt;2&lt;/number&gt;&lt;contributors&gt;&lt;authors&gt;&lt;author&gt;Pacheco, Víctor&lt;/author&gt;&lt;author&gt;Salas, Edith&lt;/author&gt;&lt;author&gt;Cairampoma, Lianka&lt;/author&gt;&lt;author&gt;Noblecilla, Maggie&lt;/author&gt;&lt;author&gt;Quintana, Heidi&lt;/author&gt;&lt;author&gt;Ortiz¹, Floro&lt;/author&gt;&lt;author&gt;Palermo¹, Pedro&lt;/author&gt;&lt;author&gt;Ledesma¹, Roberto&lt;/author&gt;&lt;/authors&gt;&lt;/contributors&gt;&lt;added-date format="utc"&gt;1593033182&lt;/added-date&gt;&lt;ref-type name="Journal Article"&gt;17&lt;/ref-type&gt;&lt;dates&gt;&lt;year&gt;2007&lt;/year&gt;&lt;/dates&gt;&lt;rec-number&gt;43&lt;/rec-number&gt;&lt;last-updated-date format="utc"&gt;1593033182&lt;/last-updated-date&gt;&lt;volume&gt;14&lt;/volume&gt;&lt;/record&gt;&lt;/Cite&gt;&lt;/EndNote&gt;</w:instrText>
      </w:r>
      <w:r w:rsidR="0086703B">
        <w:rPr>
          <w:rFonts w:ascii="Arial" w:hAnsi="Arial" w:cs="Arial"/>
          <w:sz w:val="24"/>
          <w:szCs w:val="24"/>
        </w:rPr>
        <w:fldChar w:fldCharType="separate"/>
      </w:r>
      <w:r w:rsidR="0086703B">
        <w:rPr>
          <w:rFonts w:ascii="Arial" w:hAnsi="Arial" w:cs="Arial"/>
          <w:noProof/>
          <w:sz w:val="24"/>
          <w:szCs w:val="24"/>
        </w:rPr>
        <w:t>(Pacheco et al., 2007)</w:t>
      </w:r>
      <w:r w:rsidR="0086703B">
        <w:rPr>
          <w:rFonts w:ascii="Arial" w:hAnsi="Arial" w:cs="Arial"/>
          <w:sz w:val="24"/>
          <w:szCs w:val="24"/>
        </w:rPr>
        <w:fldChar w:fldCharType="end"/>
      </w:r>
      <w:ins w:id="26" w:author="Stefanía Sibille Grández" w:date="2022-05-17T20:09:00Z">
        <w:r w:rsidR="00D778E1">
          <w:rPr>
            <w:rFonts w:ascii="Arial" w:hAnsi="Arial" w:cs="Arial"/>
            <w:sz w:val="24"/>
            <w:szCs w:val="24"/>
          </w:rPr>
          <w:t>.</w:t>
        </w:r>
      </w:ins>
    </w:p>
    <w:p w14:paraId="4178A330" w14:textId="77777777" w:rsidR="007A5023" w:rsidRPr="00083A3C" w:rsidRDefault="007A5023" w:rsidP="00083A3C">
      <w:pPr>
        <w:autoSpaceDE w:val="0"/>
        <w:autoSpaceDN w:val="0"/>
        <w:adjustRightInd w:val="0"/>
        <w:spacing w:after="0" w:line="240" w:lineRule="auto"/>
        <w:jc w:val="both"/>
        <w:rPr>
          <w:rFonts w:ascii="Arial" w:hAnsi="Arial" w:cs="Arial"/>
          <w:sz w:val="24"/>
          <w:szCs w:val="24"/>
        </w:rPr>
      </w:pPr>
    </w:p>
    <w:p w14:paraId="4C1936AA" w14:textId="77777777" w:rsidR="0049557E" w:rsidRPr="00083A3C" w:rsidRDefault="001C7AE6" w:rsidP="00083A3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En los bosques</w:t>
      </w:r>
      <w:r w:rsidR="0027799D" w:rsidRPr="00083A3C">
        <w:rPr>
          <w:rFonts w:ascii="Arial" w:hAnsi="Arial" w:cs="Arial"/>
          <w:sz w:val="24"/>
          <w:szCs w:val="24"/>
        </w:rPr>
        <w:t xml:space="preserve"> tropicales</w:t>
      </w:r>
      <w:ins w:id="27" w:author="Stefanía Sibille Grández" w:date="2022-05-17T20:09:00Z">
        <w:r w:rsidR="00D778E1">
          <w:rPr>
            <w:rFonts w:ascii="Arial" w:hAnsi="Arial" w:cs="Arial"/>
            <w:sz w:val="24"/>
            <w:szCs w:val="24"/>
          </w:rPr>
          <w:t>,</w:t>
        </w:r>
      </w:ins>
      <w:r w:rsidR="0027799D" w:rsidRPr="00083A3C">
        <w:rPr>
          <w:rFonts w:ascii="Arial" w:hAnsi="Arial" w:cs="Arial"/>
          <w:sz w:val="24"/>
          <w:szCs w:val="24"/>
        </w:rPr>
        <w:t xml:space="preserve"> los murciélagos son particularmente diversos </w:t>
      </w:r>
      <w:r w:rsidR="005112DD" w:rsidRPr="00083A3C">
        <w:rPr>
          <w:rFonts w:ascii="Arial" w:hAnsi="Arial" w:cs="Arial"/>
          <w:sz w:val="24"/>
          <w:szCs w:val="24"/>
        </w:rPr>
        <w:t xml:space="preserve">e </w:t>
      </w:r>
      <w:r w:rsidR="0027799D" w:rsidRPr="00083A3C">
        <w:rPr>
          <w:rFonts w:ascii="Arial" w:hAnsi="Arial" w:cs="Arial"/>
          <w:sz w:val="24"/>
          <w:szCs w:val="24"/>
        </w:rPr>
        <w:t>importantes y representan entre el 40% y el 50% de las especies de mamíferos presentes en estos ecosistemas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&lt;EndNote&gt;&lt;Cite&gt;&lt;Author&gt;Fenton&lt;/Author&gt;&lt;Year&gt;1992&lt;/Year&gt;&lt;IDText&gt;Phyllostomid bats (Chiroptera: Phyllostomidae) as indicators of habitat disruption in the Neotropics&lt;/IDText&gt;&lt;DisplayText&gt;(Fenton et al., 1992; Solari, Pacheco, Luna, Velazco, &amp;amp; Patterson, 2006)&lt;/DisplayText&gt;&lt;record&gt;&lt;isbn&gt;0006-3606&lt;/isbn&gt;&lt;titles&gt;&lt;title&gt;Phyllostomid bats (Chiroptera: Phyllostomidae) as indicators of habitat disruption in the Neotropics&lt;/title&gt;&lt;secondary-title&gt;Biotropica&lt;/secondary-title&gt;&lt;/titles&gt;&lt;pages&gt;440-446&lt;/pages&gt;&lt;contributors&gt;&lt;authors&gt;&lt;author&gt;Fenton, MB&lt;/author&gt;&lt;author&gt;Acharya, L&lt;/author&gt;&lt;author&gt;Audet, D&lt;/author&gt;&lt;author&gt;Hickey, MBC&lt;/author&gt;&lt;author&gt;Merriman, C&lt;/author&gt;&lt;author&gt;Obrist, MK&lt;/author&gt;&lt;author&gt;Syme, DM&lt;/author&gt;&lt;author&gt;Adkins, B&lt;/author&gt;&lt;/authors&gt;&lt;/contributors&gt;&lt;added-date format="utc"&gt;1592950913&lt;/added-date&gt;&lt;ref-type name="Journal Article"&gt;17&lt;/ref-type&gt;&lt;dates&gt;&lt;year&gt;1992&lt;/year&gt;&lt;/dates&gt;&lt;rec-number&gt;28&lt;/rec-number&gt;&lt;last-updated-date format="utc"&gt;1592950913&lt;/last-updated-date&gt;&lt;/record&gt;&lt;/Cite&gt;&lt;Cite&gt;&lt;Author&gt;Solari&lt;/Author&gt;&lt;Year&gt;2006&lt;/Year&gt;&lt;IDText&gt;Mammals of the manu biosphere reserve&lt;/IDText&gt;&lt;record&gt;&lt;isbn&gt;0015-0754&lt;/isbn&gt;&lt;titles&gt;&lt;title&gt;Mammals of the manu biosphere reserve&lt;/title&gt;&lt;secondary-title&gt;Fieldiana Zoology&lt;/secondary-title&gt;&lt;/titles&gt;&lt;pages&gt;13-22&lt;/pages&gt;&lt;number&gt;110&lt;/number&gt;&lt;contributors&gt;&lt;authors&gt;&lt;author&gt;Solari, Sergio&lt;/author&gt;&lt;author&gt;Pacheco, Víctor&lt;/author&gt;&lt;author&gt;Luna, Lucía&lt;/author&gt;&lt;author&gt;Velazco, Paul M&lt;/author&gt;&lt;author&gt;Patterson, Bruce D&lt;/author&gt;&lt;/authors&gt;&lt;/contributors&gt;&lt;added-date format="utc"&gt;1592950987&lt;/added-date&gt;&lt;ref-type name="Journal Article"&gt;17&lt;/ref-type&gt;&lt;dates&gt;&lt;year&gt;2006&lt;/year&gt;&lt;/dates&gt;&lt;rec-number&gt;29&lt;/rec-number&gt;&lt;last-updated-date format="utc"&gt;1592950987&lt;/last-updated-date&gt;&lt;volume&gt;2006&lt;/volume&gt;&lt;/record&gt;&lt;/Cite&gt;&lt;/EndNote&gt;</w:instrText>
      </w:r>
      <w:r>
        <w:rPr>
          <w:rFonts w:ascii="Arial" w:hAnsi="Arial" w:cs="Arial"/>
          <w:sz w:val="24"/>
          <w:szCs w:val="24"/>
        </w:rPr>
        <w:fldChar w:fldCharType="separate"/>
      </w:r>
      <w:r>
        <w:rPr>
          <w:rFonts w:ascii="Arial" w:hAnsi="Arial" w:cs="Arial"/>
          <w:noProof/>
          <w:sz w:val="24"/>
          <w:szCs w:val="24"/>
        </w:rPr>
        <w:t>(Fenton et al., 1992; Solari, Pacheco, Luna, Velazco, &amp; Patterson, 2006)</w:t>
      </w:r>
      <w:r>
        <w:rPr>
          <w:rFonts w:ascii="Arial" w:hAnsi="Arial" w:cs="Arial"/>
          <w:sz w:val="24"/>
          <w:szCs w:val="24"/>
        </w:rPr>
        <w:fldChar w:fldCharType="end"/>
      </w:r>
      <w:r>
        <w:rPr>
          <w:rFonts w:ascii="Arial" w:hAnsi="Arial" w:cs="Arial"/>
          <w:sz w:val="24"/>
          <w:szCs w:val="24"/>
        </w:rPr>
        <w:t>.</w:t>
      </w:r>
    </w:p>
    <w:p w14:paraId="7E52E382" w14:textId="77777777" w:rsidR="0049557E" w:rsidRPr="00083A3C" w:rsidRDefault="0049557E" w:rsidP="00083A3C">
      <w:pPr>
        <w:autoSpaceDE w:val="0"/>
        <w:autoSpaceDN w:val="0"/>
        <w:adjustRightInd w:val="0"/>
        <w:spacing w:after="0" w:line="240" w:lineRule="auto"/>
        <w:jc w:val="both"/>
        <w:rPr>
          <w:rFonts w:ascii="Arial" w:hAnsi="Arial" w:cs="Arial"/>
          <w:sz w:val="24"/>
          <w:szCs w:val="24"/>
        </w:rPr>
      </w:pPr>
    </w:p>
    <w:p w14:paraId="4CEEE491" w14:textId="585DE882" w:rsidR="007A5023" w:rsidRPr="00083A3C" w:rsidRDefault="007A5023" w:rsidP="00083A3C">
      <w:pPr>
        <w:autoSpaceDE w:val="0"/>
        <w:autoSpaceDN w:val="0"/>
        <w:adjustRightInd w:val="0"/>
        <w:spacing w:after="0" w:line="240" w:lineRule="auto"/>
        <w:jc w:val="both"/>
        <w:rPr>
          <w:rFonts w:ascii="Arial" w:hAnsi="Arial" w:cs="Arial"/>
          <w:sz w:val="24"/>
          <w:szCs w:val="24"/>
        </w:rPr>
      </w:pPr>
      <w:r w:rsidRPr="00083A3C">
        <w:rPr>
          <w:rFonts w:ascii="Arial" w:hAnsi="Arial" w:cs="Arial"/>
          <w:sz w:val="24"/>
          <w:szCs w:val="24"/>
        </w:rPr>
        <w:t>Los bosques montanos al oriente de los Andes albergan una enorme diversidad mastozooló</w:t>
      </w:r>
      <w:r w:rsidRPr="00083A3C">
        <w:rPr>
          <w:rFonts w:ascii="Arial" w:hAnsi="Arial" w:cs="Arial"/>
          <w:sz w:val="24"/>
          <w:szCs w:val="24"/>
        </w:rPr>
        <w:softHyphen/>
        <w:t>gica que no ha sido bien estudiada</w:t>
      </w:r>
      <w:del w:id="28" w:author="Stefanía Sibille Grández" w:date="2022-05-17T20:10:00Z">
        <w:r w:rsidR="00980E37" w:rsidDel="006163E9">
          <w:rPr>
            <w:rFonts w:ascii="Arial" w:hAnsi="Arial" w:cs="Arial"/>
            <w:sz w:val="24"/>
            <w:szCs w:val="24"/>
          </w:rPr>
          <w:delText xml:space="preserve"> </w:delText>
        </w:r>
      </w:del>
      <w:r w:rsidR="00980E37">
        <w:rPr>
          <w:rFonts w:ascii="Arial" w:hAnsi="Arial" w:cs="Arial"/>
          <w:sz w:val="24"/>
          <w:szCs w:val="24"/>
        </w:rPr>
        <w:t xml:space="preserve"> </w:t>
      </w:r>
      <w:r w:rsidR="00980E37">
        <w:rPr>
          <w:rFonts w:ascii="Arial" w:hAnsi="Arial" w:cs="Arial"/>
          <w:sz w:val="24"/>
          <w:szCs w:val="24"/>
        </w:rPr>
        <w:fldChar w:fldCharType="begin"/>
      </w:r>
      <w:r w:rsidR="00980E37">
        <w:rPr>
          <w:rFonts w:ascii="Arial" w:hAnsi="Arial" w:cs="Arial"/>
          <w:sz w:val="24"/>
          <w:szCs w:val="24"/>
        </w:rPr>
        <w:instrText xml:space="preserve"> ADDIN EN.CITE &lt;EndNote&gt;&lt;Cite&gt;&lt;Author&gt;Pacheco&lt;/Author&gt;&lt;Year&gt;2009&lt;/Year&gt;&lt;IDText&gt;Diversidad y endemismo de los mamíferos del Perú&lt;/IDText&gt;&lt;DisplayText&gt;(Pacheco, Cadenillas, Salas, Tello, &amp;amp; Zeballos, 2009)&lt;/DisplayText&gt;&lt;record&gt;&lt;isbn&gt;1727-9933&lt;/isbn&gt;&lt;titles&gt;&lt;title&gt;Diversidad y endemismo de los mamíferos del Perú&lt;/title&gt;&lt;secondary-title&gt;Revista peruana de biología&lt;/secondary-title&gt;&lt;/titles&gt;&lt;pages&gt;5-32&lt;/pages&gt;&lt;number&gt;1&lt;/number&gt;&lt;contributors&gt;&lt;authors&gt;&lt;author&gt;Pacheco, Víctor&lt;/author&gt;&lt;author&gt;Cadenillas, Richard&lt;/author&gt;&lt;author&gt;Salas, Edith&lt;/author&gt;&lt;author&gt;Tello, Carlos&lt;/author&gt;&lt;author&gt;Zeballos, Horacio&lt;/author&gt;&lt;/authors&gt;&lt;/contributors&gt;&lt;added-date format="utc"&gt;1592865746&lt;/added-date&gt;&lt;ref-type name="Journal Article"&gt;17&lt;/ref-type&gt;&lt;dates&gt;&lt;year&gt;2009&lt;/year&gt;&lt;/dates&gt;&lt;rec-number&gt;13&lt;/rec-number&gt;&lt;last-updated-date format="utc"&gt;1592865746&lt;/last-updated-date&gt;&lt;volume&gt;16&lt;/volume&gt;&lt;/record&gt;&lt;/Cite&gt;&lt;/EndNote&gt;</w:instrText>
      </w:r>
      <w:r w:rsidR="00980E37">
        <w:rPr>
          <w:rFonts w:ascii="Arial" w:hAnsi="Arial" w:cs="Arial"/>
          <w:sz w:val="24"/>
          <w:szCs w:val="24"/>
        </w:rPr>
        <w:fldChar w:fldCharType="separate"/>
      </w:r>
      <w:r w:rsidR="00980E37">
        <w:rPr>
          <w:rFonts w:ascii="Arial" w:hAnsi="Arial" w:cs="Arial"/>
          <w:noProof/>
          <w:sz w:val="24"/>
          <w:szCs w:val="24"/>
        </w:rPr>
        <w:t>(Pacheco, Cadenillas, Salas, Tello, &amp; Zeballos, 2009)</w:t>
      </w:r>
      <w:r w:rsidR="00980E37">
        <w:rPr>
          <w:rFonts w:ascii="Arial" w:hAnsi="Arial" w:cs="Arial"/>
          <w:sz w:val="24"/>
          <w:szCs w:val="24"/>
        </w:rPr>
        <w:fldChar w:fldCharType="end"/>
      </w:r>
      <w:r w:rsidRPr="00083A3C">
        <w:rPr>
          <w:rFonts w:ascii="Arial" w:hAnsi="Arial" w:cs="Arial"/>
          <w:sz w:val="24"/>
          <w:szCs w:val="24"/>
        </w:rPr>
        <w:t xml:space="preserve">. Los bosques montanos presentan el mayor número de </w:t>
      </w:r>
      <w:r w:rsidRPr="00083A3C">
        <w:rPr>
          <w:rFonts w:ascii="Arial" w:hAnsi="Arial" w:cs="Arial"/>
          <w:sz w:val="24"/>
          <w:szCs w:val="24"/>
        </w:rPr>
        <w:lastRenderedPageBreak/>
        <w:t>endemismos del Perú, con 39 especies, casi tres veces más que la llanu</w:t>
      </w:r>
      <w:r w:rsidRPr="00083A3C">
        <w:rPr>
          <w:rFonts w:ascii="Arial" w:hAnsi="Arial" w:cs="Arial"/>
          <w:sz w:val="24"/>
          <w:szCs w:val="24"/>
        </w:rPr>
        <w:softHyphen/>
        <w:t>ra amazónica</w:t>
      </w:r>
      <w:r w:rsidR="00980E37">
        <w:rPr>
          <w:rFonts w:ascii="Arial" w:hAnsi="Arial" w:cs="Arial"/>
          <w:sz w:val="24"/>
          <w:szCs w:val="24"/>
        </w:rPr>
        <w:t xml:space="preserve"> </w:t>
      </w:r>
      <w:r w:rsidR="00980E37">
        <w:rPr>
          <w:rFonts w:ascii="Arial" w:hAnsi="Arial" w:cs="Arial"/>
          <w:sz w:val="24"/>
          <w:szCs w:val="24"/>
        </w:rPr>
        <w:fldChar w:fldCharType="begin"/>
      </w:r>
      <w:r w:rsidR="00980E37">
        <w:rPr>
          <w:rFonts w:ascii="Arial" w:hAnsi="Arial" w:cs="Arial"/>
          <w:sz w:val="24"/>
          <w:szCs w:val="24"/>
        </w:rPr>
        <w:instrText xml:space="preserve"> ADDIN EN.CITE &lt;EndNote&gt;&lt;Cite&gt;&lt;Author&gt;Pacheco&lt;/Author&gt;&lt;Year&gt;2009&lt;/Year&gt;&lt;IDText&gt;Diversidad y endemismo de los mamíferos del Perú&lt;/IDText&gt;&lt;DisplayText&gt;(Pacheco et al., 2009)&lt;/DisplayText&gt;&lt;record&gt;&lt;isbn&gt;1727-9933&lt;/isbn&gt;&lt;titles&gt;&lt;title&gt;Diversidad y endemismo de los mamíferos del Perú&lt;/title&gt;&lt;secondary-title&gt;Revista peruana de biología&lt;/secondary-title&gt;&lt;/titles&gt;&lt;pages&gt;5-32&lt;/pages&gt;&lt;number&gt;1&lt;/number&gt;&lt;contributors&gt;&lt;authors&gt;&lt;author&gt;Pacheco, Víctor&lt;/author&gt;&lt;author&gt;Cadenillas, Richard&lt;/author&gt;&lt;author&gt;Salas, Edith&lt;/author&gt;&lt;author&gt;Tello, Carlos&lt;/author&gt;&lt;author&gt;Zeballos, Horacio&lt;/author&gt;&lt;/authors&gt;&lt;/contributors&gt;&lt;added-date format="utc"&gt;1592865746&lt;/added-date&gt;&lt;ref-type name="Journal Article"&gt;17&lt;/ref-type&gt;&lt;dates&gt;&lt;year&gt;2009&lt;/year&gt;&lt;/dates&gt;&lt;rec-number&gt;13&lt;/rec-number&gt;&lt;last-updated-date format="utc"&gt;1592865746&lt;/last-updated-date&gt;&lt;volume&gt;16&lt;/volume&gt;&lt;/record&gt;&lt;/Cite&gt;&lt;/EndNote&gt;</w:instrText>
      </w:r>
      <w:r w:rsidR="00980E37">
        <w:rPr>
          <w:rFonts w:ascii="Arial" w:hAnsi="Arial" w:cs="Arial"/>
          <w:sz w:val="24"/>
          <w:szCs w:val="24"/>
        </w:rPr>
        <w:fldChar w:fldCharType="separate"/>
      </w:r>
      <w:r w:rsidR="00980E37">
        <w:rPr>
          <w:rFonts w:ascii="Arial" w:hAnsi="Arial" w:cs="Arial"/>
          <w:noProof/>
          <w:sz w:val="24"/>
          <w:szCs w:val="24"/>
        </w:rPr>
        <w:t>(Pacheco et al., 2009)</w:t>
      </w:r>
      <w:r w:rsidR="00980E37">
        <w:rPr>
          <w:rFonts w:ascii="Arial" w:hAnsi="Arial" w:cs="Arial"/>
          <w:sz w:val="24"/>
          <w:szCs w:val="24"/>
        </w:rPr>
        <w:fldChar w:fldCharType="end"/>
      </w:r>
      <w:r w:rsidRPr="00083A3C">
        <w:rPr>
          <w:rFonts w:ascii="Arial" w:hAnsi="Arial" w:cs="Arial"/>
          <w:sz w:val="24"/>
          <w:szCs w:val="24"/>
        </w:rPr>
        <w:t xml:space="preserve">. </w:t>
      </w:r>
      <w:r w:rsidR="00302E04">
        <w:rPr>
          <w:rFonts w:ascii="Arial" w:hAnsi="Arial" w:cs="Arial"/>
          <w:sz w:val="24"/>
          <w:szCs w:val="24"/>
        </w:rPr>
        <w:t>Los diversos</w:t>
      </w:r>
      <w:r w:rsidR="00302E04" w:rsidRPr="00302E04">
        <w:rPr>
          <w:rFonts w:ascii="Arial" w:hAnsi="Arial" w:cs="Arial"/>
          <w:sz w:val="24"/>
          <w:szCs w:val="24"/>
        </w:rPr>
        <w:t xml:space="preserve"> </w:t>
      </w:r>
      <w:del w:id="29" w:author="Stefanía Sibille Grández" w:date="2022-05-17T20:11:00Z">
        <w:r w:rsidR="00302E04" w:rsidRPr="00302E04" w:rsidDel="006163E9">
          <w:rPr>
            <w:rFonts w:ascii="Arial" w:hAnsi="Arial" w:cs="Arial"/>
            <w:sz w:val="24"/>
            <w:szCs w:val="24"/>
          </w:rPr>
          <w:delText xml:space="preserve">de </w:delText>
        </w:r>
      </w:del>
      <w:r w:rsidR="00302E04" w:rsidRPr="00302E04">
        <w:rPr>
          <w:rFonts w:ascii="Arial" w:hAnsi="Arial" w:cs="Arial"/>
          <w:sz w:val="24"/>
          <w:szCs w:val="24"/>
        </w:rPr>
        <w:t>climas, suelos</w:t>
      </w:r>
      <w:r w:rsidR="00302E04">
        <w:rPr>
          <w:rFonts w:ascii="Arial" w:hAnsi="Arial" w:cs="Arial"/>
          <w:sz w:val="24"/>
          <w:szCs w:val="24"/>
        </w:rPr>
        <w:t xml:space="preserve"> y vegetación referida para estos bosques</w:t>
      </w:r>
      <w:r w:rsidR="00302E04" w:rsidRPr="00302E04">
        <w:rPr>
          <w:rFonts w:ascii="Arial" w:hAnsi="Arial" w:cs="Arial"/>
          <w:sz w:val="24"/>
          <w:szCs w:val="24"/>
        </w:rPr>
        <w:t>, influye en las d</w:t>
      </w:r>
      <w:r w:rsidR="00302E04">
        <w:rPr>
          <w:rFonts w:ascii="Arial" w:hAnsi="Arial" w:cs="Arial"/>
          <w:sz w:val="24"/>
          <w:szCs w:val="24"/>
        </w:rPr>
        <w:t xml:space="preserve">iferencias de </w:t>
      </w:r>
      <w:ins w:id="30" w:author="Stefanía Sibille Grández" w:date="2022-05-17T20:11:00Z">
        <w:r w:rsidR="006163E9">
          <w:rPr>
            <w:rFonts w:ascii="Arial" w:hAnsi="Arial" w:cs="Arial"/>
            <w:sz w:val="24"/>
            <w:szCs w:val="24"/>
          </w:rPr>
          <w:t xml:space="preserve">la </w:t>
        </w:r>
      </w:ins>
      <w:r w:rsidR="00302E04">
        <w:rPr>
          <w:rFonts w:ascii="Arial" w:hAnsi="Arial" w:cs="Arial"/>
          <w:sz w:val="24"/>
          <w:szCs w:val="24"/>
        </w:rPr>
        <w:t xml:space="preserve">diversidad de los </w:t>
      </w:r>
      <w:r w:rsidR="00302E04" w:rsidRPr="00302E04">
        <w:rPr>
          <w:rFonts w:ascii="Arial" w:hAnsi="Arial" w:cs="Arial"/>
          <w:sz w:val="24"/>
          <w:szCs w:val="24"/>
        </w:rPr>
        <w:t>murciélagos</w:t>
      </w:r>
      <w:ins w:id="31" w:author="Stefanía Sibille Grández" w:date="2022-05-17T20:11:00Z">
        <w:r w:rsidR="006163E9">
          <w:rPr>
            <w:rFonts w:ascii="Arial" w:hAnsi="Arial" w:cs="Arial"/>
            <w:sz w:val="24"/>
            <w:szCs w:val="24"/>
          </w:rPr>
          <w:t>,</w:t>
        </w:r>
      </w:ins>
      <w:r w:rsidR="00302E04" w:rsidRPr="00302E04">
        <w:rPr>
          <w:rFonts w:ascii="Arial" w:hAnsi="Arial" w:cs="Arial"/>
          <w:sz w:val="24"/>
          <w:szCs w:val="24"/>
        </w:rPr>
        <w:t xml:space="preserve"> tanto a escala local c</w:t>
      </w:r>
      <w:r w:rsidR="00302E04">
        <w:rPr>
          <w:rFonts w:ascii="Arial" w:hAnsi="Arial" w:cs="Arial"/>
          <w:sz w:val="24"/>
          <w:szCs w:val="24"/>
        </w:rPr>
        <w:t xml:space="preserve">omo regional </w:t>
      </w:r>
      <w:r w:rsidR="00302E04">
        <w:rPr>
          <w:rFonts w:ascii="Arial" w:hAnsi="Arial" w:cs="Arial"/>
          <w:sz w:val="24"/>
          <w:szCs w:val="24"/>
        </w:rPr>
        <w:fldChar w:fldCharType="begin"/>
      </w:r>
      <w:r w:rsidR="00302E04">
        <w:rPr>
          <w:rFonts w:ascii="Arial" w:hAnsi="Arial" w:cs="Arial"/>
          <w:sz w:val="24"/>
          <w:szCs w:val="24"/>
        </w:rPr>
        <w:instrText xml:space="preserve"> ADDIN EN.CITE &lt;EndNote&gt;&lt;Cite&gt;&lt;Author&gt;Graham&lt;/Author&gt;&lt;Year&gt;1983&lt;/Year&gt;&lt;IDText&gt;Changes in bat species diversity along an elevational gradient up the Peruvian Andes&lt;/IDText&gt;&lt;DisplayText&gt;(Graham, 1983; Soriano, 2000)&lt;/DisplayText&gt;&lt;record&gt;&lt;isbn&gt;1545-1542&lt;/isbn&gt;&lt;titles&gt;&lt;title&gt;Changes in bat species diversity along an elevational gradient up the Peruvian Andes&lt;/title&gt;&lt;secondary-title&gt;Journal of mammalogy&lt;/secondary-title&gt;&lt;/titles&gt;&lt;pages&gt;559-571&lt;/pages&gt;&lt;number&gt;4&lt;/number&gt;&lt;contributors&gt;&lt;authors&gt;&lt;author&gt;Graham, Gary L&lt;/author&gt;&lt;/authors&gt;&lt;/contributors&gt;&lt;added-date format="utc"&gt;1592958456&lt;/added-date&gt;&lt;ref-type name="Journal Article"&gt;17&lt;/ref-type&gt;&lt;dates&gt;&lt;year&gt;1983&lt;/year&gt;&lt;/dates&gt;&lt;rec-number&gt;36&lt;/rec-number&gt;&lt;last-updated-date format="utc"&gt;1592958456&lt;/last-updated-date&gt;&lt;volume&gt;64&lt;/volume&gt;&lt;/record&gt;&lt;/Cite&gt;&lt;Cite&gt;&lt;Author&gt;Soriano&lt;/Author&gt;&lt;Year&gt;2000&lt;/Year&gt;&lt;IDText&gt;Functional structure of bat communities in tropical rainforests and Andean cloud forests&lt;/IDText&gt;&lt;record&gt;&lt;titles&gt;&lt;title&gt;Functional structure of bat communities in tropical rainforests and Andean cloud forests&lt;/title&gt;&lt;/titles&gt;&lt;contributors&gt;&lt;authors&gt;&lt;author&gt;Soriano, Pascual J&lt;/author&gt;&lt;/authors&gt;&lt;/contributors&gt;&lt;added-date format="utc"&gt;1592958539&lt;/added-date&gt;&lt;ref-type name="Journal Article"&gt;17&lt;/ref-type&gt;&lt;dates&gt;&lt;year&gt;2000&lt;/year&gt;&lt;/dates&gt;&lt;rec-number&gt;37&lt;/rec-number&gt;&lt;last-updated-date format="utc"&gt;1592958539&lt;/last-updated-date&gt;&lt;/record&gt;&lt;/Cite&gt;&lt;/EndNote&gt;</w:instrText>
      </w:r>
      <w:r w:rsidR="00302E04">
        <w:rPr>
          <w:rFonts w:ascii="Arial" w:hAnsi="Arial" w:cs="Arial"/>
          <w:sz w:val="24"/>
          <w:szCs w:val="24"/>
        </w:rPr>
        <w:fldChar w:fldCharType="separate"/>
      </w:r>
      <w:r w:rsidR="00302E04">
        <w:rPr>
          <w:rFonts w:ascii="Arial" w:hAnsi="Arial" w:cs="Arial"/>
          <w:noProof/>
          <w:sz w:val="24"/>
          <w:szCs w:val="24"/>
        </w:rPr>
        <w:t>(Graham, 1983; Soriano, 2000)</w:t>
      </w:r>
      <w:r w:rsidR="00302E04">
        <w:rPr>
          <w:rFonts w:ascii="Arial" w:hAnsi="Arial" w:cs="Arial"/>
          <w:sz w:val="24"/>
          <w:szCs w:val="24"/>
        </w:rPr>
        <w:fldChar w:fldCharType="end"/>
      </w:r>
      <w:ins w:id="32" w:author="Stefanía Sibille Grández" w:date="2022-05-17T20:11:00Z">
        <w:r w:rsidR="006163E9">
          <w:rPr>
            <w:rFonts w:ascii="Arial" w:hAnsi="Arial" w:cs="Arial"/>
            <w:sz w:val="24"/>
            <w:szCs w:val="24"/>
          </w:rPr>
          <w:t>.</w:t>
        </w:r>
      </w:ins>
      <w:del w:id="33" w:author="Stefanía Sibille Grández" w:date="2022-05-17T20:11:00Z">
        <w:r w:rsidR="00302E04" w:rsidDel="006163E9">
          <w:rPr>
            <w:rFonts w:ascii="Arial" w:hAnsi="Arial" w:cs="Arial"/>
            <w:sz w:val="24"/>
            <w:szCs w:val="24"/>
          </w:rPr>
          <w:delText>,</w:delText>
        </w:r>
      </w:del>
      <w:r w:rsidR="00302E04">
        <w:rPr>
          <w:rFonts w:ascii="Arial" w:hAnsi="Arial" w:cs="Arial"/>
          <w:sz w:val="24"/>
          <w:szCs w:val="24"/>
        </w:rPr>
        <w:t xml:space="preserve"> </w:t>
      </w:r>
      <w:del w:id="34" w:author="Stefanía Sibille Grández" w:date="2022-05-17T20:11:00Z">
        <w:r w:rsidR="00302E04" w:rsidDel="006163E9">
          <w:rPr>
            <w:rFonts w:ascii="Arial" w:hAnsi="Arial" w:cs="Arial"/>
            <w:sz w:val="24"/>
            <w:szCs w:val="24"/>
          </w:rPr>
          <w:delText>s</w:delText>
        </w:r>
      </w:del>
      <w:ins w:id="35" w:author="Stefanía Sibille Grández" w:date="2022-05-17T20:11:00Z">
        <w:r w:rsidR="006163E9">
          <w:rPr>
            <w:rFonts w:ascii="Arial" w:hAnsi="Arial" w:cs="Arial"/>
            <w:sz w:val="24"/>
            <w:szCs w:val="24"/>
          </w:rPr>
          <w:t>S</w:t>
        </w:r>
      </w:ins>
      <w:r w:rsidR="00302E04" w:rsidRPr="00302E04">
        <w:rPr>
          <w:rFonts w:ascii="Arial" w:hAnsi="Arial" w:cs="Arial"/>
          <w:sz w:val="24"/>
          <w:szCs w:val="24"/>
        </w:rPr>
        <w:t>u fisiografía accidentada</w:t>
      </w:r>
      <w:r w:rsidR="00302E04">
        <w:rPr>
          <w:rFonts w:ascii="Arial" w:hAnsi="Arial" w:cs="Arial"/>
          <w:sz w:val="24"/>
          <w:szCs w:val="24"/>
        </w:rPr>
        <w:t xml:space="preserve">, la heterogeneidad </w:t>
      </w:r>
      <w:r w:rsidR="00302E04" w:rsidRPr="00302E04">
        <w:rPr>
          <w:rFonts w:ascii="Arial" w:hAnsi="Arial" w:cs="Arial"/>
          <w:sz w:val="24"/>
          <w:szCs w:val="24"/>
        </w:rPr>
        <w:t xml:space="preserve">del clima, suelos y </w:t>
      </w:r>
      <w:r w:rsidR="00302E04">
        <w:rPr>
          <w:rFonts w:ascii="Arial" w:hAnsi="Arial" w:cs="Arial"/>
          <w:sz w:val="24"/>
          <w:szCs w:val="24"/>
        </w:rPr>
        <w:t xml:space="preserve">la densa vegetación, prestan un </w:t>
      </w:r>
      <w:r w:rsidR="00302E04" w:rsidRPr="00302E04">
        <w:rPr>
          <w:rFonts w:ascii="Arial" w:hAnsi="Arial" w:cs="Arial"/>
          <w:sz w:val="24"/>
          <w:szCs w:val="24"/>
        </w:rPr>
        <w:t>ambiente favorable para el de</w:t>
      </w:r>
      <w:r w:rsidR="00302E04">
        <w:rPr>
          <w:rFonts w:ascii="Arial" w:hAnsi="Arial" w:cs="Arial"/>
          <w:sz w:val="24"/>
          <w:szCs w:val="24"/>
        </w:rPr>
        <w:t xml:space="preserve">sarrollo de una gran diversidad </w:t>
      </w:r>
      <w:r w:rsidR="00302E04" w:rsidRPr="00302E04">
        <w:rPr>
          <w:rFonts w:ascii="Arial" w:hAnsi="Arial" w:cs="Arial"/>
          <w:sz w:val="24"/>
          <w:szCs w:val="24"/>
        </w:rPr>
        <w:t>biológica, aunque escasamen</w:t>
      </w:r>
      <w:r w:rsidR="00302E04">
        <w:rPr>
          <w:rFonts w:ascii="Arial" w:hAnsi="Arial" w:cs="Arial"/>
          <w:sz w:val="24"/>
          <w:szCs w:val="24"/>
        </w:rPr>
        <w:t>te conocida comparada con</w:t>
      </w:r>
      <w:ins w:id="36" w:author="Stefanía Sibille Grández" w:date="2022-05-17T20:12:00Z">
        <w:r w:rsidR="006163E9">
          <w:rPr>
            <w:rFonts w:ascii="Arial" w:hAnsi="Arial" w:cs="Arial"/>
            <w:sz w:val="24"/>
            <w:szCs w:val="24"/>
          </w:rPr>
          <w:t xml:space="preserve"> la</w:t>
        </w:r>
      </w:ins>
      <w:r w:rsidR="00302E04">
        <w:rPr>
          <w:rFonts w:ascii="Arial" w:hAnsi="Arial" w:cs="Arial"/>
          <w:sz w:val="24"/>
          <w:szCs w:val="24"/>
        </w:rPr>
        <w:t xml:space="preserve"> </w:t>
      </w:r>
      <w:ins w:id="37" w:author="Stefanía Sibille Grández" w:date="2022-05-17T20:12:00Z">
        <w:r w:rsidR="006163E9">
          <w:rPr>
            <w:rFonts w:ascii="Arial" w:hAnsi="Arial" w:cs="Arial"/>
            <w:sz w:val="24"/>
            <w:szCs w:val="24"/>
          </w:rPr>
          <w:t>s</w:t>
        </w:r>
      </w:ins>
      <w:del w:id="38" w:author="Stefanía Sibille Grández" w:date="2022-05-17T20:12:00Z">
        <w:r w:rsidR="00302E04" w:rsidDel="006163E9">
          <w:rPr>
            <w:rFonts w:ascii="Arial" w:hAnsi="Arial" w:cs="Arial"/>
            <w:sz w:val="24"/>
            <w:szCs w:val="24"/>
          </w:rPr>
          <w:delText>S</w:delText>
        </w:r>
      </w:del>
      <w:r w:rsidR="00302E04">
        <w:rPr>
          <w:rFonts w:ascii="Arial" w:hAnsi="Arial" w:cs="Arial"/>
          <w:sz w:val="24"/>
          <w:szCs w:val="24"/>
        </w:rPr>
        <w:t xml:space="preserve">elva </w:t>
      </w:r>
      <w:del w:id="39" w:author="Stefanía Sibille Grández" w:date="2022-05-17T20:12:00Z">
        <w:r w:rsidR="00302E04" w:rsidRPr="00302E04" w:rsidDel="006163E9">
          <w:rPr>
            <w:rFonts w:ascii="Arial" w:hAnsi="Arial" w:cs="Arial"/>
            <w:sz w:val="24"/>
            <w:szCs w:val="24"/>
          </w:rPr>
          <w:delText>B</w:delText>
        </w:r>
      </w:del>
      <w:ins w:id="40" w:author="Stefanía Sibille Grández" w:date="2022-05-17T20:12:00Z">
        <w:r w:rsidR="006163E9">
          <w:rPr>
            <w:rFonts w:ascii="Arial" w:hAnsi="Arial" w:cs="Arial"/>
            <w:sz w:val="24"/>
            <w:szCs w:val="24"/>
          </w:rPr>
          <w:t>b</w:t>
        </w:r>
      </w:ins>
      <w:r w:rsidR="00302E04" w:rsidRPr="00302E04">
        <w:rPr>
          <w:rFonts w:ascii="Arial" w:hAnsi="Arial" w:cs="Arial"/>
          <w:sz w:val="24"/>
          <w:szCs w:val="24"/>
        </w:rPr>
        <w:t>aja</w:t>
      </w:r>
      <w:r w:rsidR="000F6EC0">
        <w:rPr>
          <w:rFonts w:ascii="Arial" w:hAnsi="Arial" w:cs="Arial"/>
          <w:sz w:val="24"/>
          <w:szCs w:val="24"/>
        </w:rPr>
        <w:t xml:space="preserve"> </w:t>
      </w:r>
      <w:r w:rsidR="000F6EC0">
        <w:rPr>
          <w:rFonts w:ascii="Arial" w:hAnsi="Arial" w:cs="Arial"/>
          <w:sz w:val="24"/>
          <w:szCs w:val="24"/>
        </w:rPr>
        <w:fldChar w:fldCharType="begin"/>
      </w:r>
      <w:r w:rsidR="000F6EC0">
        <w:rPr>
          <w:rFonts w:ascii="Arial" w:hAnsi="Arial" w:cs="Arial"/>
          <w:sz w:val="24"/>
          <w:szCs w:val="24"/>
        </w:rPr>
        <w:instrText xml:space="preserve"> ADDIN EN.CITE &lt;EndNote&gt;&lt;Cite&gt;&lt;Author&gt;Young&lt;/Author&gt;&lt;Year&gt;2007&lt;/Year&gt;&lt;IDText&gt;Distribución de las especies endémicas en la vertiente oriental de los Andes en Perú y Bolivia&lt;/IDText&gt;&lt;DisplayText&gt;(Tovar Narváez, Ingar, &amp;amp; Saito Díaz, 2010; Young, 2007)&lt;/DisplayText&gt;&lt;record&gt;&lt;titles&gt;&lt;title&gt;Distribución de las especies endémicas en la vertiente oriental de los Andes en Perú y Bolivia&lt;/title&gt;&lt;secondary-title&gt;NatureServe, Arlington, Virginia, EE UU&lt;/secondary-title&gt;&lt;/titles&gt;&lt;contributors&gt;&lt;authors&gt;&lt;author&gt;Young, Bruce E&lt;/author&gt;&lt;/authors&gt;&lt;/contributors&gt;&lt;added-date format="utc"&gt;1592958730&lt;/added-date&gt;&lt;ref-type name="Journal Article"&gt;17&lt;/ref-type&gt;&lt;dates&gt;&lt;year&gt;2007&lt;/year&gt;&lt;/dates&gt;&lt;rec-number&gt;38&lt;/rec-number&gt;&lt;last-updated-date format="utc"&gt;1592958730&lt;/last-updated-date&gt;&lt;volume&gt;90&lt;/volume&gt;&lt;/record&gt;&lt;/Cite&gt;&lt;Cite&gt;&lt;Author&gt;Tovar Narváez&lt;/Author&gt;&lt;Year&gt;2010&lt;/Year&gt;&lt;IDText&gt;Yungas peruanas.-Bosques montanos de la vertiente oriental de los Andes del Perú: una perspectiva ecorregional de conservación&lt;/IDText&gt;&lt;record&gt;&lt;titles&gt;&lt;title&gt;Yungas peruanas.-Bosques montanos de la vertiente oriental de los Andes del Perú: una perspectiva ecorregional de conservación&lt;/title&gt;&lt;/titles&gt;&lt;contributors&gt;&lt;authors&gt;&lt;author&gt;Tovar Narváez, A&lt;/author&gt;&lt;author&gt;Ingar, Tovar&lt;/author&gt;&lt;author&gt;Saito Díaz, J&lt;/author&gt;&lt;/authors&gt;&lt;/contributors&gt;&lt;added-date format="utc"&gt;1592958780&lt;/added-date&gt;&lt;ref-type name="Report"&gt;27&lt;/ref-type&gt;&lt;dates&gt;&lt;year&gt;2010&lt;/year&gt;&lt;/dates&gt;&lt;rec-number&gt;39&lt;/rec-number&gt;&lt;publisher&gt;Universidad Nacional Agraria La Molina, Lima (Peru)&lt;/publisher&gt;&lt;last-updated-date format="utc"&gt;1592958780&lt;/last-updated-date&gt;&lt;/record&gt;&lt;/Cite&gt;&lt;/EndNote&gt;</w:instrText>
      </w:r>
      <w:r w:rsidR="000F6EC0">
        <w:rPr>
          <w:rFonts w:ascii="Arial" w:hAnsi="Arial" w:cs="Arial"/>
          <w:sz w:val="24"/>
          <w:szCs w:val="24"/>
        </w:rPr>
        <w:fldChar w:fldCharType="separate"/>
      </w:r>
      <w:r w:rsidR="000F6EC0">
        <w:rPr>
          <w:rFonts w:ascii="Arial" w:hAnsi="Arial" w:cs="Arial"/>
          <w:noProof/>
          <w:sz w:val="24"/>
          <w:szCs w:val="24"/>
        </w:rPr>
        <w:t>(Tovar Narváez, Ingar, &amp; Saito Díaz, 2010; Young, 2007)</w:t>
      </w:r>
      <w:r w:rsidR="000F6EC0">
        <w:rPr>
          <w:rFonts w:ascii="Arial" w:hAnsi="Arial" w:cs="Arial"/>
          <w:sz w:val="24"/>
          <w:szCs w:val="24"/>
        </w:rPr>
        <w:fldChar w:fldCharType="end"/>
      </w:r>
      <w:r w:rsidR="00302E04" w:rsidRPr="00302E04">
        <w:rPr>
          <w:rFonts w:ascii="Arial" w:hAnsi="Arial" w:cs="Arial"/>
          <w:sz w:val="24"/>
          <w:szCs w:val="24"/>
        </w:rPr>
        <w:t>.</w:t>
      </w:r>
      <w:r w:rsidR="000F6EC0">
        <w:rPr>
          <w:rFonts w:ascii="Arial" w:hAnsi="Arial" w:cs="Arial"/>
          <w:sz w:val="24"/>
          <w:szCs w:val="24"/>
        </w:rPr>
        <w:t xml:space="preserve"> </w:t>
      </w:r>
      <w:r w:rsidRPr="00083A3C">
        <w:rPr>
          <w:rFonts w:ascii="Arial" w:hAnsi="Arial" w:cs="Arial"/>
          <w:sz w:val="24"/>
          <w:szCs w:val="24"/>
        </w:rPr>
        <w:t>Por estas razones, su conservación ha sido considerada prioritaria en el Perú</w:t>
      </w:r>
      <w:r w:rsidR="00980E37">
        <w:rPr>
          <w:rFonts w:ascii="Arial" w:hAnsi="Arial" w:cs="Arial"/>
          <w:sz w:val="24"/>
          <w:szCs w:val="24"/>
        </w:rPr>
        <w:t xml:space="preserve"> </w:t>
      </w:r>
      <w:r w:rsidR="00980E37">
        <w:rPr>
          <w:rFonts w:ascii="Arial" w:hAnsi="Arial" w:cs="Arial"/>
          <w:sz w:val="24"/>
          <w:szCs w:val="24"/>
        </w:rPr>
        <w:fldChar w:fldCharType="begin"/>
      </w:r>
      <w:r w:rsidR="00980E37">
        <w:rPr>
          <w:rFonts w:ascii="Arial" w:hAnsi="Arial" w:cs="Arial"/>
          <w:sz w:val="24"/>
          <w:szCs w:val="24"/>
        </w:rPr>
        <w:instrText xml:space="preserve"> ADDIN EN.CITE &lt;EndNote&gt;&lt;Cite&gt;&lt;Author&gt;Myers&lt;/Author&gt;&lt;Year&gt;2000&lt;/Year&gt;&lt;IDText&gt;Biodiversity hotspots for conservation priorities&lt;/IDText&gt;&lt;DisplayText&gt;(Myers et al., 2000)&lt;/DisplayText&gt;&lt;record&gt;&lt;isbn&gt;1476-4687&lt;/isbn&gt;&lt;titles&gt;&lt;title&gt;Biodiversity hotspots for conservation priorities&lt;/title&gt;&lt;secondary-title&gt;Nature&lt;/secondary-title&gt;&lt;/titles&gt;&lt;pages&gt;853-858&lt;/pages&gt;&lt;number&gt;6772&lt;/number&gt;&lt;contributors&gt;&lt;authors&gt;&lt;author&gt;Myers, Norman&lt;/author&gt;&lt;author&gt;Mittermeier, Russell A&lt;/author&gt;&lt;author&gt;Mittermeier, Cristina G&lt;/author&gt;&lt;author&gt;Da Fonseca, Gustavo AB&lt;/author&gt;&lt;author&gt;Kent, Jennifer&lt;/author&gt;&lt;/authors&gt;&lt;/contributors&gt;&lt;added-date format="utc"&gt;1592946243&lt;/added-date&gt;&lt;ref-type name="Journal Article"&gt;17&lt;/ref-type&gt;&lt;dates&gt;&lt;year&gt;2000&lt;/year&gt;&lt;/dates&gt;&lt;rec-number&gt;25&lt;/rec-number&gt;&lt;last-updated-date format="utc"&gt;1592946243&lt;/last-updated-date&gt;&lt;volume&gt;403&lt;/volume&gt;&lt;/record&gt;&lt;/Cite&gt;&lt;/EndNote&gt;</w:instrText>
      </w:r>
      <w:r w:rsidR="00980E37">
        <w:rPr>
          <w:rFonts w:ascii="Arial" w:hAnsi="Arial" w:cs="Arial"/>
          <w:sz w:val="24"/>
          <w:szCs w:val="24"/>
        </w:rPr>
        <w:fldChar w:fldCharType="separate"/>
      </w:r>
      <w:r w:rsidR="00980E37">
        <w:rPr>
          <w:rFonts w:ascii="Arial" w:hAnsi="Arial" w:cs="Arial"/>
          <w:noProof/>
          <w:sz w:val="24"/>
          <w:szCs w:val="24"/>
        </w:rPr>
        <w:t>(Myers et al., 2000)</w:t>
      </w:r>
      <w:r w:rsidR="00980E37">
        <w:rPr>
          <w:rFonts w:ascii="Arial" w:hAnsi="Arial" w:cs="Arial"/>
          <w:sz w:val="24"/>
          <w:szCs w:val="24"/>
        </w:rPr>
        <w:fldChar w:fldCharType="end"/>
      </w:r>
      <w:r w:rsidR="00083A3C">
        <w:rPr>
          <w:rFonts w:ascii="Arial" w:hAnsi="Arial" w:cs="Arial"/>
          <w:sz w:val="24"/>
          <w:szCs w:val="24"/>
        </w:rPr>
        <w:t>.</w:t>
      </w:r>
    </w:p>
    <w:p w14:paraId="03C36FB6" w14:textId="77777777" w:rsidR="00083A3C" w:rsidRDefault="00083A3C" w:rsidP="00083A3C">
      <w:pPr>
        <w:autoSpaceDE w:val="0"/>
        <w:autoSpaceDN w:val="0"/>
        <w:adjustRightInd w:val="0"/>
        <w:spacing w:after="0" w:line="240" w:lineRule="auto"/>
        <w:jc w:val="both"/>
        <w:rPr>
          <w:rFonts w:ascii="Arial" w:hAnsi="Arial" w:cs="Arial"/>
          <w:sz w:val="24"/>
          <w:szCs w:val="24"/>
        </w:rPr>
      </w:pPr>
    </w:p>
    <w:p w14:paraId="7BA15535" w14:textId="779ADB95" w:rsidR="0049557E" w:rsidRDefault="00083A3C" w:rsidP="00083A3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Los murciélago</w:t>
      </w:r>
      <w:r w:rsidR="0032008E">
        <w:rPr>
          <w:rFonts w:ascii="Arial" w:hAnsi="Arial" w:cs="Arial"/>
          <w:sz w:val="24"/>
          <w:szCs w:val="24"/>
        </w:rPr>
        <w:t>s</w:t>
      </w:r>
      <w:ins w:id="41" w:author="Stefanía Sibille Grández" w:date="2022-05-17T20:12:00Z">
        <w:r w:rsidR="006C7B9C">
          <w:rPr>
            <w:rFonts w:ascii="Arial" w:hAnsi="Arial" w:cs="Arial"/>
            <w:sz w:val="24"/>
            <w:szCs w:val="24"/>
          </w:rPr>
          <w:t>,</w:t>
        </w:r>
      </w:ins>
      <w:r w:rsidR="009129BE">
        <w:rPr>
          <w:rFonts w:ascii="Arial" w:hAnsi="Arial" w:cs="Arial"/>
          <w:sz w:val="24"/>
          <w:szCs w:val="24"/>
        </w:rPr>
        <w:t xml:space="preserve"> </w:t>
      </w:r>
      <w:r w:rsidR="0049557E" w:rsidRPr="00083A3C">
        <w:rPr>
          <w:rFonts w:ascii="Arial" w:hAnsi="Arial" w:cs="Arial"/>
          <w:sz w:val="24"/>
          <w:szCs w:val="24"/>
        </w:rPr>
        <w:t>por sus hábitos alimentarios</w:t>
      </w:r>
      <w:ins w:id="42" w:author="Stefanía Sibille Grández" w:date="2022-05-17T20:12:00Z">
        <w:r w:rsidR="006C7B9C">
          <w:rPr>
            <w:rFonts w:ascii="Arial" w:hAnsi="Arial" w:cs="Arial"/>
            <w:sz w:val="24"/>
            <w:szCs w:val="24"/>
          </w:rPr>
          <w:t>,</w:t>
        </w:r>
      </w:ins>
      <w:r w:rsidR="0049557E" w:rsidRPr="00083A3C">
        <w:rPr>
          <w:rFonts w:ascii="Arial" w:hAnsi="Arial" w:cs="Arial"/>
          <w:sz w:val="24"/>
          <w:szCs w:val="24"/>
        </w:rPr>
        <w:t xml:space="preserve"> desempeñan funciones muy importantes para el mantenimiento de los ecosistemas naturales</w:t>
      </w:r>
      <w:r w:rsidR="009129BE">
        <w:rPr>
          <w:rFonts w:ascii="Arial" w:hAnsi="Arial" w:cs="Arial"/>
          <w:sz w:val="24"/>
          <w:szCs w:val="24"/>
        </w:rPr>
        <w:t xml:space="preserve"> </w:t>
      </w:r>
      <w:r w:rsidR="009129BE">
        <w:rPr>
          <w:rFonts w:ascii="Arial" w:hAnsi="Arial" w:cs="Arial"/>
          <w:sz w:val="24"/>
          <w:szCs w:val="24"/>
        </w:rPr>
        <w:fldChar w:fldCharType="begin"/>
      </w:r>
      <w:r w:rsidR="002166BF">
        <w:rPr>
          <w:rFonts w:ascii="Arial" w:hAnsi="Arial" w:cs="Arial"/>
          <w:sz w:val="24"/>
          <w:szCs w:val="24"/>
        </w:rPr>
        <w:instrText xml:space="preserve"> ADDIN EN.CITE &lt;EndNote&gt;&lt;Cite&gt;&lt;Author&gt;Patterson&lt;/Author&gt;&lt;Year&gt;2003&lt;/Year&gt;&lt;IDText&gt;Trophic strategies, niche partitioning, and patterns of ecological organization&lt;/IDText&gt;&lt;DisplayText&gt;(Arteaga, 2007; Patterson, Willig, &amp;amp; Stevens, 2003)&lt;/DisplayText&gt;&lt;record&gt;&lt;titles&gt;&lt;title&gt;Trophic strategies, niche partitioning, and patterns of ecological organization&lt;/title&gt;&lt;secondary-title&gt;Bat ecology&lt;/secondary-title&gt;&lt;/titles&gt;&lt;pages&gt;536-557&lt;/pages&gt;&lt;contributors&gt;&lt;authors&gt;&lt;author&gt;Patterson, Bruce D&lt;/author&gt;&lt;author&gt;Willig, Michael R&lt;/author&gt;&lt;author&gt;Stevens, Richard D&lt;/author&gt;&lt;/authors&gt;&lt;/contributors&gt;&lt;added-date format="utc"&gt;1592951830&lt;/added-date&gt;&lt;ref-type name="Journal Article"&gt;17&lt;/ref-type&gt;&lt;dates&gt;&lt;year&gt;2003&lt;/year&gt;&lt;/dates&gt;&lt;rec-number&gt;30&lt;/rec-number&gt;&lt;last-updated-date format="utc"&gt;1592951830&lt;/last-updated-date&gt;&lt;volume&gt;9&lt;/volume&gt;&lt;/record&gt;&lt;/Cite&gt;&lt;Cite&gt;&lt;Author&gt;Arteaga&lt;/Author&gt;&lt;Year&gt;2007&lt;/Year&gt;&lt;IDText&gt;Dispersión de semillas por murciélagos en ambientes fragmentados&lt;/IDText&gt;&lt;record&gt;&lt;titles&gt;&lt;title&gt;Dispersión de semillas por murciélagos en ambientes fragmentados&lt;/title&gt;&lt;secondary-title&gt;Historia natural, distribución y conservación de los murciélagos de Bolivia (LF Aguirre, ed.). Fundación Simón I. Patiño, Santa Cruz&lt;/secondary-title&gt;&lt;/titles&gt;&lt;pages&gt;29-32&lt;/pages&gt;&lt;contributors&gt;&lt;authors&gt;&lt;author&gt;Arteaga, LL&lt;/author&gt;&lt;/authors&gt;&lt;/contributors&gt;&lt;added-date format="utc"&gt;1592956432&lt;/added-date&gt;&lt;ref-type name="Journal Article"&gt;17&lt;/ref-type&gt;&lt;dates&gt;&lt;year&gt;2007&lt;/year&gt;&lt;/dates&gt;&lt;rec-number&gt;34&lt;/rec-number&gt;&lt;last-updated-date format="utc"&gt;1592956432&lt;/last-updated-date&gt;&lt;/record&gt;&lt;/Cite&gt;&lt;/EndNote&gt;</w:instrText>
      </w:r>
      <w:r w:rsidR="009129BE">
        <w:rPr>
          <w:rFonts w:ascii="Arial" w:hAnsi="Arial" w:cs="Arial"/>
          <w:sz w:val="24"/>
          <w:szCs w:val="24"/>
        </w:rPr>
        <w:fldChar w:fldCharType="separate"/>
      </w:r>
      <w:r w:rsidR="002166BF">
        <w:rPr>
          <w:rFonts w:ascii="Arial" w:hAnsi="Arial" w:cs="Arial"/>
          <w:noProof/>
          <w:sz w:val="24"/>
          <w:szCs w:val="24"/>
        </w:rPr>
        <w:t>(Arteaga, 2007; Patterson, Willig, &amp; Stevens, 2003)</w:t>
      </w:r>
      <w:r w:rsidR="009129BE">
        <w:rPr>
          <w:rFonts w:ascii="Arial" w:hAnsi="Arial" w:cs="Arial"/>
          <w:sz w:val="24"/>
          <w:szCs w:val="24"/>
        </w:rPr>
        <w:fldChar w:fldCharType="end"/>
      </w:r>
      <w:r w:rsidR="0049557E" w:rsidRPr="00083A3C">
        <w:rPr>
          <w:rFonts w:ascii="Arial" w:hAnsi="Arial" w:cs="Arial"/>
          <w:sz w:val="24"/>
          <w:szCs w:val="24"/>
        </w:rPr>
        <w:t>. Los murciélagos muestran una gran diversidad de dietas, existiendo especies que se alimentan de frutos, néctar y polen, insectos, pequeños vertebrados e incluso sangre de mamíferos y aves</w:t>
      </w:r>
      <w:r w:rsidR="009129BE">
        <w:rPr>
          <w:rFonts w:ascii="Arial" w:hAnsi="Arial" w:cs="Arial"/>
          <w:sz w:val="24"/>
          <w:szCs w:val="24"/>
        </w:rPr>
        <w:t xml:space="preserve"> </w:t>
      </w:r>
      <w:r w:rsidR="009129BE">
        <w:rPr>
          <w:rFonts w:ascii="Arial" w:hAnsi="Arial" w:cs="Arial"/>
          <w:sz w:val="24"/>
          <w:szCs w:val="24"/>
        </w:rPr>
        <w:fldChar w:fldCharType="begin"/>
      </w:r>
      <w:r w:rsidR="009129BE">
        <w:rPr>
          <w:rFonts w:ascii="Arial" w:hAnsi="Arial" w:cs="Arial"/>
          <w:sz w:val="24"/>
          <w:szCs w:val="24"/>
        </w:rPr>
        <w:instrText xml:space="preserve"> ADDIN EN.CITE &lt;EndNote&gt;&lt;Cite&gt;&lt;Author&gt;Kalko&lt;/Author&gt;&lt;Year&gt;1998&lt;/Year&gt;&lt;IDText&gt;Organisation and diversity of tropical bat communities through space and time&lt;/IDText&gt;&lt;DisplayText&gt;(Kalko, 1998)&lt;/DisplayText&gt;&lt;record&gt;&lt;isbn&gt;0944-2006&lt;/isbn&gt;&lt;titles&gt;&lt;title&gt;Organisation and diversity of tropical bat communities through space and time&lt;/title&gt;&lt;secondary-title&gt;Zoology&lt;/secondary-title&gt;&lt;/titles&gt;&lt;pages&gt;281-297&lt;/pages&gt;&lt;number&gt;4&lt;/number&gt;&lt;contributors&gt;&lt;authors&gt;&lt;author&gt;Kalko, EKV&lt;/author&gt;&lt;/authors&gt;&lt;/contributors&gt;&lt;added-date format="utc"&gt;1592953366&lt;/added-date&gt;&lt;ref-type name="Journal Article"&gt;17&lt;/ref-type&gt;&lt;dates&gt;&lt;year&gt;1998&lt;/year&gt;&lt;/dates&gt;&lt;rec-number&gt;31&lt;/rec-number&gt;&lt;last-updated-date format="utc"&gt;1592953366&lt;/last-updated-date&gt;&lt;volume&gt;101&lt;/volume&gt;&lt;/record&gt;&lt;/Cite&gt;&lt;/EndNote&gt;</w:instrText>
      </w:r>
      <w:r w:rsidR="009129BE">
        <w:rPr>
          <w:rFonts w:ascii="Arial" w:hAnsi="Arial" w:cs="Arial"/>
          <w:sz w:val="24"/>
          <w:szCs w:val="24"/>
        </w:rPr>
        <w:fldChar w:fldCharType="separate"/>
      </w:r>
      <w:r w:rsidR="009129BE">
        <w:rPr>
          <w:rFonts w:ascii="Arial" w:hAnsi="Arial" w:cs="Arial"/>
          <w:noProof/>
          <w:sz w:val="24"/>
          <w:szCs w:val="24"/>
        </w:rPr>
        <w:t>(Kalko, 1998)</w:t>
      </w:r>
      <w:r w:rsidR="009129BE">
        <w:rPr>
          <w:rFonts w:ascii="Arial" w:hAnsi="Arial" w:cs="Arial"/>
          <w:sz w:val="24"/>
          <w:szCs w:val="24"/>
        </w:rPr>
        <w:fldChar w:fldCharType="end"/>
      </w:r>
      <w:r w:rsidR="0049557E" w:rsidRPr="00083A3C">
        <w:rPr>
          <w:rFonts w:ascii="Arial" w:hAnsi="Arial" w:cs="Arial"/>
          <w:sz w:val="24"/>
          <w:szCs w:val="24"/>
        </w:rPr>
        <w:t>. Como consecuencia, brindan cruciales servicios ambientales en la dispersión</w:t>
      </w:r>
      <w:ins w:id="43" w:author="Stefanía Sibille Grández" w:date="2022-05-17T20:13:00Z">
        <w:r w:rsidR="006C7B9C">
          <w:rPr>
            <w:rFonts w:ascii="Arial" w:hAnsi="Arial" w:cs="Arial"/>
            <w:sz w:val="24"/>
            <w:szCs w:val="24"/>
          </w:rPr>
          <w:t xml:space="preserve"> de semillas,</w:t>
        </w:r>
      </w:ins>
      <w:del w:id="44" w:author="Stefanía Sibille Grández" w:date="2022-05-17T20:13:00Z">
        <w:r w:rsidR="0049557E" w:rsidRPr="00083A3C" w:rsidDel="006C7B9C">
          <w:rPr>
            <w:rFonts w:ascii="Arial" w:hAnsi="Arial" w:cs="Arial"/>
            <w:sz w:val="24"/>
            <w:szCs w:val="24"/>
          </w:rPr>
          <w:delText xml:space="preserve"> y </w:delText>
        </w:r>
      </w:del>
      <w:ins w:id="45" w:author="Stefanía Sibille Grández" w:date="2022-05-17T20:13:00Z">
        <w:r w:rsidR="006C7B9C">
          <w:rPr>
            <w:rFonts w:ascii="Arial" w:hAnsi="Arial" w:cs="Arial"/>
            <w:sz w:val="24"/>
            <w:szCs w:val="24"/>
          </w:rPr>
          <w:t xml:space="preserve"> en la </w:t>
        </w:r>
      </w:ins>
      <w:r w:rsidR="0049557E" w:rsidRPr="00083A3C">
        <w:rPr>
          <w:rFonts w:ascii="Arial" w:hAnsi="Arial" w:cs="Arial"/>
          <w:sz w:val="24"/>
          <w:szCs w:val="24"/>
        </w:rPr>
        <w:t xml:space="preserve">polinización de </w:t>
      </w:r>
      <w:ins w:id="46" w:author="Stefanía Sibille Grández" w:date="2022-05-17T20:12:00Z">
        <w:r w:rsidR="006C7B9C">
          <w:rPr>
            <w:rFonts w:ascii="Arial" w:hAnsi="Arial" w:cs="Arial"/>
            <w:sz w:val="24"/>
            <w:szCs w:val="24"/>
          </w:rPr>
          <w:t>la</w:t>
        </w:r>
      </w:ins>
      <w:ins w:id="47" w:author="Stefanía Sibille Grández" w:date="2022-05-17T20:13:00Z">
        <w:r w:rsidR="006C7B9C">
          <w:rPr>
            <w:rFonts w:ascii="Arial" w:hAnsi="Arial" w:cs="Arial"/>
            <w:sz w:val="24"/>
            <w:szCs w:val="24"/>
          </w:rPr>
          <w:t xml:space="preserve">s </w:t>
        </w:r>
      </w:ins>
      <w:r w:rsidR="0049557E" w:rsidRPr="00083A3C">
        <w:rPr>
          <w:rFonts w:ascii="Arial" w:hAnsi="Arial" w:cs="Arial"/>
          <w:sz w:val="24"/>
          <w:szCs w:val="24"/>
        </w:rPr>
        <w:t>plantas</w:t>
      </w:r>
      <w:r w:rsidR="00DE66B1">
        <w:rPr>
          <w:rFonts w:ascii="Arial" w:hAnsi="Arial" w:cs="Arial"/>
          <w:sz w:val="24"/>
          <w:szCs w:val="24"/>
        </w:rPr>
        <w:t xml:space="preserve"> </w:t>
      </w:r>
      <w:r w:rsidR="00DE66B1">
        <w:rPr>
          <w:rFonts w:ascii="Arial" w:hAnsi="Arial" w:cs="Arial"/>
          <w:sz w:val="24"/>
          <w:szCs w:val="24"/>
        </w:rPr>
        <w:fldChar w:fldCharType="begin"/>
      </w:r>
      <w:r w:rsidR="00DE66B1">
        <w:rPr>
          <w:rFonts w:ascii="Arial" w:hAnsi="Arial" w:cs="Arial"/>
          <w:sz w:val="24"/>
          <w:szCs w:val="24"/>
        </w:rPr>
        <w:instrText xml:space="preserve"> ADDIN EN.CITE &lt;EndNote&gt;&lt;Cite&gt;&lt;Author&gt;González&lt;/Author&gt;&lt;Year&gt;1998&lt;/Year&gt;&lt;IDText&gt;Dispersión de semillas por murciélagos: su importancia en la conservación y regeneración del bosque tropical&lt;/IDText&gt;&lt;DisplayText&gt;(González, 1998; Patterson et al., 2003)&lt;/DisplayText&gt;&lt;record&gt;&lt;isbn&gt;0065-1737&lt;/isbn&gt;&lt;titles&gt;&lt;title&gt;Dispersión de semillas por murciélagos: su importancia en la conservación y regeneración del bosque tropical&lt;/title&gt;&lt;secondary-title&gt;Acta Zoológica Mexicana (nueva serie)&lt;/secondary-title&gt;&lt;/titles&gt;&lt;pages&gt;57-74&lt;/pages&gt;&lt;number&gt;73&lt;/number&gt;&lt;contributors&gt;&lt;authors&gt;&lt;author&gt;González, Jorge Galindo&lt;/author&gt;&lt;/authors&gt;&lt;/contributors&gt;&lt;added-date format="utc"&gt;1592955878&lt;/added-date&gt;&lt;ref-type name="Journal Article"&gt;17&lt;/ref-type&gt;&lt;dates&gt;&lt;year&gt;1998&lt;/year&gt;&lt;/dates&gt;&lt;rec-number&gt;32&lt;/rec-number&gt;&lt;last-updated-date format="utc"&gt;1592955878&lt;/last-updated-date&gt;&lt;/record&gt;&lt;/Cite&gt;&lt;Cite&gt;&lt;Author&gt;Patterson&lt;/Author&gt;&lt;Year&gt;2003&lt;/Year&gt;&lt;IDText&gt;Trophic strategies, niche partitioning, and patterns of ecological organization&lt;/IDText&gt;&lt;record&gt;&lt;titles&gt;&lt;title&gt;Trophic strategies, niche partitioning, and patterns of ecological organization&lt;/title&gt;&lt;secondary-title&gt;Bat ecology&lt;/secondary-title&gt;&lt;/titles&gt;&lt;pages&gt;536-557&lt;/pages&gt;&lt;contributors&gt;&lt;authors&gt;&lt;author&gt;Patterson, Bruce D&lt;/author&gt;&lt;author&gt;Willig, Michael R&lt;/author&gt;&lt;author&gt;Stevens, Richard D&lt;/author&gt;&lt;/authors&gt;&lt;/contributors&gt;&lt;added-date format="utc"&gt;1592951830&lt;/added-date&gt;&lt;ref-type name="Journal Article"&gt;17&lt;/ref-type&gt;&lt;dates&gt;&lt;year&gt;2003&lt;/year&gt;&lt;/dates&gt;&lt;rec-number&gt;30&lt;/rec-number&gt;&lt;last-updated-date format="utc"&gt;1592951830&lt;/last-updated-date&gt;&lt;volume&gt;9&lt;/volume&gt;&lt;/record&gt;&lt;/Cite&gt;&lt;/EndNote&gt;</w:instrText>
      </w:r>
      <w:r w:rsidR="00DE66B1">
        <w:rPr>
          <w:rFonts w:ascii="Arial" w:hAnsi="Arial" w:cs="Arial"/>
          <w:sz w:val="24"/>
          <w:szCs w:val="24"/>
        </w:rPr>
        <w:fldChar w:fldCharType="separate"/>
      </w:r>
      <w:r w:rsidR="00DE66B1">
        <w:rPr>
          <w:rFonts w:ascii="Arial" w:hAnsi="Arial" w:cs="Arial"/>
          <w:noProof/>
          <w:sz w:val="24"/>
          <w:szCs w:val="24"/>
        </w:rPr>
        <w:t>(González, 1998; Patterson et al., 2003)</w:t>
      </w:r>
      <w:r w:rsidR="00DE66B1">
        <w:rPr>
          <w:rFonts w:ascii="Arial" w:hAnsi="Arial" w:cs="Arial"/>
          <w:sz w:val="24"/>
          <w:szCs w:val="24"/>
        </w:rPr>
        <w:fldChar w:fldCharType="end"/>
      </w:r>
      <w:r w:rsidR="0049557E" w:rsidRPr="00083A3C">
        <w:rPr>
          <w:rFonts w:ascii="Arial" w:hAnsi="Arial" w:cs="Arial"/>
          <w:sz w:val="24"/>
          <w:szCs w:val="24"/>
        </w:rPr>
        <w:t xml:space="preserve">, </w:t>
      </w:r>
      <w:commentRangeStart w:id="48"/>
      <w:r w:rsidR="0049557E" w:rsidRPr="00083A3C">
        <w:rPr>
          <w:rFonts w:ascii="Arial" w:hAnsi="Arial" w:cs="Arial"/>
          <w:sz w:val="24"/>
          <w:szCs w:val="24"/>
        </w:rPr>
        <w:t>en</w:t>
      </w:r>
      <w:r w:rsidR="00512690">
        <w:rPr>
          <w:rFonts w:ascii="Arial" w:hAnsi="Arial" w:cs="Arial"/>
          <w:sz w:val="24"/>
          <w:szCs w:val="24"/>
        </w:rPr>
        <w:t xml:space="preserve"> el control</w:t>
      </w:r>
      <w:r w:rsidR="0049557E" w:rsidRPr="00083A3C">
        <w:rPr>
          <w:rFonts w:ascii="Arial" w:hAnsi="Arial" w:cs="Arial"/>
          <w:sz w:val="24"/>
          <w:szCs w:val="24"/>
        </w:rPr>
        <w:t xml:space="preserve"> </w:t>
      </w:r>
      <w:r w:rsidR="00512690">
        <w:rPr>
          <w:rFonts w:ascii="Arial" w:hAnsi="Arial" w:cs="Arial"/>
          <w:sz w:val="24"/>
          <w:szCs w:val="24"/>
        </w:rPr>
        <w:t>poblacional</w:t>
      </w:r>
      <w:r w:rsidR="0049557E" w:rsidRPr="00083A3C">
        <w:rPr>
          <w:rFonts w:ascii="Arial" w:hAnsi="Arial" w:cs="Arial"/>
          <w:sz w:val="24"/>
          <w:szCs w:val="24"/>
        </w:rPr>
        <w:t xml:space="preserve"> de insectos</w:t>
      </w:r>
      <w:r w:rsidR="002166BF">
        <w:rPr>
          <w:rFonts w:ascii="Arial" w:hAnsi="Arial" w:cs="Arial"/>
          <w:sz w:val="24"/>
          <w:szCs w:val="24"/>
        </w:rPr>
        <w:t xml:space="preserve"> </w:t>
      </w:r>
      <w:commentRangeEnd w:id="48"/>
      <w:r w:rsidR="006C7B9C">
        <w:rPr>
          <w:rStyle w:val="Refdecomentario"/>
        </w:rPr>
        <w:commentReference w:id="48"/>
      </w:r>
      <w:r w:rsidR="002166BF">
        <w:rPr>
          <w:rFonts w:ascii="Arial" w:hAnsi="Arial" w:cs="Arial"/>
          <w:sz w:val="24"/>
          <w:szCs w:val="24"/>
        </w:rPr>
        <w:fldChar w:fldCharType="begin"/>
      </w:r>
      <w:r w:rsidR="002166BF">
        <w:rPr>
          <w:rFonts w:ascii="Arial" w:hAnsi="Arial" w:cs="Arial"/>
          <w:sz w:val="24"/>
          <w:szCs w:val="24"/>
        </w:rPr>
        <w:instrText xml:space="preserve"> ADDIN EN.CITE &lt;EndNote&gt;&lt;Cite&gt;&lt;Author&gt;Boyles&lt;/Author&gt;&lt;Year&gt;2011&lt;/Year&gt;&lt;IDText&gt;Economic importance of bats in agriculture&lt;/IDText&gt;&lt;DisplayText&gt;(Boyles, Cryan, McCracken, &amp;amp; Kunz, 2011)&lt;/DisplayText&gt;&lt;record&gt;&lt;isbn&gt;0036-8075&lt;/isbn&gt;&lt;titles&gt;&lt;title&gt;Economic importance of bats in agriculture&lt;/title&gt;&lt;secondary-title&gt;Science&lt;/secondary-title&gt;&lt;/titles&gt;&lt;pages&gt;41-42&lt;/pages&gt;&lt;number&gt;6025&lt;/number&gt;&lt;contributors&gt;&lt;authors&gt;&lt;author&gt;Boyles, Justin G&lt;/author&gt;&lt;author&gt;Cryan, Paul M&lt;/author&gt;&lt;author&gt;McCracken, Gary F&lt;/author&gt;&lt;author&gt;Kunz, Thomas H&lt;/author&gt;&lt;/authors&gt;&lt;/contributors&gt;&lt;added-date format="utc"&gt;1592956110&lt;/added-date&gt;&lt;ref-type name="Journal Article"&gt;17&lt;/ref-type&gt;&lt;dates&gt;&lt;year&gt;2011&lt;/year&gt;&lt;/dates&gt;&lt;rec-number&gt;33&lt;/rec-number&gt;&lt;last-updated-date format="utc"&gt;1592956110&lt;/last-updated-date&gt;&lt;volume&gt;332&lt;/volume&gt;&lt;/record&gt;&lt;/Cite&gt;&lt;/EndNote&gt;</w:instrText>
      </w:r>
      <w:r w:rsidR="002166BF">
        <w:rPr>
          <w:rFonts w:ascii="Arial" w:hAnsi="Arial" w:cs="Arial"/>
          <w:sz w:val="24"/>
          <w:szCs w:val="24"/>
        </w:rPr>
        <w:fldChar w:fldCharType="separate"/>
      </w:r>
      <w:r w:rsidR="002166BF">
        <w:rPr>
          <w:rFonts w:ascii="Arial" w:hAnsi="Arial" w:cs="Arial"/>
          <w:noProof/>
          <w:sz w:val="24"/>
          <w:szCs w:val="24"/>
        </w:rPr>
        <w:t>(Boyles, Cryan, McCracken, &amp; Kunz, 2011)</w:t>
      </w:r>
      <w:r w:rsidR="002166BF">
        <w:rPr>
          <w:rFonts w:ascii="Arial" w:hAnsi="Arial" w:cs="Arial"/>
          <w:sz w:val="24"/>
          <w:szCs w:val="24"/>
        </w:rPr>
        <w:fldChar w:fldCharType="end"/>
      </w:r>
      <w:r w:rsidR="0049557E" w:rsidRPr="00083A3C">
        <w:rPr>
          <w:rFonts w:ascii="Arial" w:hAnsi="Arial" w:cs="Arial"/>
          <w:sz w:val="24"/>
          <w:szCs w:val="24"/>
        </w:rPr>
        <w:t>, en el mantenimiento de las cadenas alimentarias y en la producción de guano, útil</w:t>
      </w:r>
      <w:r w:rsidR="00980E37">
        <w:rPr>
          <w:rFonts w:ascii="Arial" w:hAnsi="Arial" w:cs="Arial"/>
          <w:sz w:val="24"/>
          <w:szCs w:val="24"/>
        </w:rPr>
        <w:t xml:space="preserve"> como fertilizante </w:t>
      </w:r>
      <w:r w:rsidR="00C60CAE">
        <w:rPr>
          <w:rFonts w:ascii="Arial" w:hAnsi="Arial" w:cs="Arial"/>
          <w:sz w:val="24"/>
          <w:szCs w:val="24"/>
        </w:rPr>
        <w:fldChar w:fldCharType="begin"/>
      </w:r>
      <w:r w:rsidR="00C60CAE">
        <w:rPr>
          <w:rFonts w:ascii="Arial" w:hAnsi="Arial" w:cs="Arial"/>
          <w:sz w:val="24"/>
          <w:szCs w:val="24"/>
        </w:rPr>
        <w:instrText xml:space="preserve"> ADDIN EN.CITE &lt;EndNote&gt;&lt;Cite&gt;&lt;Author&gt;Tuttle&lt;/Author&gt;&lt;Year&gt;2005&lt;/Year&gt;&lt;IDText&gt;Cave-dwelling Bats of Nort he rn Mexico&lt;/IDText&gt;&lt;DisplayText&gt;(Tuttle &amp;amp; Moreno, 2005)&lt;/DisplayText&gt;&lt;record&gt;&lt;titles&gt;&lt;title&gt;Cave-dwelling Bats of Nort he rn Mexico&lt;/title&gt;&lt;secondary-title&gt;Bat Conservation International&lt;/secondary-title&gt;&lt;/titles&gt;&lt;contributors&gt;&lt;authors&gt;&lt;author&gt;Tuttle, Merlin D&lt;/author&gt;&lt;author&gt;Moreno, Arnulfo&lt;/author&gt;&lt;/authors&gt;&lt;/contributors&gt;&lt;added-date format="utc"&gt;1592956718&lt;/added-date&gt;&lt;ref-type name="Journal Article"&gt;17&lt;/ref-type&gt;&lt;dates&gt;&lt;year&gt;2005&lt;/year&gt;&lt;/dates&gt;&lt;rec-number&gt;35&lt;/rec-number&gt;&lt;last-updated-date format="utc"&gt;1592956718&lt;/last-updated-date&gt;&lt;/record&gt;&lt;/Cite&gt;&lt;/EndNote&gt;</w:instrText>
      </w:r>
      <w:r w:rsidR="00C60CAE">
        <w:rPr>
          <w:rFonts w:ascii="Arial" w:hAnsi="Arial" w:cs="Arial"/>
          <w:sz w:val="24"/>
          <w:szCs w:val="24"/>
        </w:rPr>
        <w:fldChar w:fldCharType="separate"/>
      </w:r>
      <w:r w:rsidR="00C60CAE">
        <w:rPr>
          <w:rFonts w:ascii="Arial" w:hAnsi="Arial" w:cs="Arial"/>
          <w:noProof/>
          <w:sz w:val="24"/>
          <w:szCs w:val="24"/>
        </w:rPr>
        <w:t>(Tuttle &amp; Moreno, 2005)</w:t>
      </w:r>
      <w:r w:rsidR="00C60CAE">
        <w:rPr>
          <w:rFonts w:ascii="Arial" w:hAnsi="Arial" w:cs="Arial"/>
          <w:sz w:val="24"/>
          <w:szCs w:val="24"/>
        </w:rPr>
        <w:fldChar w:fldCharType="end"/>
      </w:r>
      <w:ins w:id="49" w:author="Stefanía Sibille Grández" w:date="2022-05-17T20:14:00Z">
        <w:r w:rsidR="006C7B9C">
          <w:rPr>
            <w:rFonts w:ascii="Arial" w:hAnsi="Arial" w:cs="Arial"/>
            <w:sz w:val="24"/>
            <w:szCs w:val="24"/>
          </w:rPr>
          <w:t>.</w:t>
        </w:r>
      </w:ins>
    </w:p>
    <w:p w14:paraId="774EC604" w14:textId="77777777" w:rsidR="0032008E" w:rsidRDefault="0032008E" w:rsidP="0032008E">
      <w:pPr>
        <w:autoSpaceDE w:val="0"/>
        <w:autoSpaceDN w:val="0"/>
        <w:adjustRightInd w:val="0"/>
        <w:spacing w:after="0" w:line="240" w:lineRule="auto"/>
        <w:rPr>
          <w:rFonts w:ascii="Arial" w:hAnsi="Arial" w:cs="Arial"/>
          <w:sz w:val="24"/>
          <w:szCs w:val="24"/>
        </w:rPr>
      </w:pPr>
    </w:p>
    <w:p w14:paraId="240F79B9" w14:textId="23C9CABB" w:rsidR="0032008E" w:rsidRDefault="0032008E" w:rsidP="003200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El </w:t>
      </w:r>
      <w:r w:rsidRPr="0032008E">
        <w:rPr>
          <w:rFonts w:ascii="Arial" w:hAnsi="Arial" w:cs="Arial"/>
          <w:sz w:val="24"/>
          <w:szCs w:val="24"/>
        </w:rPr>
        <w:t>objetivo</w:t>
      </w:r>
      <w:r>
        <w:rPr>
          <w:rFonts w:ascii="Arial" w:hAnsi="Arial" w:cs="Arial"/>
          <w:sz w:val="24"/>
          <w:szCs w:val="24"/>
        </w:rPr>
        <w:t xml:space="preserve"> del presente trabajo </w:t>
      </w:r>
      <w:del w:id="50" w:author="Stefanía Sibille Grández" w:date="2022-05-17T20:14:00Z">
        <w:r w:rsidDel="006C7B9C">
          <w:rPr>
            <w:rFonts w:ascii="Arial" w:hAnsi="Arial" w:cs="Arial"/>
            <w:sz w:val="24"/>
            <w:szCs w:val="24"/>
          </w:rPr>
          <w:delText xml:space="preserve"> </w:delText>
        </w:r>
      </w:del>
      <w:r>
        <w:rPr>
          <w:rFonts w:ascii="Arial" w:hAnsi="Arial" w:cs="Arial"/>
          <w:sz w:val="24"/>
          <w:szCs w:val="24"/>
        </w:rPr>
        <w:t>fue</w:t>
      </w:r>
      <w:r w:rsidRPr="0032008E">
        <w:rPr>
          <w:rFonts w:ascii="Arial" w:hAnsi="Arial" w:cs="Arial"/>
          <w:sz w:val="24"/>
          <w:szCs w:val="24"/>
        </w:rPr>
        <w:t xml:space="preserve"> documen</w:t>
      </w:r>
      <w:r>
        <w:rPr>
          <w:rFonts w:ascii="Arial" w:hAnsi="Arial" w:cs="Arial"/>
          <w:sz w:val="24"/>
          <w:szCs w:val="24"/>
        </w:rPr>
        <w:t xml:space="preserve">tar la diversidad y composición de murciélagos del </w:t>
      </w:r>
      <w:del w:id="51" w:author="Stefanía Sibille Grández" w:date="2022-05-17T20:14:00Z">
        <w:r w:rsidDel="006C7B9C">
          <w:rPr>
            <w:rFonts w:ascii="Arial" w:hAnsi="Arial" w:cs="Arial"/>
            <w:sz w:val="24"/>
            <w:szCs w:val="24"/>
          </w:rPr>
          <w:delText>D</w:delText>
        </w:r>
      </w:del>
      <w:ins w:id="52" w:author="Stefanía Sibille Grández" w:date="2022-05-17T20:14:00Z">
        <w:r w:rsidR="006C7B9C">
          <w:rPr>
            <w:rFonts w:ascii="Arial" w:hAnsi="Arial" w:cs="Arial"/>
            <w:sz w:val="24"/>
            <w:szCs w:val="24"/>
          </w:rPr>
          <w:t>d</w:t>
        </w:r>
      </w:ins>
      <w:r>
        <w:rPr>
          <w:rFonts w:ascii="Arial" w:hAnsi="Arial" w:cs="Arial"/>
          <w:sz w:val="24"/>
          <w:szCs w:val="24"/>
        </w:rPr>
        <w:t xml:space="preserve">istrito de </w:t>
      </w:r>
      <w:proofErr w:type="spellStart"/>
      <w:r>
        <w:rPr>
          <w:rFonts w:ascii="Arial" w:hAnsi="Arial" w:cs="Arial"/>
          <w:sz w:val="24"/>
          <w:szCs w:val="24"/>
        </w:rPr>
        <w:t>Pichari</w:t>
      </w:r>
      <w:proofErr w:type="spellEnd"/>
      <w:r>
        <w:rPr>
          <w:rFonts w:ascii="Arial" w:hAnsi="Arial" w:cs="Arial"/>
          <w:sz w:val="24"/>
          <w:szCs w:val="24"/>
        </w:rPr>
        <w:t xml:space="preserve">, </w:t>
      </w:r>
      <w:r w:rsidRPr="0032008E">
        <w:rPr>
          <w:rFonts w:ascii="Arial" w:hAnsi="Arial" w:cs="Arial"/>
          <w:sz w:val="24"/>
          <w:szCs w:val="24"/>
        </w:rPr>
        <w:t xml:space="preserve">en una </w:t>
      </w:r>
      <w:r w:rsidR="00512690">
        <w:rPr>
          <w:rFonts w:ascii="Arial" w:hAnsi="Arial" w:cs="Arial"/>
          <w:sz w:val="24"/>
          <w:szCs w:val="24"/>
        </w:rPr>
        <w:t>gradiente de 561 m a 1842</w:t>
      </w:r>
      <w:r>
        <w:rPr>
          <w:rFonts w:ascii="Arial" w:hAnsi="Arial" w:cs="Arial"/>
          <w:sz w:val="24"/>
          <w:szCs w:val="24"/>
        </w:rPr>
        <w:t xml:space="preserve"> m, que incluye seis localidades</w:t>
      </w:r>
      <w:del w:id="53" w:author="Stefanía Sibille Grández" w:date="2022-05-17T20:23:00Z">
        <w:r w:rsidDel="000556A2">
          <w:rPr>
            <w:rFonts w:ascii="Arial" w:hAnsi="Arial" w:cs="Arial"/>
            <w:sz w:val="24"/>
            <w:szCs w:val="24"/>
          </w:rPr>
          <w:delText xml:space="preserve"> localidades</w:delText>
        </w:r>
      </w:del>
      <w:r>
        <w:rPr>
          <w:rFonts w:ascii="Arial" w:hAnsi="Arial" w:cs="Arial"/>
          <w:sz w:val="24"/>
          <w:szCs w:val="24"/>
        </w:rPr>
        <w:t xml:space="preserve">, </w:t>
      </w:r>
      <w:r w:rsidRPr="0032008E">
        <w:rPr>
          <w:rFonts w:ascii="Arial" w:hAnsi="Arial" w:cs="Arial"/>
          <w:sz w:val="24"/>
          <w:szCs w:val="24"/>
        </w:rPr>
        <w:t>donde registramos la r</w:t>
      </w:r>
      <w:r>
        <w:rPr>
          <w:rFonts w:ascii="Arial" w:hAnsi="Arial" w:cs="Arial"/>
          <w:sz w:val="24"/>
          <w:szCs w:val="24"/>
        </w:rPr>
        <w:t xml:space="preserve">iqueza y abundancia relativa de </w:t>
      </w:r>
      <w:r w:rsidRPr="0032008E">
        <w:rPr>
          <w:rFonts w:ascii="Arial" w:hAnsi="Arial" w:cs="Arial"/>
          <w:sz w:val="24"/>
          <w:szCs w:val="24"/>
        </w:rPr>
        <w:t xml:space="preserve">las especies </w:t>
      </w:r>
      <w:r w:rsidRPr="00512690">
        <w:rPr>
          <w:rFonts w:ascii="Arial" w:hAnsi="Arial" w:cs="Arial"/>
          <w:sz w:val="24"/>
          <w:szCs w:val="24"/>
          <w:highlight w:val="yellow"/>
        </w:rPr>
        <w:t>así como la relación de la riqueza con la elevación.</w:t>
      </w:r>
    </w:p>
    <w:p w14:paraId="00BD61D6" w14:textId="77777777" w:rsidR="00BF11CF" w:rsidRDefault="00BF11CF" w:rsidP="0032008E">
      <w:pPr>
        <w:autoSpaceDE w:val="0"/>
        <w:autoSpaceDN w:val="0"/>
        <w:adjustRightInd w:val="0"/>
        <w:spacing w:after="0" w:line="240" w:lineRule="auto"/>
        <w:rPr>
          <w:rFonts w:ascii="Arial" w:hAnsi="Arial" w:cs="Arial"/>
          <w:sz w:val="24"/>
          <w:szCs w:val="24"/>
        </w:rPr>
      </w:pPr>
    </w:p>
    <w:p w14:paraId="7C5F07FC" w14:textId="77777777" w:rsidR="00BF11CF" w:rsidRDefault="00BF11CF" w:rsidP="0032008E">
      <w:pPr>
        <w:autoSpaceDE w:val="0"/>
        <w:autoSpaceDN w:val="0"/>
        <w:adjustRightInd w:val="0"/>
        <w:spacing w:after="0" w:line="240" w:lineRule="auto"/>
        <w:rPr>
          <w:rFonts w:ascii="Arial" w:hAnsi="Arial" w:cs="Arial"/>
          <w:b/>
          <w:sz w:val="24"/>
          <w:szCs w:val="24"/>
        </w:rPr>
      </w:pPr>
      <w:r w:rsidRPr="00BF11CF">
        <w:rPr>
          <w:rFonts w:ascii="Arial" w:hAnsi="Arial" w:cs="Arial"/>
          <w:b/>
          <w:sz w:val="24"/>
          <w:szCs w:val="24"/>
        </w:rPr>
        <w:t>Materiales y Métodos</w:t>
      </w:r>
    </w:p>
    <w:p w14:paraId="64C2460F" w14:textId="77777777" w:rsidR="00827956" w:rsidRDefault="00827956" w:rsidP="0032008E">
      <w:pPr>
        <w:autoSpaceDE w:val="0"/>
        <w:autoSpaceDN w:val="0"/>
        <w:adjustRightInd w:val="0"/>
        <w:spacing w:after="0" w:line="240" w:lineRule="auto"/>
        <w:rPr>
          <w:rFonts w:ascii="Arial" w:hAnsi="Arial" w:cs="Arial"/>
          <w:b/>
          <w:sz w:val="24"/>
          <w:szCs w:val="24"/>
        </w:rPr>
      </w:pPr>
    </w:p>
    <w:p w14:paraId="0C06880B" w14:textId="77777777" w:rsidR="0009657C" w:rsidRDefault="00827956" w:rsidP="00827956">
      <w:pPr>
        <w:autoSpaceDE w:val="0"/>
        <w:autoSpaceDN w:val="0"/>
        <w:adjustRightInd w:val="0"/>
        <w:spacing w:after="0" w:line="240" w:lineRule="auto"/>
        <w:rPr>
          <w:rFonts w:ascii="Arial" w:hAnsi="Arial" w:cs="Arial"/>
          <w:sz w:val="24"/>
          <w:szCs w:val="24"/>
        </w:rPr>
      </w:pPr>
      <w:r w:rsidRPr="00827956">
        <w:rPr>
          <w:rFonts w:ascii="Arial" w:hAnsi="Arial" w:cs="Arial"/>
          <w:b/>
          <w:sz w:val="24"/>
          <w:szCs w:val="24"/>
        </w:rPr>
        <w:t xml:space="preserve">Área de </w:t>
      </w:r>
      <w:r w:rsidR="0028386B" w:rsidRPr="00827956">
        <w:rPr>
          <w:rFonts w:ascii="Arial" w:hAnsi="Arial" w:cs="Arial"/>
          <w:b/>
          <w:sz w:val="24"/>
          <w:szCs w:val="24"/>
        </w:rPr>
        <w:t>estudio</w:t>
      </w:r>
    </w:p>
    <w:p w14:paraId="719DB242" w14:textId="77777777" w:rsidR="0009657C" w:rsidRDefault="0009657C" w:rsidP="00827956">
      <w:pPr>
        <w:autoSpaceDE w:val="0"/>
        <w:autoSpaceDN w:val="0"/>
        <w:adjustRightInd w:val="0"/>
        <w:spacing w:after="0" w:line="240" w:lineRule="auto"/>
        <w:rPr>
          <w:rFonts w:ascii="Arial" w:hAnsi="Arial" w:cs="Arial"/>
          <w:sz w:val="24"/>
          <w:szCs w:val="24"/>
        </w:rPr>
      </w:pPr>
    </w:p>
    <w:p w14:paraId="49CC8AE2" w14:textId="5602159C" w:rsidR="00E77CA7" w:rsidRDefault="00827956" w:rsidP="00E77CA7">
      <w:pPr>
        <w:autoSpaceDE w:val="0"/>
        <w:autoSpaceDN w:val="0"/>
        <w:adjustRightInd w:val="0"/>
        <w:spacing w:after="0" w:line="240" w:lineRule="auto"/>
        <w:jc w:val="both"/>
        <w:rPr>
          <w:rFonts w:ascii="Arial" w:hAnsi="Arial" w:cs="Arial"/>
          <w:sz w:val="24"/>
          <w:szCs w:val="24"/>
        </w:rPr>
      </w:pPr>
      <w:r w:rsidRPr="00827956">
        <w:rPr>
          <w:rFonts w:ascii="Arial" w:hAnsi="Arial" w:cs="Arial"/>
          <w:sz w:val="24"/>
          <w:szCs w:val="24"/>
        </w:rPr>
        <w:t>El área de e</w:t>
      </w:r>
      <w:r>
        <w:rPr>
          <w:rFonts w:ascii="Arial" w:hAnsi="Arial" w:cs="Arial"/>
          <w:sz w:val="24"/>
          <w:szCs w:val="24"/>
        </w:rPr>
        <w:t xml:space="preserve">studio se ubica en el Valle de los </w:t>
      </w:r>
      <w:ins w:id="54" w:author="Stefanía Sibille Grández" w:date="2022-05-17T20:51:00Z">
        <w:r w:rsidR="00826D40">
          <w:rPr>
            <w:rFonts w:ascii="Arial" w:hAnsi="Arial" w:cs="Arial"/>
            <w:sz w:val="24"/>
            <w:szCs w:val="24"/>
          </w:rPr>
          <w:t>r</w:t>
        </w:r>
      </w:ins>
      <w:del w:id="55" w:author="Stefanía Sibille Grández" w:date="2022-05-17T20:51:00Z">
        <w:r w:rsidDel="00826D40">
          <w:rPr>
            <w:rFonts w:ascii="Arial" w:hAnsi="Arial" w:cs="Arial"/>
            <w:sz w:val="24"/>
            <w:szCs w:val="24"/>
          </w:rPr>
          <w:delText>R</w:delText>
        </w:r>
      </w:del>
      <w:r>
        <w:rPr>
          <w:rFonts w:ascii="Arial" w:hAnsi="Arial" w:cs="Arial"/>
          <w:sz w:val="24"/>
          <w:szCs w:val="24"/>
        </w:rPr>
        <w:t xml:space="preserve">íos Apurímac, Ene y Mantaro (VRAEM) en el distrito de </w:t>
      </w:r>
      <w:proofErr w:type="spellStart"/>
      <w:r>
        <w:rPr>
          <w:rFonts w:ascii="Arial" w:hAnsi="Arial" w:cs="Arial"/>
          <w:sz w:val="24"/>
          <w:szCs w:val="24"/>
        </w:rPr>
        <w:t>Pichari</w:t>
      </w:r>
      <w:proofErr w:type="spellEnd"/>
      <w:r>
        <w:rPr>
          <w:rFonts w:ascii="Arial" w:hAnsi="Arial" w:cs="Arial"/>
          <w:sz w:val="24"/>
          <w:szCs w:val="24"/>
        </w:rPr>
        <w:t xml:space="preserve">, </w:t>
      </w:r>
      <w:del w:id="56" w:author="Stefanía Sibille Grández" w:date="2022-05-17T20:52:00Z">
        <w:r w:rsidDel="00826D40">
          <w:rPr>
            <w:rFonts w:ascii="Arial" w:hAnsi="Arial" w:cs="Arial"/>
            <w:sz w:val="24"/>
            <w:szCs w:val="24"/>
          </w:rPr>
          <w:delText>P</w:delText>
        </w:r>
      </w:del>
      <w:ins w:id="57" w:author="Stefanía Sibille Grández" w:date="2022-05-17T20:52:00Z">
        <w:r w:rsidR="00826D40">
          <w:rPr>
            <w:rFonts w:ascii="Arial" w:hAnsi="Arial" w:cs="Arial"/>
            <w:sz w:val="24"/>
            <w:szCs w:val="24"/>
          </w:rPr>
          <w:t>p</w:t>
        </w:r>
      </w:ins>
      <w:r>
        <w:rPr>
          <w:rFonts w:ascii="Arial" w:hAnsi="Arial" w:cs="Arial"/>
          <w:sz w:val="24"/>
          <w:szCs w:val="24"/>
        </w:rPr>
        <w:t xml:space="preserve">rovincia de La Convención del departamento de Cusco, Perú (Fig. 1). </w:t>
      </w:r>
      <w:r w:rsidR="0009657C" w:rsidRPr="0009657C">
        <w:rPr>
          <w:rFonts w:ascii="Arial" w:hAnsi="Arial" w:cs="Arial"/>
          <w:sz w:val="24"/>
          <w:szCs w:val="24"/>
        </w:rPr>
        <w:t>Esta región corresponde a una</w:t>
      </w:r>
      <w:r w:rsidR="0009657C">
        <w:rPr>
          <w:rFonts w:ascii="Arial" w:hAnsi="Arial" w:cs="Arial"/>
          <w:sz w:val="24"/>
          <w:szCs w:val="24"/>
        </w:rPr>
        <w:t xml:space="preserve"> </w:t>
      </w:r>
      <w:r w:rsidR="0009657C" w:rsidRPr="0009657C">
        <w:rPr>
          <w:rFonts w:ascii="Arial" w:hAnsi="Arial" w:cs="Arial"/>
          <w:sz w:val="24"/>
          <w:szCs w:val="24"/>
        </w:rPr>
        <w:t>zona de</w:t>
      </w:r>
      <w:r w:rsidR="00EB3609">
        <w:rPr>
          <w:rFonts w:ascii="Arial" w:hAnsi="Arial" w:cs="Arial"/>
          <w:sz w:val="24"/>
          <w:szCs w:val="24"/>
        </w:rPr>
        <w:t xml:space="preserve"> </w:t>
      </w:r>
      <w:r w:rsidR="00EB3609" w:rsidRPr="00EB3609">
        <w:rPr>
          <w:rFonts w:ascii="Arial" w:hAnsi="Arial" w:cs="Arial"/>
          <w:sz w:val="24"/>
          <w:szCs w:val="24"/>
        </w:rPr>
        <w:t>Bosques Húmedos de la Amazonia Suroccidental</w:t>
      </w:r>
      <w:r w:rsidR="00EB3609">
        <w:rPr>
          <w:rFonts w:ascii="Arial" w:hAnsi="Arial" w:cs="Arial"/>
          <w:sz w:val="24"/>
          <w:szCs w:val="24"/>
        </w:rPr>
        <w:t xml:space="preserve"> y  Yungas,</w:t>
      </w:r>
      <w:r w:rsidR="0009657C" w:rsidRPr="0009657C">
        <w:rPr>
          <w:rFonts w:ascii="Arial" w:hAnsi="Arial" w:cs="Arial"/>
          <w:sz w:val="24"/>
          <w:szCs w:val="24"/>
        </w:rPr>
        <w:t xml:space="preserve"> </w:t>
      </w:r>
      <w:ins w:id="58" w:author="Stefanía Sibille Grández" w:date="2022-05-17T20:53:00Z">
        <w:r w:rsidR="00826D40">
          <w:rPr>
            <w:rFonts w:ascii="Arial" w:hAnsi="Arial" w:cs="Arial"/>
            <w:sz w:val="24"/>
            <w:szCs w:val="24"/>
          </w:rPr>
          <w:t xml:space="preserve">y </w:t>
        </w:r>
      </w:ins>
      <w:r w:rsidR="0009657C" w:rsidRPr="0009657C">
        <w:rPr>
          <w:rFonts w:ascii="Arial" w:hAnsi="Arial" w:cs="Arial"/>
          <w:sz w:val="24"/>
          <w:szCs w:val="24"/>
        </w:rPr>
        <w:t>se caracteriza por presentar una p</w:t>
      </w:r>
      <w:r w:rsidR="00EB3609">
        <w:rPr>
          <w:rFonts w:ascii="Arial" w:hAnsi="Arial" w:cs="Arial"/>
          <w:sz w:val="24"/>
          <w:szCs w:val="24"/>
        </w:rPr>
        <w:t>recipitación promedio entre 1500mm a 2000mm</w:t>
      </w:r>
      <w:ins w:id="59" w:author="Stefanía Sibille Grández" w:date="2022-05-17T20:53:00Z">
        <w:r w:rsidR="00826D40">
          <w:rPr>
            <w:rFonts w:ascii="Arial" w:hAnsi="Arial" w:cs="Arial"/>
            <w:sz w:val="24"/>
            <w:szCs w:val="24"/>
          </w:rPr>
          <w:t xml:space="preserve"> y</w:t>
        </w:r>
      </w:ins>
      <w:del w:id="60" w:author="Stefanía Sibille Grández" w:date="2022-05-17T20:53:00Z">
        <w:r w:rsidR="00EB3609" w:rsidDel="00826D40">
          <w:rPr>
            <w:rFonts w:ascii="Arial" w:hAnsi="Arial" w:cs="Arial"/>
            <w:sz w:val="24"/>
            <w:szCs w:val="24"/>
          </w:rPr>
          <w:delText>,</w:delText>
        </w:r>
      </w:del>
      <w:r w:rsidR="00EB3609">
        <w:rPr>
          <w:rFonts w:ascii="Arial" w:hAnsi="Arial" w:cs="Arial"/>
          <w:sz w:val="24"/>
          <w:szCs w:val="24"/>
        </w:rPr>
        <w:t xml:space="preserve"> temperatura de 27</w:t>
      </w:r>
      <w:r w:rsidR="0009657C" w:rsidRPr="0009657C">
        <w:rPr>
          <w:rFonts w:ascii="Arial" w:hAnsi="Arial" w:cs="Arial"/>
          <w:sz w:val="24"/>
          <w:szCs w:val="24"/>
        </w:rPr>
        <w:t>°C</w:t>
      </w:r>
      <w:r w:rsidR="00EB3609">
        <w:rPr>
          <w:rFonts w:ascii="Arial" w:hAnsi="Arial" w:cs="Arial"/>
          <w:sz w:val="24"/>
          <w:szCs w:val="24"/>
        </w:rPr>
        <w:t xml:space="preserve"> </w:t>
      </w:r>
      <w:r w:rsidR="00EB3609">
        <w:rPr>
          <w:rFonts w:ascii="Arial" w:hAnsi="Arial" w:cs="Arial"/>
          <w:sz w:val="24"/>
          <w:szCs w:val="24"/>
        </w:rPr>
        <w:fldChar w:fldCharType="begin"/>
      </w:r>
      <w:r w:rsidR="006C52BF">
        <w:rPr>
          <w:rFonts w:ascii="Arial" w:hAnsi="Arial" w:cs="Arial"/>
          <w:sz w:val="24"/>
          <w:szCs w:val="24"/>
        </w:rPr>
        <w:instrText xml:space="preserve"> ADDIN EN.CITE &lt;EndNote&gt;&lt;Cite&gt;&lt;Author&gt;Gonzáles&lt;/Author&gt;&lt;IDText&gt;Mesozonificación Ecológica y Económica para el Desarrollo Sostenible del Valle del río Apurímac-VRA&lt;/IDText&gt;&lt;DisplayText&gt;(Gonzáles &amp;amp; Km)&lt;/DisplayText&gt;&lt;record&gt;&lt;titles&gt;&lt;title&gt;Mesozonificación Ecológica y Económica para el Desarrollo Sostenible del Valle del río Apurímac-VRA&lt;/title&gt;&lt;/titles&gt;&lt;contributors&gt;&lt;authors&gt;&lt;author&gt;Gonzáles, Luis Alberto Palma&lt;/author&gt;&lt;author&gt;Km, Av José Abelardo Quiñones&lt;/author&gt;&lt;/authors&gt;&lt;/contributors&gt;&lt;added-date format="utc"&gt;1593032312&lt;/added-date&gt;&lt;ref-type name="Journal Article"&gt;17&lt;/ref-type&gt;&lt;rec-number&gt;41&lt;/rec-number&gt;&lt;last-updated-date format="utc"&gt;1593032312&lt;/last-updated-date&gt;&lt;/record&gt;&lt;/Cite&gt;&lt;/EndNote&gt;</w:instrText>
      </w:r>
      <w:r w:rsidR="00EB3609">
        <w:rPr>
          <w:rFonts w:ascii="Arial" w:hAnsi="Arial" w:cs="Arial"/>
          <w:sz w:val="24"/>
          <w:szCs w:val="24"/>
        </w:rPr>
        <w:fldChar w:fldCharType="separate"/>
      </w:r>
      <w:r w:rsidR="006C52BF">
        <w:rPr>
          <w:rFonts w:ascii="Arial" w:hAnsi="Arial" w:cs="Arial"/>
          <w:noProof/>
          <w:sz w:val="24"/>
          <w:szCs w:val="24"/>
        </w:rPr>
        <w:t>(Gonzáles &amp; Km)</w:t>
      </w:r>
      <w:r w:rsidR="00EB3609">
        <w:rPr>
          <w:rFonts w:ascii="Arial" w:hAnsi="Arial" w:cs="Arial"/>
          <w:sz w:val="24"/>
          <w:szCs w:val="24"/>
        </w:rPr>
        <w:fldChar w:fldCharType="end"/>
      </w:r>
      <w:ins w:id="61" w:author="Stefanía Sibille Grández" w:date="2022-05-17T20:53:00Z">
        <w:r w:rsidR="00826D40">
          <w:rPr>
            <w:rFonts w:ascii="Arial" w:hAnsi="Arial" w:cs="Arial"/>
            <w:sz w:val="24"/>
            <w:szCs w:val="24"/>
          </w:rPr>
          <w:t>.</w:t>
        </w:r>
      </w:ins>
      <w:r w:rsidR="0009657C" w:rsidRPr="0009657C">
        <w:rPr>
          <w:rFonts w:ascii="Arial" w:hAnsi="Arial" w:cs="Arial"/>
          <w:sz w:val="24"/>
          <w:szCs w:val="24"/>
        </w:rPr>
        <w:t xml:space="preserve"> El estado de la zona de estudio corresponde actualmente a un bosque secundario o bosqu</w:t>
      </w:r>
      <w:r w:rsidR="0009657C">
        <w:rPr>
          <w:rFonts w:ascii="Arial" w:hAnsi="Arial" w:cs="Arial"/>
          <w:sz w:val="24"/>
          <w:szCs w:val="24"/>
        </w:rPr>
        <w:t xml:space="preserve">e </w:t>
      </w:r>
      <w:r w:rsidR="0009657C" w:rsidRPr="0009657C">
        <w:rPr>
          <w:rFonts w:ascii="Arial" w:hAnsi="Arial" w:cs="Arial"/>
          <w:sz w:val="24"/>
          <w:szCs w:val="24"/>
        </w:rPr>
        <w:t>natural intervenido, el cual enfrenta difere</w:t>
      </w:r>
      <w:r w:rsidR="0009657C">
        <w:rPr>
          <w:rFonts w:ascii="Arial" w:hAnsi="Arial" w:cs="Arial"/>
          <w:sz w:val="24"/>
          <w:szCs w:val="24"/>
        </w:rPr>
        <w:t xml:space="preserve">ntes presiones por la constante </w:t>
      </w:r>
      <w:r w:rsidR="0009657C" w:rsidRPr="0009657C">
        <w:rPr>
          <w:rFonts w:ascii="Arial" w:hAnsi="Arial" w:cs="Arial"/>
          <w:sz w:val="24"/>
          <w:szCs w:val="24"/>
        </w:rPr>
        <w:t>necesidad de</w:t>
      </w:r>
      <w:r w:rsidR="0009657C">
        <w:rPr>
          <w:rFonts w:ascii="Arial" w:hAnsi="Arial" w:cs="Arial"/>
          <w:sz w:val="24"/>
          <w:szCs w:val="24"/>
        </w:rPr>
        <w:t xml:space="preserve"> convertir las tierras para la agricultura</w:t>
      </w:r>
      <w:r w:rsidR="006C52BF">
        <w:rPr>
          <w:rFonts w:ascii="Arial" w:hAnsi="Arial" w:cs="Arial"/>
          <w:sz w:val="24"/>
          <w:szCs w:val="24"/>
        </w:rPr>
        <w:t xml:space="preserve"> </w:t>
      </w:r>
      <w:r w:rsidR="006C52BF">
        <w:rPr>
          <w:rFonts w:ascii="Arial" w:hAnsi="Arial" w:cs="Arial"/>
          <w:sz w:val="24"/>
          <w:szCs w:val="24"/>
        </w:rPr>
        <w:fldChar w:fldCharType="begin"/>
      </w:r>
      <w:r w:rsidR="006C52BF">
        <w:rPr>
          <w:rFonts w:ascii="Arial" w:hAnsi="Arial" w:cs="Arial"/>
          <w:sz w:val="24"/>
          <w:szCs w:val="24"/>
        </w:rPr>
        <w:instrText xml:space="preserve"> ADDIN EN.CITE &lt;EndNote&gt;&lt;Cite&gt;&lt;Author&gt;Gonzáles&lt;/Author&gt;&lt;IDText&gt;Mesozonificación Ecológica y Económica para el Desarrollo Sostenible del Valle del río Apurímac-VRA&lt;/IDText&gt;&lt;DisplayText&gt;(Gonzáles &amp;amp; Km)&lt;/DisplayText&gt;&lt;record&gt;&lt;titles&gt;&lt;title&gt;Mesozonificación Ecológica y Económica para el Desarrollo Sostenible del Valle del río Apurímac-VRA&lt;/title&gt;&lt;/titles&gt;&lt;contributors&gt;&lt;authors&gt;&lt;author&gt;Gonzáles, Luis Alberto Palma&lt;/author&gt;&lt;author&gt;Km, Av José Abelardo Quiñones&lt;/author&gt;&lt;/authors&gt;&lt;/contributors&gt;&lt;added-date format="utc"&gt;1593032312&lt;/added-date&gt;&lt;ref-type name="Journal Article"&gt;17&lt;/ref-type&gt;&lt;rec-number&gt;41&lt;/rec-number&gt;&lt;last-updated-date format="utc"&gt;1593032312&lt;/last-updated-date&gt;&lt;/record&gt;&lt;/Cite&gt;&lt;/EndNote&gt;</w:instrText>
      </w:r>
      <w:r w:rsidR="006C52BF">
        <w:rPr>
          <w:rFonts w:ascii="Arial" w:hAnsi="Arial" w:cs="Arial"/>
          <w:sz w:val="24"/>
          <w:szCs w:val="24"/>
        </w:rPr>
        <w:fldChar w:fldCharType="separate"/>
      </w:r>
      <w:r w:rsidR="006C52BF">
        <w:rPr>
          <w:rFonts w:ascii="Arial" w:hAnsi="Arial" w:cs="Arial"/>
          <w:noProof/>
          <w:sz w:val="24"/>
          <w:szCs w:val="24"/>
        </w:rPr>
        <w:t>(Gonzáles &amp; Km)</w:t>
      </w:r>
      <w:r w:rsidR="006C52BF">
        <w:rPr>
          <w:rFonts w:ascii="Arial" w:hAnsi="Arial" w:cs="Arial"/>
          <w:sz w:val="24"/>
          <w:szCs w:val="24"/>
        </w:rPr>
        <w:fldChar w:fldCharType="end"/>
      </w:r>
      <w:r w:rsidR="0009657C">
        <w:rPr>
          <w:rFonts w:ascii="Arial" w:hAnsi="Arial" w:cs="Arial"/>
          <w:sz w:val="24"/>
          <w:szCs w:val="24"/>
        </w:rPr>
        <w:t xml:space="preserve">. </w:t>
      </w:r>
      <w:r w:rsidR="0009657C" w:rsidRPr="0009657C">
        <w:rPr>
          <w:rFonts w:ascii="Arial" w:hAnsi="Arial" w:cs="Arial"/>
          <w:sz w:val="24"/>
          <w:szCs w:val="24"/>
        </w:rPr>
        <w:t>Actua</w:t>
      </w:r>
      <w:r w:rsidR="00AE07FE">
        <w:rPr>
          <w:rFonts w:ascii="Arial" w:hAnsi="Arial" w:cs="Arial"/>
          <w:sz w:val="24"/>
          <w:szCs w:val="24"/>
        </w:rPr>
        <w:t>lmente</w:t>
      </w:r>
      <w:ins w:id="62" w:author="Stefanía Sibille Grández" w:date="2022-05-17T20:54:00Z">
        <w:r w:rsidR="00743AE6">
          <w:rPr>
            <w:rFonts w:ascii="Arial" w:hAnsi="Arial" w:cs="Arial"/>
            <w:sz w:val="24"/>
            <w:szCs w:val="24"/>
          </w:rPr>
          <w:t>,</w:t>
        </w:r>
      </w:ins>
      <w:r w:rsidR="00AE07FE">
        <w:rPr>
          <w:rFonts w:ascii="Arial" w:hAnsi="Arial" w:cs="Arial"/>
          <w:sz w:val="24"/>
          <w:szCs w:val="24"/>
        </w:rPr>
        <w:t xml:space="preserve"> se desarrolla la agricultura principalmente de la hoja de coca, plátano, naranjas, piña, etc. </w:t>
      </w:r>
      <w:commentRangeStart w:id="63"/>
      <w:r>
        <w:rPr>
          <w:rFonts w:ascii="Arial" w:hAnsi="Arial" w:cs="Arial"/>
          <w:sz w:val="24"/>
          <w:szCs w:val="24"/>
        </w:rPr>
        <w:t>Se evaluaron</w:t>
      </w:r>
      <w:r w:rsidR="00AE07FE">
        <w:rPr>
          <w:rFonts w:ascii="Arial" w:hAnsi="Arial" w:cs="Arial"/>
          <w:sz w:val="24"/>
          <w:szCs w:val="24"/>
        </w:rPr>
        <w:t xml:space="preserve"> </w:t>
      </w:r>
      <w:del w:id="64" w:author="Stefanía Sibille Grández" w:date="2022-05-17T20:58:00Z">
        <w:r w:rsidR="00AE07FE" w:rsidDel="00743AE6">
          <w:rPr>
            <w:rFonts w:ascii="Arial" w:hAnsi="Arial" w:cs="Arial"/>
            <w:sz w:val="24"/>
            <w:szCs w:val="24"/>
          </w:rPr>
          <w:delText xml:space="preserve">en </w:delText>
        </w:r>
      </w:del>
      <w:r w:rsidR="00AE07FE">
        <w:rPr>
          <w:rFonts w:ascii="Arial" w:hAnsi="Arial" w:cs="Arial"/>
          <w:sz w:val="24"/>
          <w:szCs w:val="24"/>
        </w:rPr>
        <w:t>cuatro formaciones vegetales</w:t>
      </w:r>
      <w:r w:rsidR="00C135CB">
        <w:rPr>
          <w:rFonts w:ascii="Arial" w:hAnsi="Arial" w:cs="Arial"/>
          <w:sz w:val="24"/>
          <w:szCs w:val="24"/>
        </w:rPr>
        <w:t>, las cuales has sido clasificadas en base al mapa de cobertura vegetal del ministerio del ambiente (</w:t>
      </w:r>
      <w:proofErr w:type="spellStart"/>
      <w:r w:rsidR="00C135CB" w:rsidRPr="00C135CB">
        <w:rPr>
          <w:rFonts w:ascii="Arial" w:hAnsi="Arial" w:cs="Arial"/>
          <w:sz w:val="24"/>
          <w:szCs w:val="24"/>
          <w:highlight w:val="yellow"/>
        </w:rPr>
        <w:t>citaxdsd</w:t>
      </w:r>
      <w:proofErr w:type="spellEnd"/>
      <w:r w:rsidR="00C135CB" w:rsidRPr="00C135CB">
        <w:rPr>
          <w:rFonts w:ascii="Arial" w:hAnsi="Arial" w:cs="Arial"/>
          <w:sz w:val="24"/>
          <w:szCs w:val="24"/>
          <w:highlight w:val="yellow"/>
        </w:rPr>
        <w:t>)</w:t>
      </w:r>
      <w:r w:rsidR="00E77CA7" w:rsidRPr="00C135CB">
        <w:rPr>
          <w:rFonts w:ascii="Arial" w:hAnsi="Arial" w:cs="Arial"/>
          <w:sz w:val="24"/>
          <w:szCs w:val="24"/>
          <w:highlight w:val="yellow"/>
        </w:rPr>
        <w:t>.</w:t>
      </w:r>
      <w:commentRangeEnd w:id="63"/>
      <w:r w:rsidR="00ED30AD" w:rsidRPr="00C135CB">
        <w:rPr>
          <w:rStyle w:val="Refdecomentario"/>
          <w:highlight w:val="yellow"/>
        </w:rPr>
        <w:commentReference w:id="63"/>
      </w:r>
    </w:p>
    <w:p w14:paraId="46F8D226" w14:textId="7B40E413" w:rsidR="00E77CA7" w:rsidRDefault="00FD6F2B" w:rsidP="00E77CA7">
      <w:pPr>
        <w:autoSpaceDE w:val="0"/>
        <w:autoSpaceDN w:val="0"/>
        <w:adjustRightInd w:val="0"/>
        <w:spacing w:after="0" w:line="240" w:lineRule="auto"/>
        <w:jc w:val="both"/>
        <w:rPr>
          <w:ins w:id="65" w:author="Alejandro" w:date="2022-10-22T21:53:00Z"/>
          <w:rFonts w:ascii="Arial" w:hAnsi="Arial" w:cs="Arial"/>
          <w:sz w:val="24"/>
          <w:szCs w:val="24"/>
        </w:rPr>
      </w:pPr>
      <w:ins w:id="66" w:author="Alejandro" w:date="2022-10-22T21:53:00Z">
        <w:r>
          <w:rPr>
            <w:rFonts w:ascii="Arial" w:hAnsi="Arial" w:cs="Arial"/>
            <w:sz w:val="24"/>
            <w:szCs w:val="24"/>
          </w:rPr>
          <w:t>Bosque de Colina Baja (BCB)</w:t>
        </w:r>
      </w:ins>
    </w:p>
    <w:p w14:paraId="037AB726" w14:textId="77777777" w:rsidR="00FD6F2B" w:rsidRDefault="00FD6F2B" w:rsidP="00E77CA7">
      <w:pPr>
        <w:autoSpaceDE w:val="0"/>
        <w:autoSpaceDN w:val="0"/>
        <w:adjustRightInd w:val="0"/>
        <w:spacing w:after="0" w:line="240" w:lineRule="auto"/>
        <w:jc w:val="both"/>
        <w:rPr>
          <w:rFonts w:ascii="Arial" w:hAnsi="Arial" w:cs="Arial"/>
          <w:sz w:val="24"/>
          <w:szCs w:val="24"/>
        </w:rPr>
      </w:pPr>
    </w:p>
    <w:p w14:paraId="52A2D1AC" w14:textId="26162B9F" w:rsidR="002414D4" w:rsidRDefault="002414D4" w:rsidP="00E77CA7">
      <w:pPr>
        <w:autoSpaceDE w:val="0"/>
        <w:autoSpaceDN w:val="0"/>
        <w:adjustRightInd w:val="0"/>
        <w:spacing w:after="0" w:line="240" w:lineRule="auto"/>
        <w:jc w:val="both"/>
        <w:rPr>
          <w:rFonts w:ascii="Arial" w:hAnsi="Arial" w:cs="Arial"/>
          <w:sz w:val="24"/>
          <w:szCs w:val="24"/>
          <w:lang w:val="es-PE"/>
        </w:rPr>
      </w:pPr>
      <w:commentRangeStart w:id="67"/>
      <w:r>
        <w:rPr>
          <w:rFonts w:ascii="Arial" w:hAnsi="Arial" w:cs="Arial"/>
          <w:sz w:val="24"/>
          <w:szCs w:val="24"/>
          <w:lang w:val="es-PE"/>
        </w:rPr>
        <w:t xml:space="preserve">Bosque de </w:t>
      </w:r>
      <w:ins w:id="68" w:author="Stefanía Sibille Grández" w:date="2022-06-29T17:42:00Z">
        <w:r w:rsidR="003F0E72">
          <w:rPr>
            <w:rFonts w:ascii="Arial" w:hAnsi="Arial" w:cs="Arial"/>
            <w:sz w:val="24"/>
            <w:szCs w:val="24"/>
            <w:lang w:val="es-PE"/>
          </w:rPr>
          <w:t>t</w:t>
        </w:r>
      </w:ins>
      <w:del w:id="69" w:author="Stefanía Sibille Grández" w:date="2022-06-29T17:42:00Z">
        <w:r w:rsidDel="003F0E72">
          <w:rPr>
            <w:rFonts w:ascii="Arial" w:hAnsi="Arial" w:cs="Arial"/>
            <w:sz w:val="24"/>
            <w:szCs w:val="24"/>
            <w:lang w:val="es-PE"/>
          </w:rPr>
          <w:delText>T</w:delText>
        </w:r>
      </w:del>
      <w:r>
        <w:rPr>
          <w:rFonts w:ascii="Arial" w:hAnsi="Arial" w:cs="Arial"/>
          <w:sz w:val="24"/>
          <w:szCs w:val="24"/>
          <w:lang w:val="es-PE"/>
        </w:rPr>
        <w:t xml:space="preserve">erraza </w:t>
      </w:r>
      <w:del w:id="70" w:author="Stefanía Sibille Grández" w:date="2022-05-25T22:34:00Z">
        <w:r w:rsidDel="006331D1">
          <w:rPr>
            <w:rFonts w:ascii="Arial" w:hAnsi="Arial" w:cs="Arial"/>
            <w:sz w:val="24"/>
            <w:szCs w:val="24"/>
            <w:lang w:val="es-PE"/>
          </w:rPr>
          <w:delText>b</w:delText>
        </w:r>
      </w:del>
      <w:ins w:id="71" w:author="Stefanía Sibille Grández" w:date="2022-06-29T17:42:00Z">
        <w:r w:rsidR="003F0E72">
          <w:rPr>
            <w:rFonts w:ascii="Arial" w:hAnsi="Arial" w:cs="Arial"/>
            <w:sz w:val="24"/>
            <w:szCs w:val="24"/>
            <w:lang w:val="es-PE"/>
          </w:rPr>
          <w:t>b</w:t>
        </w:r>
      </w:ins>
      <w:r>
        <w:rPr>
          <w:rFonts w:ascii="Arial" w:hAnsi="Arial" w:cs="Arial"/>
          <w:sz w:val="24"/>
          <w:szCs w:val="24"/>
          <w:lang w:val="es-PE"/>
        </w:rPr>
        <w:t>aja</w:t>
      </w:r>
      <w:del w:id="72" w:author="Stefanía Sibille Grández" w:date="2022-05-25T22:34:00Z">
        <w:r w:rsidDel="006331D1">
          <w:rPr>
            <w:rFonts w:ascii="Arial" w:hAnsi="Arial" w:cs="Arial"/>
            <w:sz w:val="24"/>
            <w:szCs w:val="24"/>
            <w:lang w:val="es-PE"/>
          </w:rPr>
          <w:delText>.</w:delText>
        </w:r>
      </w:del>
      <w:commentRangeEnd w:id="67"/>
      <w:r w:rsidR="00ED30AD">
        <w:rPr>
          <w:rStyle w:val="Refdecomentario"/>
        </w:rPr>
        <w:commentReference w:id="67"/>
      </w:r>
      <w:ins w:id="73" w:author="Alejandro" w:date="2022-10-22T21:52:00Z">
        <w:r w:rsidR="00FD6F2B">
          <w:rPr>
            <w:rFonts w:ascii="Arial" w:hAnsi="Arial" w:cs="Arial"/>
            <w:sz w:val="24"/>
            <w:szCs w:val="24"/>
            <w:lang w:val="es-PE"/>
          </w:rPr>
          <w:t xml:space="preserve"> (BTB)</w:t>
        </w:r>
      </w:ins>
    </w:p>
    <w:p w14:paraId="4B529378" w14:textId="3AF69C4F" w:rsidR="00EA6FF9" w:rsidRDefault="002414D4" w:rsidP="00E77CA7">
      <w:pPr>
        <w:autoSpaceDE w:val="0"/>
        <w:autoSpaceDN w:val="0"/>
        <w:adjustRightInd w:val="0"/>
        <w:spacing w:after="0" w:line="240" w:lineRule="auto"/>
        <w:jc w:val="both"/>
        <w:rPr>
          <w:rFonts w:ascii="Arial" w:hAnsi="Arial" w:cs="Arial"/>
          <w:sz w:val="24"/>
          <w:szCs w:val="24"/>
          <w:lang w:val="es-PE"/>
        </w:rPr>
      </w:pPr>
      <w:r w:rsidRPr="002414D4">
        <w:rPr>
          <w:rFonts w:ascii="Arial" w:hAnsi="Arial" w:cs="Arial"/>
          <w:sz w:val="24"/>
          <w:szCs w:val="24"/>
          <w:lang w:val="es-PE"/>
        </w:rPr>
        <w:t>Debido al impacto antróp</w:t>
      </w:r>
      <w:r>
        <w:rPr>
          <w:rFonts w:ascii="Arial" w:hAnsi="Arial" w:cs="Arial"/>
          <w:sz w:val="24"/>
          <w:szCs w:val="24"/>
          <w:lang w:val="es-PE"/>
        </w:rPr>
        <w:t>ico que se ha generado en esta unidad de cobertura vegetal</w:t>
      </w:r>
      <w:r w:rsidRPr="002414D4">
        <w:rPr>
          <w:rFonts w:ascii="Arial" w:hAnsi="Arial" w:cs="Arial"/>
          <w:sz w:val="24"/>
          <w:szCs w:val="24"/>
          <w:lang w:val="es-PE"/>
        </w:rPr>
        <w:t xml:space="preserve">, corresponde a formaciones boscosas con estructura vertical de dosel </w:t>
      </w:r>
      <w:r w:rsidRPr="002414D4">
        <w:rPr>
          <w:rFonts w:ascii="Arial" w:hAnsi="Arial" w:cs="Arial"/>
          <w:sz w:val="24"/>
          <w:szCs w:val="24"/>
          <w:lang w:val="es-PE"/>
        </w:rPr>
        <w:lastRenderedPageBreak/>
        <w:t>medio con árboles hasta 25 m, mas no se registran individuos de gran tamaño ni grosor. Se encuentra dominado por elementos amazónicos de áreas alteradas. Se distribuyen desde los 500 a 900 msnm. Está presente sobre terrazas y colinas pequeñas con pendientes de entre 10 a 30 %. Las familias más diver</w:t>
      </w:r>
      <w:r w:rsidR="00636F7F">
        <w:rPr>
          <w:rFonts w:ascii="Arial" w:hAnsi="Arial" w:cs="Arial"/>
          <w:sz w:val="24"/>
          <w:szCs w:val="24"/>
          <w:lang w:val="es-PE"/>
        </w:rPr>
        <w:t>sas l</w:t>
      </w:r>
      <w:ins w:id="74" w:author="Stefanía Sibille Grández" w:date="2022-05-17T21:16:00Z">
        <w:r w:rsidR="00BC3014">
          <w:rPr>
            <w:rFonts w:ascii="Arial" w:hAnsi="Arial" w:cs="Arial"/>
            <w:sz w:val="24"/>
            <w:szCs w:val="24"/>
            <w:lang w:val="es-PE"/>
          </w:rPr>
          <w:t>a</w:t>
        </w:r>
      </w:ins>
      <w:del w:id="75" w:author="Stefanía Sibille Grández" w:date="2022-05-17T21:16:00Z">
        <w:r w:rsidR="00636F7F" w:rsidDel="00BC3014">
          <w:rPr>
            <w:rFonts w:ascii="Arial" w:hAnsi="Arial" w:cs="Arial"/>
            <w:sz w:val="24"/>
            <w:szCs w:val="24"/>
            <w:lang w:val="es-PE"/>
          </w:rPr>
          <w:delText>o</w:delText>
        </w:r>
      </w:del>
      <w:r w:rsidR="00636F7F">
        <w:rPr>
          <w:rFonts w:ascii="Arial" w:hAnsi="Arial" w:cs="Arial"/>
          <w:sz w:val="24"/>
          <w:szCs w:val="24"/>
          <w:lang w:val="es-PE"/>
        </w:rPr>
        <w:t xml:space="preserve"> constituyen la</w:t>
      </w:r>
      <w:del w:id="76" w:author="Stefanía Sibille Grández" w:date="2022-05-17T21:16:00Z">
        <w:r w:rsidR="00636F7F" w:rsidDel="00BC3014">
          <w:rPr>
            <w:rFonts w:ascii="Arial" w:hAnsi="Arial" w:cs="Arial"/>
            <w:sz w:val="24"/>
            <w:szCs w:val="24"/>
            <w:lang w:val="es-PE"/>
          </w:rPr>
          <w:delText>s</w:delText>
        </w:r>
      </w:del>
      <w:r w:rsidR="00636F7F">
        <w:rPr>
          <w:rFonts w:ascii="Arial" w:hAnsi="Arial" w:cs="Arial"/>
          <w:sz w:val="24"/>
          <w:szCs w:val="24"/>
          <w:lang w:val="es-PE"/>
        </w:rPr>
        <w:t xml:space="preserve"> </w:t>
      </w:r>
      <w:proofErr w:type="spellStart"/>
      <w:r w:rsidR="00636F7F">
        <w:rPr>
          <w:rFonts w:ascii="Arial" w:hAnsi="Arial" w:cs="Arial"/>
          <w:sz w:val="24"/>
          <w:szCs w:val="24"/>
          <w:lang w:val="es-PE"/>
        </w:rPr>
        <w:t>Fabaceae</w:t>
      </w:r>
      <w:proofErr w:type="spellEnd"/>
      <w:r w:rsidR="00636F7F">
        <w:rPr>
          <w:rFonts w:ascii="Arial" w:hAnsi="Arial" w:cs="Arial"/>
          <w:sz w:val="24"/>
          <w:szCs w:val="24"/>
          <w:lang w:val="es-PE"/>
        </w:rPr>
        <w:t xml:space="preserve">, </w:t>
      </w:r>
      <w:proofErr w:type="spellStart"/>
      <w:r w:rsidR="00636F7F">
        <w:rPr>
          <w:rFonts w:ascii="Arial" w:hAnsi="Arial" w:cs="Arial"/>
          <w:sz w:val="24"/>
          <w:szCs w:val="24"/>
          <w:lang w:val="es-PE"/>
        </w:rPr>
        <w:t>Moraceae</w:t>
      </w:r>
      <w:proofErr w:type="spellEnd"/>
      <w:r w:rsidR="00636F7F">
        <w:rPr>
          <w:rFonts w:ascii="Arial" w:hAnsi="Arial" w:cs="Arial"/>
          <w:sz w:val="24"/>
          <w:szCs w:val="24"/>
          <w:lang w:val="es-PE"/>
        </w:rPr>
        <w:t xml:space="preserve">, </w:t>
      </w:r>
      <w:proofErr w:type="spellStart"/>
      <w:r w:rsidR="00636F7F">
        <w:rPr>
          <w:rFonts w:ascii="Arial" w:hAnsi="Arial" w:cs="Arial"/>
          <w:sz w:val="24"/>
          <w:szCs w:val="24"/>
          <w:lang w:val="es-PE"/>
        </w:rPr>
        <w:t>Malvaceae</w:t>
      </w:r>
      <w:proofErr w:type="spellEnd"/>
      <w:r w:rsidR="00636F7F">
        <w:rPr>
          <w:rFonts w:ascii="Arial" w:hAnsi="Arial" w:cs="Arial"/>
          <w:sz w:val="24"/>
          <w:szCs w:val="24"/>
          <w:lang w:val="es-PE"/>
        </w:rPr>
        <w:t xml:space="preserve">, </w:t>
      </w:r>
      <w:proofErr w:type="spellStart"/>
      <w:r w:rsidRPr="002414D4">
        <w:rPr>
          <w:rFonts w:ascii="Arial" w:hAnsi="Arial" w:cs="Arial"/>
          <w:sz w:val="24"/>
          <w:szCs w:val="24"/>
          <w:lang w:val="es-PE"/>
        </w:rPr>
        <w:t>R</w:t>
      </w:r>
      <w:r w:rsidR="00636F7F">
        <w:rPr>
          <w:rFonts w:ascii="Arial" w:hAnsi="Arial" w:cs="Arial"/>
          <w:sz w:val="24"/>
          <w:szCs w:val="24"/>
          <w:lang w:val="es-PE"/>
        </w:rPr>
        <w:t>ubiaceae</w:t>
      </w:r>
      <w:proofErr w:type="spellEnd"/>
      <w:r w:rsidR="00636F7F">
        <w:rPr>
          <w:rFonts w:ascii="Arial" w:hAnsi="Arial" w:cs="Arial"/>
          <w:sz w:val="24"/>
          <w:szCs w:val="24"/>
          <w:lang w:val="es-PE"/>
        </w:rPr>
        <w:t xml:space="preserve">, </w:t>
      </w:r>
      <w:proofErr w:type="spellStart"/>
      <w:r w:rsidR="00636F7F">
        <w:rPr>
          <w:rFonts w:ascii="Arial" w:hAnsi="Arial" w:cs="Arial"/>
          <w:sz w:val="24"/>
          <w:szCs w:val="24"/>
          <w:lang w:val="es-PE"/>
        </w:rPr>
        <w:t>Meliaceae</w:t>
      </w:r>
      <w:proofErr w:type="spellEnd"/>
      <w:r w:rsidR="00636F7F">
        <w:rPr>
          <w:rFonts w:ascii="Arial" w:hAnsi="Arial" w:cs="Arial"/>
          <w:sz w:val="24"/>
          <w:szCs w:val="24"/>
          <w:lang w:val="es-PE"/>
        </w:rPr>
        <w:t xml:space="preserve"> y </w:t>
      </w:r>
      <w:proofErr w:type="spellStart"/>
      <w:r w:rsidR="00636F7F">
        <w:rPr>
          <w:rFonts w:ascii="Arial" w:hAnsi="Arial" w:cs="Arial"/>
          <w:sz w:val="24"/>
          <w:szCs w:val="24"/>
          <w:lang w:val="es-PE"/>
        </w:rPr>
        <w:t>Lauraceae</w:t>
      </w:r>
      <w:proofErr w:type="spellEnd"/>
      <w:r w:rsidR="00636F7F">
        <w:rPr>
          <w:rFonts w:ascii="Arial" w:hAnsi="Arial" w:cs="Arial"/>
          <w:sz w:val="24"/>
          <w:szCs w:val="24"/>
          <w:lang w:val="es-PE"/>
        </w:rPr>
        <w:t>.</w:t>
      </w:r>
    </w:p>
    <w:p w14:paraId="39F03038" w14:textId="77777777" w:rsidR="00636F7F" w:rsidRPr="002414D4" w:rsidRDefault="00636F7F" w:rsidP="00E77CA7">
      <w:pPr>
        <w:autoSpaceDE w:val="0"/>
        <w:autoSpaceDN w:val="0"/>
        <w:adjustRightInd w:val="0"/>
        <w:spacing w:after="0" w:line="240" w:lineRule="auto"/>
        <w:jc w:val="both"/>
        <w:rPr>
          <w:rFonts w:ascii="Arial" w:hAnsi="Arial" w:cs="Arial"/>
          <w:sz w:val="24"/>
          <w:szCs w:val="24"/>
          <w:lang w:val="es-PE"/>
        </w:rPr>
      </w:pPr>
    </w:p>
    <w:p w14:paraId="4E76B513" w14:textId="2C7B8CC6" w:rsidR="00E77CA7" w:rsidRPr="00FD6F2B" w:rsidRDefault="00E77CA7" w:rsidP="00E77CA7">
      <w:pPr>
        <w:autoSpaceDE w:val="0"/>
        <w:autoSpaceDN w:val="0"/>
        <w:adjustRightInd w:val="0"/>
        <w:spacing w:after="0" w:line="240" w:lineRule="auto"/>
        <w:jc w:val="both"/>
        <w:rPr>
          <w:rFonts w:ascii="Arial" w:hAnsi="Arial" w:cs="Arial"/>
          <w:sz w:val="24"/>
          <w:szCs w:val="24"/>
          <w:lang w:val="pt-BR"/>
        </w:rPr>
      </w:pPr>
      <w:r w:rsidRPr="00E77CA7">
        <w:rPr>
          <w:rFonts w:ascii="Arial" w:hAnsi="Arial" w:cs="Arial"/>
          <w:sz w:val="24"/>
          <w:szCs w:val="24"/>
          <w:lang w:val="pt-BR"/>
        </w:rPr>
        <w:t xml:space="preserve">Bosque de </w:t>
      </w:r>
      <w:proofErr w:type="spellStart"/>
      <w:r w:rsidRPr="00E77CA7">
        <w:rPr>
          <w:rFonts w:ascii="Arial" w:hAnsi="Arial" w:cs="Arial"/>
          <w:sz w:val="24"/>
          <w:szCs w:val="24"/>
          <w:lang w:val="pt-BR"/>
        </w:rPr>
        <w:t>montaña</w:t>
      </w:r>
      <w:proofErr w:type="spellEnd"/>
      <w:r w:rsidRPr="00E77CA7">
        <w:rPr>
          <w:rFonts w:ascii="Arial" w:hAnsi="Arial" w:cs="Arial"/>
          <w:sz w:val="24"/>
          <w:szCs w:val="24"/>
          <w:lang w:val="pt-BR"/>
        </w:rPr>
        <w:t xml:space="preserve"> montano </w:t>
      </w:r>
      <w:ins w:id="77" w:author="Alejandro" w:date="2022-10-22T21:53:00Z">
        <w:r w:rsidR="00FD6F2B">
          <w:rPr>
            <w:rFonts w:ascii="Arial" w:hAnsi="Arial" w:cs="Arial"/>
            <w:sz w:val="24"/>
            <w:szCs w:val="24"/>
            <w:lang w:val="pt-BR"/>
          </w:rPr>
          <w:t>(BMM)</w:t>
        </w:r>
      </w:ins>
      <w:commentRangeStart w:id="78"/>
      <w:del w:id="79" w:author="Alejandro" w:date="2022-10-22T21:53:00Z">
        <w:r w:rsidRPr="00E77CA7" w:rsidDel="00FD6F2B">
          <w:rPr>
            <w:rFonts w:ascii="Arial" w:hAnsi="Arial" w:cs="Arial"/>
            <w:sz w:val="24"/>
            <w:szCs w:val="24"/>
            <w:lang w:val="pt-BR"/>
          </w:rPr>
          <w:delText>(Bm-mo</w:delText>
        </w:r>
      </w:del>
      <w:r w:rsidRPr="00E77CA7">
        <w:rPr>
          <w:rFonts w:ascii="Arial" w:hAnsi="Arial" w:cs="Arial"/>
          <w:sz w:val="24"/>
          <w:szCs w:val="24"/>
          <w:lang w:val="pt-BR"/>
        </w:rPr>
        <w:t>)</w:t>
      </w:r>
      <w:ins w:id="80" w:author="Alejandro" w:date="2022-10-22T21:53:00Z">
        <w:r w:rsidR="00FD6F2B" w:rsidRPr="00E77CA7" w:rsidDel="00FD6F2B">
          <w:rPr>
            <w:rFonts w:ascii="Arial" w:hAnsi="Arial" w:cs="Arial"/>
            <w:sz w:val="24"/>
            <w:szCs w:val="24"/>
            <w:lang w:val="pt-BR"/>
          </w:rPr>
          <w:t xml:space="preserve"> </w:t>
        </w:r>
      </w:ins>
      <w:del w:id="81" w:author="Alejandro" w:date="2022-10-22T21:53:00Z">
        <w:r w:rsidRPr="00E77CA7" w:rsidDel="00FD6F2B">
          <w:rPr>
            <w:rFonts w:ascii="Arial" w:hAnsi="Arial" w:cs="Arial"/>
            <w:sz w:val="24"/>
            <w:szCs w:val="24"/>
            <w:lang w:val="pt-BR"/>
          </w:rPr>
          <w:delText>.</w:delText>
        </w:r>
        <w:commentRangeEnd w:id="78"/>
        <w:r w:rsidR="003F0E72" w:rsidDel="00FD6F2B">
          <w:rPr>
            <w:rStyle w:val="Refdecomentario"/>
          </w:rPr>
          <w:commentReference w:id="78"/>
        </w:r>
      </w:del>
    </w:p>
    <w:p w14:paraId="3B0D86D9" w14:textId="332FB3C9" w:rsidR="0016681E" w:rsidRDefault="00E77CA7" w:rsidP="00E77CA7">
      <w:pPr>
        <w:autoSpaceDE w:val="0"/>
        <w:autoSpaceDN w:val="0"/>
        <w:adjustRightInd w:val="0"/>
        <w:spacing w:after="0" w:line="240" w:lineRule="auto"/>
        <w:jc w:val="both"/>
        <w:rPr>
          <w:rFonts w:ascii="Arial" w:hAnsi="Arial" w:cs="Arial"/>
          <w:sz w:val="24"/>
          <w:szCs w:val="24"/>
        </w:rPr>
      </w:pPr>
      <w:r w:rsidRPr="00E77CA7">
        <w:rPr>
          <w:rFonts w:ascii="Arial" w:hAnsi="Arial" w:cs="Arial"/>
          <w:sz w:val="24"/>
          <w:szCs w:val="24"/>
          <w:lang w:val="es-PE"/>
        </w:rPr>
        <w:t xml:space="preserve">Esta unidad de cobertura vegetal es una de las </w:t>
      </w:r>
      <w:r w:rsidR="00636F7F" w:rsidRPr="00E77CA7">
        <w:rPr>
          <w:rFonts w:ascii="Arial" w:hAnsi="Arial" w:cs="Arial"/>
          <w:sz w:val="24"/>
          <w:szCs w:val="24"/>
          <w:lang w:val="es-PE"/>
        </w:rPr>
        <w:t>más</w:t>
      </w:r>
      <w:r w:rsidRPr="00E77CA7">
        <w:rPr>
          <w:rFonts w:ascii="Arial" w:hAnsi="Arial" w:cs="Arial"/>
          <w:sz w:val="24"/>
          <w:szCs w:val="24"/>
          <w:lang w:val="es-PE"/>
        </w:rPr>
        <w:t xml:space="preserve"> extensas dentro del </w:t>
      </w:r>
      <w:r w:rsidR="00636F7F" w:rsidRPr="00E77CA7">
        <w:rPr>
          <w:rFonts w:ascii="Arial" w:hAnsi="Arial" w:cs="Arial"/>
          <w:sz w:val="24"/>
          <w:szCs w:val="24"/>
          <w:lang w:val="es-PE"/>
        </w:rPr>
        <w:t>ámbito</w:t>
      </w:r>
      <w:r w:rsidRPr="00E77CA7">
        <w:rPr>
          <w:rFonts w:ascii="Arial" w:hAnsi="Arial" w:cs="Arial"/>
          <w:sz w:val="24"/>
          <w:szCs w:val="24"/>
          <w:lang w:val="es-PE"/>
        </w:rPr>
        <w:t xml:space="preserve"> del de Pichari</w:t>
      </w:r>
      <w:ins w:id="82" w:author="Stefanía Sibille Grández" w:date="2022-05-17T21:44:00Z">
        <w:r w:rsidR="00B23E1B">
          <w:rPr>
            <w:rFonts w:ascii="Arial" w:hAnsi="Arial" w:cs="Arial"/>
            <w:sz w:val="24"/>
            <w:szCs w:val="24"/>
            <w:lang w:val="es-PE"/>
          </w:rPr>
          <w:t>.</w:t>
        </w:r>
      </w:ins>
      <w:del w:id="83" w:author="Stefanía Sibille Grández" w:date="2022-05-17T21:44:00Z">
        <w:r w:rsidRPr="00E77CA7" w:rsidDel="00B23E1B">
          <w:rPr>
            <w:rFonts w:ascii="Arial" w:hAnsi="Arial" w:cs="Arial"/>
            <w:sz w:val="24"/>
            <w:szCs w:val="24"/>
            <w:lang w:val="es-PE"/>
          </w:rPr>
          <w:delText>,</w:delText>
        </w:r>
      </w:del>
      <w:r w:rsidRPr="00E77CA7">
        <w:rPr>
          <w:rFonts w:ascii="Arial" w:hAnsi="Arial" w:cs="Arial"/>
          <w:sz w:val="24"/>
          <w:szCs w:val="24"/>
          <w:lang w:val="es-PE"/>
        </w:rPr>
        <w:t xml:space="preserve"> </w:t>
      </w:r>
      <w:ins w:id="84" w:author="Stefanía Sibille Grández" w:date="2022-05-17T21:44:00Z">
        <w:r w:rsidR="00B23E1B">
          <w:rPr>
            <w:rFonts w:ascii="Arial" w:hAnsi="Arial" w:cs="Arial"/>
            <w:sz w:val="24"/>
            <w:szCs w:val="24"/>
            <w:lang w:val="es-PE"/>
          </w:rPr>
          <w:t>C</w:t>
        </w:r>
      </w:ins>
      <w:del w:id="85" w:author="Stefanía Sibille Grández" w:date="2022-05-17T21:44:00Z">
        <w:r w:rsidRPr="00E77CA7" w:rsidDel="00B23E1B">
          <w:rPr>
            <w:rFonts w:ascii="Arial" w:hAnsi="Arial" w:cs="Arial"/>
            <w:sz w:val="24"/>
            <w:szCs w:val="24"/>
            <w:lang w:val="es-PE"/>
          </w:rPr>
          <w:delText>c</w:delText>
        </w:r>
      </w:del>
      <w:r w:rsidRPr="00E77CA7">
        <w:rPr>
          <w:rFonts w:ascii="Arial" w:hAnsi="Arial" w:cs="Arial"/>
          <w:sz w:val="24"/>
          <w:szCs w:val="24"/>
          <w:lang w:val="es-PE"/>
        </w:rPr>
        <w:t xml:space="preserve">orresponde a formaciones boscosas de diversidad moderada representada por </w:t>
      </w:r>
      <w:proofErr w:type="spellStart"/>
      <w:ins w:id="86" w:author="Alejandro" w:date="2022-10-22T21:54:00Z">
        <w:r w:rsidR="00FD6F2B">
          <w:rPr>
            <w:rFonts w:ascii="Arial" w:hAnsi="Arial" w:cs="Arial"/>
            <w:sz w:val="24"/>
            <w:szCs w:val="24"/>
            <w:lang w:val="es-PE"/>
          </w:rPr>
          <w:t>árboles</w:t>
        </w:r>
      </w:ins>
      <w:commentRangeStart w:id="87"/>
      <w:del w:id="88" w:author="Alejandro" w:date="2022-10-22T21:54:00Z">
        <w:r w:rsidRPr="00E77CA7" w:rsidDel="00FD6F2B">
          <w:rPr>
            <w:rFonts w:ascii="Arial" w:hAnsi="Arial" w:cs="Arial"/>
            <w:sz w:val="24"/>
            <w:szCs w:val="24"/>
            <w:lang w:val="es-PE"/>
          </w:rPr>
          <w:delText>bosques</w:delText>
        </w:r>
        <w:commentRangeEnd w:id="87"/>
        <w:r w:rsidR="00B23E1B" w:rsidDel="00FD6F2B">
          <w:rPr>
            <w:rStyle w:val="Refdecomentario"/>
          </w:rPr>
          <w:commentReference w:id="87"/>
        </w:r>
        <w:r w:rsidRPr="00E77CA7" w:rsidDel="00FD6F2B">
          <w:rPr>
            <w:rFonts w:ascii="Arial" w:hAnsi="Arial" w:cs="Arial"/>
            <w:sz w:val="24"/>
            <w:szCs w:val="24"/>
            <w:lang w:val="es-PE"/>
          </w:rPr>
          <w:delText xml:space="preserve"> </w:delText>
        </w:r>
      </w:del>
      <w:r w:rsidRPr="00E77CA7">
        <w:rPr>
          <w:rFonts w:ascii="Arial" w:hAnsi="Arial" w:cs="Arial"/>
          <w:sz w:val="24"/>
          <w:szCs w:val="24"/>
          <w:lang w:val="es-PE"/>
        </w:rPr>
        <w:t>de</w:t>
      </w:r>
      <w:proofErr w:type="spellEnd"/>
      <w:r w:rsidRPr="00E77CA7">
        <w:rPr>
          <w:rFonts w:ascii="Arial" w:hAnsi="Arial" w:cs="Arial"/>
          <w:sz w:val="24"/>
          <w:szCs w:val="24"/>
          <w:lang w:val="es-PE"/>
        </w:rPr>
        <w:t xml:space="preserve"> tamaño mediano entre 8-25 m y </w:t>
      </w:r>
      <w:del w:id="89" w:author="Stefanía Sibille Grández" w:date="2022-05-17T21:45:00Z">
        <w:r w:rsidRPr="00E77CA7" w:rsidDel="00B23E1B">
          <w:rPr>
            <w:rFonts w:ascii="Arial" w:hAnsi="Arial" w:cs="Arial"/>
            <w:sz w:val="24"/>
            <w:szCs w:val="24"/>
            <w:lang w:val="es-PE"/>
          </w:rPr>
          <w:delText>dap</w:delText>
        </w:r>
      </w:del>
      <w:ins w:id="90" w:author="Stefanía Sibille Grández" w:date="2022-05-17T21:45:00Z">
        <w:r w:rsidR="00B23E1B">
          <w:rPr>
            <w:rFonts w:ascii="Arial" w:hAnsi="Arial" w:cs="Arial"/>
            <w:sz w:val="24"/>
            <w:szCs w:val="24"/>
            <w:lang w:val="es-PE"/>
          </w:rPr>
          <w:t>DAP</w:t>
        </w:r>
      </w:ins>
      <w:del w:id="91" w:author="Stefanía Sibille Grández" w:date="2022-05-17T21:45:00Z">
        <w:r w:rsidRPr="00E77CA7" w:rsidDel="00B23E1B">
          <w:rPr>
            <w:rFonts w:ascii="Arial" w:hAnsi="Arial" w:cs="Arial"/>
            <w:sz w:val="24"/>
            <w:szCs w:val="24"/>
            <w:lang w:val="es-PE"/>
          </w:rPr>
          <w:delText>s</w:delText>
        </w:r>
      </w:del>
      <w:r w:rsidRPr="00E77CA7">
        <w:rPr>
          <w:rFonts w:ascii="Arial" w:hAnsi="Arial" w:cs="Arial"/>
          <w:sz w:val="24"/>
          <w:szCs w:val="24"/>
          <w:lang w:val="es-PE"/>
        </w:rPr>
        <w:t xml:space="preserve"> regulares a considerables. </w:t>
      </w:r>
      <w:r w:rsidRPr="00E77CA7">
        <w:rPr>
          <w:rFonts w:ascii="Arial" w:hAnsi="Arial" w:cs="Arial"/>
          <w:sz w:val="24"/>
          <w:szCs w:val="24"/>
        </w:rPr>
        <w:t xml:space="preserve">Está presente mayormente en las crestas de las montañas empinadas sujetas a las corrientes de vientos y neblina, lo que le confiere esas características fisonómicas. Se extiende desde los 1700 hasta los 2850 msnm, con pendientes de entre 65 a 85%. Las familias más diversas lo constituyen las </w:t>
      </w:r>
      <w:proofErr w:type="spellStart"/>
      <w:r w:rsidRPr="00E77CA7">
        <w:rPr>
          <w:rFonts w:ascii="Arial" w:hAnsi="Arial" w:cs="Arial"/>
          <w:sz w:val="24"/>
          <w:szCs w:val="24"/>
        </w:rPr>
        <w:t>Aquifoliaceae</w:t>
      </w:r>
      <w:proofErr w:type="spellEnd"/>
      <w:r w:rsidRPr="00E77CA7">
        <w:rPr>
          <w:rFonts w:ascii="Arial" w:hAnsi="Arial" w:cs="Arial"/>
          <w:sz w:val="24"/>
          <w:szCs w:val="24"/>
        </w:rPr>
        <w:t xml:space="preserve">, </w:t>
      </w:r>
      <w:proofErr w:type="spellStart"/>
      <w:r w:rsidRPr="00E77CA7">
        <w:rPr>
          <w:rFonts w:ascii="Arial" w:hAnsi="Arial" w:cs="Arial"/>
          <w:sz w:val="24"/>
          <w:szCs w:val="24"/>
        </w:rPr>
        <w:t>Clusiaceae</w:t>
      </w:r>
      <w:proofErr w:type="spellEnd"/>
      <w:r w:rsidRPr="00E77CA7">
        <w:rPr>
          <w:rFonts w:ascii="Arial" w:hAnsi="Arial" w:cs="Arial"/>
          <w:sz w:val="24"/>
          <w:szCs w:val="24"/>
        </w:rPr>
        <w:t xml:space="preserve">, </w:t>
      </w:r>
      <w:proofErr w:type="spellStart"/>
      <w:r w:rsidRPr="00E77CA7">
        <w:rPr>
          <w:rFonts w:ascii="Arial" w:hAnsi="Arial" w:cs="Arial"/>
          <w:sz w:val="24"/>
          <w:szCs w:val="24"/>
        </w:rPr>
        <w:t>Lauraceae</w:t>
      </w:r>
      <w:proofErr w:type="spellEnd"/>
      <w:r w:rsidRPr="00E77CA7">
        <w:rPr>
          <w:rFonts w:ascii="Arial" w:hAnsi="Arial" w:cs="Arial"/>
          <w:sz w:val="24"/>
          <w:szCs w:val="24"/>
        </w:rPr>
        <w:t xml:space="preserve">, </w:t>
      </w:r>
      <w:proofErr w:type="spellStart"/>
      <w:r w:rsidRPr="00E77CA7">
        <w:rPr>
          <w:rFonts w:ascii="Arial" w:hAnsi="Arial" w:cs="Arial"/>
          <w:sz w:val="24"/>
          <w:szCs w:val="24"/>
        </w:rPr>
        <w:t>Melastomat</w:t>
      </w:r>
      <w:r w:rsidR="00636F7F">
        <w:rPr>
          <w:rFonts w:ascii="Arial" w:hAnsi="Arial" w:cs="Arial"/>
          <w:sz w:val="24"/>
          <w:szCs w:val="24"/>
        </w:rPr>
        <w:t>aceae</w:t>
      </w:r>
      <w:proofErr w:type="spellEnd"/>
      <w:r w:rsidR="00636F7F">
        <w:rPr>
          <w:rFonts w:ascii="Arial" w:hAnsi="Arial" w:cs="Arial"/>
          <w:sz w:val="24"/>
          <w:szCs w:val="24"/>
        </w:rPr>
        <w:t xml:space="preserve">, </w:t>
      </w:r>
      <w:proofErr w:type="spellStart"/>
      <w:r w:rsidR="00636F7F">
        <w:rPr>
          <w:rFonts w:ascii="Arial" w:hAnsi="Arial" w:cs="Arial"/>
          <w:sz w:val="24"/>
          <w:szCs w:val="24"/>
        </w:rPr>
        <w:t>Rubiaceae</w:t>
      </w:r>
      <w:proofErr w:type="spellEnd"/>
      <w:r w:rsidR="00636F7F">
        <w:rPr>
          <w:rFonts w:ascii="Arial" w:hAnsi="Arial" w:cs="Arial"/>
          <w:sz w:val="24"/>
          <w:szCs w:val="24"/>
        </w:rPr>
        <w:t xml:space="preserve"> y </w:t>
      </w:r>
      <w:proofErr w:type="spellStart"/>
      <w:r w:rsidR="00636F7F">
        <w:rPr>
          <w:rFonts w:ascii="Arial" w:hAnsi="Arial" w:cs="Arial"/>
          <w:sz w:val="24"/>
          <w:szCs w:val="24"/>
        </w:rPr>
        <w:t>Symplocaceae</w:t>
      </w:r>
      <w:proofErr w:type="spellEnd"/>
      <w:r w:rsidR="00636F7F">
        <w:rPr>
          <w:rFonts w:ascii="Arial" w:hAnsi="Arial" w:cs="Arial"/>
          <w:sz w:val="24"/>
          <w:szCs w:val="24"/>
        </w:rPr>
        <w:t>.</w:t>
      </w:r>
    </w:p>
    <w:p w14:paraId="10FB10B8" w14:textId="77777777" w:rsidR="00636F7F" w:rsidRPr="0016681E" w:rsidRDefault="00636F7F" w:rsidP="00E77CA7">
      <w:pPr>
        <w:autoSpaceDE w:val="0"/>
        <w:autoSpaceDN w:val="0"/>
        <w:adjustRightInd w:val="0"/>
        <w:spacing w:after="0" w:line="240" w:lineRule="auto"/>
        <w:jc w:val="both"/>
        <w:rPr>
          <w:rFonts w:ascii="Arial" w:eastAsia="AGaramondPro-Regular" w:hAnsi="Arial" w:cs="Arial"/>
          <w:sz w:val="24"/>
          <w:szCs w:val="24"/>
        </w:rPr>
      </w:pPr>
    </w:p>
    <w:p w14:paraId="0ABD2D2D" w14:textId="6E1C98A0" w:rsidR="0016681E" w:rsidRPr="0016681E" w:rsidRDefault="0016681E" w:rsidP="0016681E">
      <w:pPr>
        <w:autoSpaceDE w:val="0"/>
        <w:autoSpaceDN w:val="0"/>
        <w:adjustRightInd w:val="0"/>
        <w:spacing w:after="0" w:line="240" w:lineRule="auto"/>
        <w:jc w:val="both"/>
        <w:rPr>
          <w:rFonts w:ascii="Arial" w:eastAsia="AGaramondPro-Regular" w:hAnsi="Arial" w:cs="Arial"/>
          <w:sz w:val="24"/>
          <w:szCs w:val="24"/>
        </w:rPr>
      </w:pPr>
      <w:r w:rsidRPr="0016681E">
        <w:rPr>
          <w:rFonts w:ascii="Arial" w:eastAsia="AGaramondPro-Regular" w:hAnsi="Arial" w:cs="Arial"/>
          <w:sz w:val="24"/>
          <w:szCs w:val="24"/>
        </w:rPr>
        <w:t xml:space="preserve">Bosque de montaña </w:t>
      </w:r>
      <w:proofErr w:type="spellStart"/>
      <w:r w:rsidRPr="0016681E">
        <w:rPr>
          <w:rFonts w:ascii="Arial" w:eastAsia="AGaramondPro-Regular" w:hAnsi="Arial" w:cs="Arial"/>
          <w:sz w:val="24"/>
          <w:szCs w:val="24"/>
        </w:rPr>
        <w:t>basimontano</w:t>
      </w:r>
      <w:proofErr w:type="spellEnd"/>
      <w:ins w:id="92" w:author="Alejandro" w:date="2022-10-22T21:54:00Z">
        <w:r w:rsidR="00FD6F2B">
          <w:rPr>
            <w:rFonts w:ascii="Arial" w:eastAsia="AGaramondPro-Regular" w:hAnsi="Arial" w:cs="Arial"/>
            <w:sz w:val="24"/>
            <w:szCs w:val="24"/>
          </w:rPr>
          <w:t xml:space="preserve"> (BMB)</w:t>
        </w:r>
      </w:ins>
      <w:del w:id="93" w:author="Alejandro" w:date="2022-10-22T21:54:00Z">
        <w:r w:rsidRPr="0016681E" w:rsidDel="00FD6F2B">
          <w:rPr>
            <w:rFonts w:ascii="Arial" w:eastAsia="AGaramondPro-Regular" w:hAnsi="Arial" w:cs="Arial"/>
            <w:sz w:val="24"/>
            <w:szCs w:val="24"/>
          </w:rPr>
          <w:delText xml:space="preserve"> </w:delText>
        </w:r>
        <w:commentRangeStart w:id="94"/>
        <w:r w:rsidRPr="0016681E" w:rsidDel="00FD6F2B">
          <w:rPr>
            <w:rFonts w:ascii="Arial" w:eastAsia="AGaramondPro-Regular" w:hAnsi="Arial" w:cs="Arial"/>
            <w:sz w:val="24"/>
            <w:szCs w:val="24"/>
          </w:rPr>
          <w:delText>(Bm-ba)</w:delText>
        </w:r>
      </w:del>
      <w:r w:rsidRPr="0016681E">
        <w:rPr>
          <w:rFonts w:ascii="Arial" w:eastAsia="AGaramondPro-Regular" w:hAnsi="Arial" w:cs="Arial"/>
          <w:sz w:val="24"/>
          <w:szCs w:val="24"/>
        </w:rPr>
        <w:t>.</w:t>
      </w:r>
      <w:commentRangeEnd w:id="94"/>
      <w:r w:rsidR="003F0E72">
        <w:rPr>
          <w:rStyle w:val="Refdecomentario"/>
        </w:rPr>
        <w:commentReference w:id="94"/>
      </w:r>
    </w:p>
    <w:p w14:paraId="167AD205" w14:textId="50BA4CE6" w:rsidR="00EA6FF9" w:rsidRPr="0016681E" w:rsidRDefault="00636F7F" w:rsidP="0016681E">
      <w:pPr>
        <w:autoSpaceDE w:val="0"/>
        <w:autoSpaceDN w:val="0"/>
        <w:adjustRightInd w:val="0"/>
        <w:spacing w:after="0" w:line="240" w:lineRule="auto"/>
        <w:jc w:val="both"/>
        <w:rPr>
          <w:rFonts w:ascii="Arial" w:eastAsia="AGaramondPro-Regular" w:hAnsi="Arial" w:cs="Arial"/>
          <w:sz w:val="24"/>
          <w:szCs w:val="24"/>
        </w:rPr>
      </w:pPr>
      <w:r>
        <w:rPr>
          <w:rFonts w:ascii="Arial" w:eastAsia="AGaramondPro-Regular" w:hAnsi="Arial" w:cs="Arial"/>
          <w:sz w:val="24"/>
          <w:szCs w:val="24"/>
        </w:rPr>
        <w:t xml:space="preserve">Esta unidad de cobertura vegetal </w:t>
      </w:r>
      <w:r w:rsidRPr="0016681E">
        <w:rPr>
          <w:rFonts w:ascii="Arial" w:eastAsia="AGaramondPro-Regular" w:hAnsi="Arial" w:cs="Arial"/>
          <w:sz w:val="24"/>
          <w:szCs w:val="24"/>
        </w:rPr>
        <w:t>es</w:t>
      </w:r>
      <w:r w:rsidR="0016681E" w:rsidRPr="0016681E">
        <w:rPr>
          <w:rFonts w:ascii="Arial" w:eastAsia="AGaramondPro-Regular" w:hAnsi="Arial" w:cs="Arial"/>
          <w:sz w:val="24"/>
          <w:szCs w:val="24"/>
        </w:rPr>
        <w:t xml:space="preserve"> otra de las grandes unidades dentro del distrito de </w:t>
      </w:r>
      <w:proofErr w:type="spellStart"/>
      <w:r w:rsidR="0016681E" w:rsidRPr="0016681E">
        <w:rPr>
          <w:rFonts w:ascii="Arial" w:eastAsia="AGaramondPro-Regular" w:hAnsi="Arial" w:cs="Arial"/>
          <w:sz w:val="24"/>
          <w:szCs w:val="24"/>
        </w:rPr>
        <w:t>Pichari</w:t>
      </w:r>
      <w:proofErr w:type="spellEnd"/>
      <w:del w:id="95" w:author="Stefanía Sibille Grández" w:date="2022-05-17T21:52:00Z">
        <w:r w:rsidR="0016681E" w:rsidRPr="0016681E" w:rsidDel="00E63784">
          <w:rPr>
            <w:rFonts w:ascii="Arial" w:eastAsia="AGaramondPro-Regular" w:hAnsi="Arial" w:cs="Arial"/>
            <w:sz w:val="24"/>
            <w:szCs w:val="24"/>
          </w:rPr>
          <w:delText>,</w:delText>
        </w:r>
      </w:del>
      <w:ins w:id="96" w:author="Stefanía Sibille Grández" w:date="2022-05-17T21:52:00Z">
        <w:r w:rsidR="00E63784">
          <w:rPr>
            <w:rFonts w:ascii="Arial" w:eastAsia="AGaramondPro-Regular" w:hAnsi="Arial" w:cs="Arial"/>
            <w:sz w:val="24"/>
            <w:szCs w:val="24"/>
          </w:rPr>
          <w:t>.</w:t>
        </w:r>
      </w:ins>
      <w:r w:rsidR="0016681E" w:rsidRPr="0016681E">
        <w:rPr>
          <w:rFonts w:ascii="Arial" w:eastAsia="AGaramondPro-Regular" w:hAnsi="Arial" w:cs="Arial"/>
          <w:sz w:val="24"/>
          <w:szCs w:val="24"/>
        </w:rPr>
        <w:t xml:space="preserve"> </w:t>
      </w:r>
      <w:del w:id="97" w:author="Stefanía Sibille Grández" w:date="2022-05-17T21:52:00Z">
        <w:r w:rsidR="0016681E" w:rsidRPr="0016681E" w:rsidDel="00E63784">
          <w:rPr>
            <w:rFonts w:ascii="Arial" w:eastAsia="AGaramondPro-Regular" w:hAnsi="Arial" w:cs="Arial"/>
            <w:sz w:val="24"/>
            <w:szCs w:val="24"/>
          </w:rPr>
          <w:delText>c</w:delText>
        </w:r>
      </w:del>
      <w:ins w:id="98" w:author="Stefanía Sibille Grández" w:date="2022-05-17T21:52:00Z">
        <w:r w:rsidR="00E63784">
          <w:rPr>
            <w:rFonts w:ascii="Arial" w:eastAsia="AGaramondPro-Regular" w:hAnsi="Arial" w:cs="Arial"/>
            <w:sz w:val="24"/>
            <w:szCs w:val="24"/>
          </w:rPr>
          <w:t>C</w:t>
        </w:r>
      </w:ins>
      <w:r w:rsidR="0016681E" w:rsidRPr="0016681E">
        <w:rPr>
          <w:rFonts w:ascii="Arial" w:eastAsia="AGaramondPro-Regular" w:hAnsi="Arial" w:cs="Arial"/>
          <w:sz w:val="24"/>
          <w:szCs w:val="24"/>
        </w:rPr>
        <w:t xml:space="preserve">orresponde a formaciones boscosas con estructura vertical de regular a gran porte entre 20-35 m y </w:t>
      </w:r>
      <w:del w:id="99" w:author="Stefanía Sibille Grández" w:date="2022-05-17T21:52:00Z">
        <w:r w:rsidR="0016681E" w:rsidRPr="0016681E" w:rsidDel="00E63784">
          <w:rPr>
            <w:rFonts w:ascii="Arial" w:eastAsia="AGaramondPro-Regular" w:hAnsi="Arial" w:cs="Arial"/>
            <w:sz w:val="24"/>
            <w:szCs w:val="24"/>
          </w:rPr>
          <w:delText xml:space="preserve">daps </w:delText>
        </w:r>
      </w:del>
      <w:ins w:id="100" w:author="Stefanía Sibille Grández" w:date="2022-05-17T21:52:00Z">
        <w:r w:rsidR="00E63784">
          <w:rPr>
            <w:rFonts w:ascii="Arial" w:eastAsia="AGaramondPro-Regular" w:hAnsi="Arial" w:cs="Arial"/>
            <w:sz w:val="24"/>
            <w:szCs w:val="24"/>
          </w:rPr>
          <w:t>DAP</w:t>
        </w:r>
        <w:r w:rsidR="00E63784" w:rsidRPr="0016681E">
          <w:rPr>
            <w:rFonts w:ascii="Arial" w:eastAsia="AGaramondPro-Regular" w:hAnsi="Arial" w:cs="Arial"/>
            <w:sz w:val="24"/>
            <w:szCs w:val="24"/>
          </w:rPr>
          <w:t xml:space="preserve"> </w:t>
        </w:r>
      </w:ins>
      <w:r w:rsidR="0016681E" w:rsidRPr="0016681E">
        <w:rPr>
          <w:rFonts w:ascii="Arial" w:eastAsia="AGaramondPro-Regular" w:hAnsi="Arial" w:cs="Arial"/>
          <w:sz w:val="24"/>
          <w:szCs w:val="24"/>
        </w:rPr>
        <w:t xml:space="preserve">regulares a considerables. Está presente en las crestas y mesetas, terrazas regulares con pendientes de 60 a 85 %. Se extiende desde los 950 hasta los 1650 </w:t>
      </w:r>
      <w:r w:rsidRPr="0016681E">
        <w:rPr>
          <w:rFonts w:ascii="Arial" w:eastAsia="AGaramondPro-Regular" w:hAnsi="Arial" w:cs="Arial"/>
          <w:sz w:val="24"/>
          <w:szCs w:val="24"/>
        </w:rPr>
        <w:t>msnm.</w:t>
      </w:r>
      <w:r w:rsidR="0016681E" w:rsidRPr="0016681E">
        <w:rPr>
          <w:rFonts w:ascii="Arial" w:eastAsia="AGaramondPro-Regular" w:hAnsi="Arial" w:cs="Arial"/>
          <w:sz w:val="24"/>
          <w:szCs w:val="24"/>
        </w:rPr>
        <w:t xml:space="preserve"> La diversidad en general corresponde a bosques de moderada y alta diversidad, en algunos casos se registró los sitios más diversos de todo el distrito de </w:t>
      </w:r>
      <w:proofErr w:type="spellStart"/>
      <w:r w:rsidR="0016681E" w:rsidRPr="0016681E">
        <w:rPr>
          <w:rFonts w:ascii="Arial" w:eastAsia="AGaramondPro-Regular" w:hAnsi="Arial" w:cs="Arial"/>
          <w:sz w:val="24"/>
          <w:szCs w:val="24"/>
        </w:rPr>
        <w:t>Pichari</w:t>
      </w:r>
      <w:proofErr w:type="spellEnd"/>
      <w:r w:rsidR="0016681E" w:rsidRPr="0016681E">
        <w:rPr>
          <w:rFonts w:ascii="Arial" w:eastAsia="AGaramondPro-Regular" w:hAnsi="Arial" w:cs="Arial"/>
          <w:sz w:val="24"/>
          <w:szCs w:val="24"/>
        </w:rPr>
        <w:t>. Las familias más divers</w:t>
      </w:r>
      <w:r>
        <w:rPr>
          <w:rFonts w:ascii="Arial" w:eastAsia="AGaramondPro-Regular" w:hAnsi="Arial" w:cs="Arial"/>
          <w:sz w:val="24"/>
          <w:szCs w:val="24"/>
        </w:rPr>
        <w:t xml:space="preserve">as lo constituyen las </w:t>
      </w:r>
      <w:proofErr w:type="spellStart"/>
      <w:r>
        <w:rPr>
          <w:rFonts w:ascii="Arial" w:eastAsia="AGaramondPro-Regular" w:hAnsi="Arial" w:cs="Arial"/>
          <w:sz w:val="24"/>
          <w:szCs w:val="24"/>
        </w:rPr>
        <w:t>Lauraceae</w:t>
      </w:r>
      <w:proofErr w:type="spellEnd"/>
      <w:r>
        <w:rPr>
          <w:rFonts w:ascii="Arial" w:eastAsia="AGaramondPro-Regular" w:hAnsi="Arial" w:cs="Arial"/>
          <w:sz w:val="24"/>
          <w:szCs w:val="24"/>
        </w:rPr>
        <w:t xml:space="preserve">, </w:t>
      </w:r>
      <w:proofErr w:type="spellStart"/>
      <w:r>
        <w:rPr>
          <w:rFonts w:ascii="Arial" w:eastAsia="AGaramondPro-Regular" w:hAnsi="Arial" w:cs="Arial"/>
          <w:sz w:val="24"/>
          <w:szCs w:val="24"/>
        </w:rPr>
        <w:t>Fabaceae</w:t>
      </w:r>
      <w:proofErr w:type="spellEnd"/>
      <w:r w:rsidR="0016681E" w:rsidRPr="0016681E">
        <w:rPr>
          <w:rFonts w:ascii="Arial" w:eastAsia="AGaramondPro-Regular" w:hAnsi="Arial" w:cs="Arial"/>
          <w:sz w:val="24"/>
          <w:szCs w:val="24"/>
        </w:rPr>
        <w:t xml:space="preserve">, </w:t>
      </w:r>
      <w:proofErr w:type="spellStart"/>
      <w:r w:rsidR="0016681E" w:rsidRPr="0016681E">
        <w:rPr>
          <w:rFonts w:ascii="Arial" w:eastAsia="AGaramondPro-Regular" w:hAnsi="Arial" w:cs="Arial"/>
          <w:sz w:val="24"/>
          <w:szCs w:val="24"/>
        </w:rPr>
        <w:t>Rubiaceae</w:t>
      </w:r>
      <w:proofErr w:type="spellEnd"/>
      <w:r w:rsidR="0016681E" w:rsidRPr="0016681E">
        <w:rPr>
          <w:rFonts w:ascii="Arial" w:eastAsia="AGaramondPro-Regular" w:hAnsi="Arial" w:cs="Arial"/>
          <w:sz w:val="24"/>
          <w:szCs w:val="24"/>
        </w:rPr>
        <w:t xml:space="preserve">, </w:t>
      </w:r>
      <w:proofErr w:type="spellStart"/>
      <w:r w:rsidR="0016681E" w:rsidRPr="0016681E">
        <w:rPr>
          <w:rFonts w:ascii="Arial" w:eastAsia="AGaramondPro-Regular" w:hAnsi="Arial" w:cs="Arial"/>
          <w:sz w:val="24"/>
          <w:szCs w:val="24"/>
        </w:rPr>
        <w:t>Moraceae</w:t>
      </w:r>
      <w:proofErr w:type="spellEnd"/>
      <w:r w:rsidR="0016681E" w:rsidRPr="0016681E">
        <w:rPr>
          <w:rFonts w:ascii="Arial" w:eastAsia="AGaramondPro-Regular" w:hAnsi="Arial" w:cs="Arial"/>
          <w:sz w:val="24"/>
          <w:szCs w:val="24"/>
        </w:rPr>
        <w:t xml:space="preserve">, </w:t>
      </w:r>
      <w:proofErr w:type="spellStart"/>
      <w:r w:rsidR="0016681E" w:rsidRPr="0016681E">
        <w:rPr>
          <w:rFonts w:ascii="Arial" w:eastAsia="AGaramondPro-Regular" w:hAnsi="Arial" w:cs="Arial"/>
          <w:sz w:val="24"/>
          <w:szCs w:val="24"/>
        </w:rPr>
        <w:t>Sapotacceae</w:t>
      </w:r>
      <w:proofErr w:type="spellEnd"/>
      <w:r w:rsidR="0016681E" w:rsidRPr="0016681E">
        <w:rPr>
          <w:rFonts w:ascii="Arial" w:eastAsia="AGaramondPro-Regular" w:hAnsi="Arial" w:cs="Arial"/>
          <w:sz w:val="24"/>
          <w:szCs w:val="24"/>
        </w:rPr>
        <w:t xml:space="preserve"> y </w:t>
      </w:r>
      <w:proofErr w:type="spellStart"/>
      <w:r w:rsidR="0016681E" w:rsidRPr="0016681E">
        <w:rPr>
          <w:rFonts w:ascii="Arial" w:eastAsia="AGaramondPro-Regular" w:hAnsi="Arial" w:cs="Arial"/>
          <w:sz w:val="24"/>
          <w:szCs w:val="24"/>
        </w:rPr>
        <w:t>Annonaceae</w:t>
      </w:r>
      <w:proofErr w:type="spellEnd"/>
      <w:r>
        <w:rPr>
          <w:rFonts w:ascii="Arial" w:eastAsia="AGaramondPro-Regular" w:hAnsi="Arial" w:cs="Arial"/>
          <w:sz w:val="24"/>
          <w:szCs w:val="24"/>
        </w:rPr>
        <w:t>.</w:t>
      </w:r>
    </w:p>
    <w:p w14:paraId="00D7C5EA" w14:textId="77777777" w:rsidR="00827956" w:rsidRPr="0016681E" w:rsidRDefault="00E77CA7" w:rsidP="00AE07FE">
      <w:pPr>
        <w:autoSpaceDE w:val="0"/>
        <w:autoSpaceDN w:val="0"/>
        <w:adjustRightInd w:val="0"/>
        <w:spacing w:after="0" w:line="240" w:lineRule="auto"/>
        <w:jc w:val="both"/>
        <w:rPr>
          <w:rFonts w:ascii="Arial" w:eastAsia="AGaramondPro-Regular" w:hAnsi="Arial" w:cs="Arial"/>
          <w:sz w:val="24"/>
          <w:szCs w:val="24"/>
        </w:rPr>
      </w:pPr>
      <w:r w:rsidRPr="0016681E">
        <w:rPr>
          <w:rFonts w:ascii="Arial" w:eastAsia="AGaramondPro-Regular" w:hAnsi="Arial" w:cs="Arial"/>
          <w:sz w:val="24"/>
          <w:szCs w:val="24"/>
        </w:rPr>
        <w:t xml:space="preserve">   </w:t>
      </w:r>
    </w:p>
    <w:p w14:paraId="70D0490B" w14:textId="186B93A2" w:rsidR="00E77CA7" w:rsidRPr="0016681E" w:rsidDel="001E2720" w:rsidRDefault="00E77CA7" w:rsidP="00AE07FE">
      <w:pPr>
        <w:autoSpaceDE w:val="0"/>
        <w:autoSpaceDN w:val="0"/>
        <w:adjustRightInd w:val="0"/>
        <w:spacing w:after="0" w:line="240" w:lineRule="auto"/>
        <w:jc w:val="both"/>
        <w:rPr>
          <w:del w:id="101" w:author="Stefanía Sibille Grández" w:date="2022-05-17T21:17:00Z"/>
          <w:rFonts w:ascii="Arial" w:eastAsia="AGaramondPro-Regular" w:hAnsi="Arial" w:cs="Arial"/>
          <w:sz w:val="24"/>
          <w:szCs w:val="24"/>
        </w:rPr>
      </w:pPr>
    </w:p>
    <w:p w14:paraId="018F1D31" w14:textId="38E91D5C" w:rsidR="00E77CA7" w:rsidRPr="0016681E" w:rsidDel="001E2720" w:rsidRDefault="00E77CA7" w:rsidP="00AE07FE">
      <w:pPr>
        <w:autoSpaceDE w:val="0"/>
        <w:autoSpaceDN w:val="0"/>
        <w:adjustRightInd w:val="0"/>
        <w:spacing w:after="0" w:line="240" w:lineRule="auto"/>
        <w:jc w:val="both"/>
        <w:rPr>
          <w:del w:id="102" w:author="Stefanía Sibille Grández" w:date="2022-05-17T21:17:00Z"/>
          <w:rFonts w:ascii="Arial" w:eastAsia="AGaramondPro-Regular" w:hAnsi="Arial" w:cs="Arial"/>
          <w:sz w:val="24"/>
          <w:szCs w:val="24"/>
        </w:rPr>
      </w:pPr>
    </w:p>
    <w:p w14:paraId="6A5F98EB" w14:textId="137C289A" w:rsidR="00E77CA7" w:rsidRDefault="00E77CA7" w:rsidP="00AE07FE">
      <w:pPr>
        <w:autoSpaceDE w:val="0"/>
        <w:autoSpaceDN w:val="0"/>
        <w:adjustRightInd w:val="0"/>
        <w:spacing w:after="0" w:line="240" w:lineRule="auto"/>
        <w:jc w:val="both"/>
        <w:rPr>
          <w:rFonts w:ascii="Arial" w:hAnsi="Arial" w:cs="Arial"/>
          <w:sz w:val="24"/>
          <w:szCs w:val="24"/>
        </w:rPr>
      </w:pPr>
    </w:p>
    <w:p w14:paraId="1D2E5917" w14:textId="161C833A" w:rsidR="00C135CB" w:rsidRDefault="00C135CB" w:rsidP="00AE07FE">
      <w:pPr>
        <w:autoSpaceDE w:val="0"/>
        <w:autoSpaceDN w:val="0"/>
        <w:adjustRightInd w:val="0"/>
        <w:spacing w:after="0" w:line="240" w:lineRule="auto"/>
        <w:jc w:val="both"/>
        <w:rPr>
          <w:rFonts w:ascii="Arial" w:hAnsi="Arial" w:cs="Arial"/>
          <w:sz w:val="24"/>
          <w:szCs w:val="24"/>
        </w:rPr>
      </w:pPr>
    </w:p>
    <w:p w14:paraId="5EE30091" w14:textId="459992DE" w:rsidR="00C135CB" w:rsidRDefault="00C135CB" w:rsidP="00AE07FE">
      <w:pPr>
        <w:autoSpaceDE w:val="0"/>
        <w:autoSpaceDN w:val="0"/>
        <w:adjustRightInd w:val="0"/>
        <w:spacing w:after="0" w:line="240" w:lineRule="auto"/>
        <w:jc w:val="both"/>
        <w:rPr>
          <w:rFonts w:ascii="Arial" w:hAnsi="Arial" w:cs="Arial"/>
          <w:sz w:val="24"/>
          <w:szCs w:val="24"/>
        </w:rPr>
      </w:pPr>
    </w:p>
    <w:p w14:paraId="2FA42079" w14:textId="467E82EB" w:rsidR="00C135CB" w:rsidRDefault="00C135CB" w:rsidP="00AE07FE">
      <w:pPr>
        <w:autoSpaceDE w:val="0"/>
        <w:autoSpaceDN w:val="0"/>
        <w:adjustRightInd w:val="0"/>
        <w:spacing w:after="0" w:line="240" w:lineRule="auto"/>
        <w:jc w:val="both"/>
        <w:rPr>
          <w:rFonts w:ascii="Arial" w:hAnsi="Arial" w:cs="Arial"/>
          <w:sz w:val="24"/>
          <w:szCs w:val="24"/>
        </w:rPr>
      </w:pPr>
    </w:p>
    <w:p w14:paraId="7E715DB7" w14:textId="5E252858" w:rsidR="00C135CB" w:rsidRDefault="00C135CB" w:rsidP="00AE07FE">
      <w:pPr>
        <w:autoSpaceDE w:val="0"/>
        <w:autoSpaceDN w:val="0"/>
        <w:adjustRightInd w:val="0"/>
        <w:spacing w:after="0" w:line="240" w:lineRule="auto"/>
        <w:jc w:val="both"/>
        <w:rPr>
          <w:rFonts w:ascii="Arial" w:hAnsi="Arial" w:cs="Arial"/>
          <w:sz w:val="24"/>
          <w:szCs w:val="24"/>
        </w:rPr>
      </w:pPr>
    </w:p>
    <w:p w14:paraId="5289A357" w14:textId="054C259D" w:rsidR="00C135CB" w:rsidRDefault="00C135CB" w:rsidP="00AE07FE">
      <w:pPr>
        <w:autoSpaceDE w:val="0"/>
        <w:autoSpaceDN w:val="0"/>
        <w:adjustRightInd w:val="0"/>
        <w:spacing w:after="0" w:line="240" w:lineRule="auto"/>
        <w:jc w:val="both"/>
        <w:rPr>
          <w:rFonts w:ascii="Arial" w:hAnsi="Arial" w:cs="Arial"/>
          <w:sz w:val="24"/>
          <w:szCs w:val="24"/>
        </w:rPr>
      </w:pPr>
    </w:p>
    <w:p w14:paraId="554BA5D1" w14:textId="77777777" w:rsidR="00C135CB" w:rsidRPr="0016681E" w:rsidDel="001E2720" w:rsidRDefault="00C135CB" w:rsidP="00AE07FE">
      <w:pPr>
        <w:autoSpaceDE w:val="0"/>
        <w:autoSpaceDN w:val="0"/>
        <w:adjustRightInd w:val="0"/>
        <w:spacing w:after="0" w:line="240" w:lineRule="auto"/>
        <w:jc w:val="both"/>
        <w:rPr>
          <w:del w:id="103" w:author="Stefanía Sibille Grández" w:date="2022-05-17T21:17:00Z"/>
          <w:rFonts w:ascii="Arial" w:hAnsi="Arial" w:cs="Arial"/>
          <w:sz w:val="24"/>
          <w:szCs w:val="24"/>
        </w:rPr>
      </w:pPr>
    </w:p>
    <w:p w14:paraId="707A7172" w14:textId="5341A534" w:rsidR="00827956" w:rsidRPr="0016681E" w:rsidDel="001E2720" w:rsidRDefault="00827956" w:rsidP="00827956">
      <w:pPr>
        <w:autoSpaceDE w:val="0"/>
        <w:autoSpaceDN w:val="0"/>
        <w:adjustRightInd w:val="0"/>
        <w:spacing w:after="0" w:line="240" w:lineRule="auto"/>
        <w:rPr>
          <w:del w:id="104" w:author="Stefanía Sibille Grández" w:date="2022-05-17T21:17:00Z"/>
          <w:rFonts w:ascii="Arial" w:eastAsia="AGaramondPro-Regular" w:hAnsi="Arial" w:cs="Arial"/>
          <w:sz w:val="24"/>
          <w:szCs w:val="24"/>
        </w:rPr>
      </w:pPr>
    </w:p>
    <w:p w14:paraId="245F144F" w14:textId="77777777" w:rsidR="0062458D" w:rsidRDefault="0062458D" w:rsidP="00827956">
      <w:pPr>
        <w:autoSpaceDE w:val="0"/>
        <w:autoSpaceDN w:val="0"/>
        <w:adjustRightInd w:val="0"/>
        <w:spacing w:after="0" w:line="240" w:lineRule="auto"/>
        <w:rPr>
          <w:rFonts w:ascii="AGaramondPro-Regular" w:eastAsia="AGaramondPro-Regular" w:hAnsi="AGaramondPro-Bold" w:cs="AGaramondPro-Regular"/>
          <w:sz w:val="20"/>
          <w:szCs w:val="20"/>
        </w:rPr>
      </w:pPr>
    </w:p>
    <w:tbl>
      <w:tblPr>
        <w:tblStyle w:val="Tablanormal2"/>
        <w:tblW w:w="10109" w:type="dxa"/>
        <w:jc w:val="center"/>
        <w:tblLook w:val="04A0" w:firstRow="1" w:lastRow="0" w:firstColumn="1" w:lastColumn="0" w:noHBand="0" w:noVBand="1"/>
      </w:tblPr>
      <w:tblGrid>
        <w:gridCol w:w="1656"/>
        <w:gridCol w:w="1403"/>
        <w:gridCol w:w="1200"/>
        <w:gridCol w:w="1200"/>
        <w:gridCol w:w="1200"/>
        <w:gridCol w:w="987"/>
        <w:gridCol w:w="804"/>
        <w:gridCol w:w="1659"/>
      </w:tblGrid>
      <w:tr w:rsidR="0062458D" w:rsidRPr="0062458D" w14:paraId="4BE90E2F" w14:textId="77777777" w:rsidTr="00C135CB">
        <w:trPr>
          <w:cnfStyle w:val="100000000000" w:firstRow="1" w:lastRow="0" w:firstColumn="0" w:lastColumn="0" w:oddVBand="0" w:evenVBand="0" w:oddHBand="0" w:evenHBand="0" w:firstRowFirstColumn="0" w:firstRowLastColumn="0" w:lastRowFirstColumn="0" w:lastRowLastColumn="0"/>
          <w:trHeight w:val="915"/>
          <w:jc w:val="center"/>
        </w:trPr>
        <w:tc>
          <w:tcPr>
            <w:cnfStyle w:val="001000000000" w:firstRow="0" w:lastRow="0" w:firstColumn="1" w:lastColumn="0" w:oddVBand="0" w:evenVBand="0" w:oddHBand="0" w:evenHBand="0" w:firstRowFirstColumn="0" w:firstRowLastColumn="0" w:lastRowFirstColumn="0" w:lastRowLastColumn="0"/>
            <w:tcW w:w="1656" w:type="dxa"/>
            <w:hideMark/>
          </w:tcPr>
          <w:p w14:paraId="6E9AD1C5" w14:textId="77777777" w:rsidR="0062458D" w:rsidRPr="0062458D" w:rsidRDefault="0062458D" w:rsidP="0062458D">
            <w:pPr>
              <w:jc w:val="center"/>
              <w:rPr>
                <w:rFonts w:ascii="Arial" w:eastAsia="Times New Roman" w:hAnsi="Arial" w:cs="Arial"/>
                <w:color w:val="000000"/>
                <w:lang w:val="en-US"/>
              </w:rPr>
            </w:pPr>
            <w:proofErr w:type="spellStart"/>
            <w:r w:rsidRPr="0062458D">
              <w:rPr>
                <w:rFonts w:ascii="Arial" w:eastAsia="Times New Roman" w:hAnsi="Arial" w:cs="Arial"/>
                <w:color w:val="000000"/>
                <w:lang w:val="en-US"/>
              </w:rPr>
              <w:t>Unidad</w:t>
            </w:r>
            <w:proofErr w:type="spellEnd"/>
            <w:r w:rsidRPr="0062458D">
              <w:rPr>
                <w:rFonts w:ascii="Arial" w:eastAsia="Times New Roman" w:hAnsi="Arial" w:cs="Arial"/>
                <w:color w:val="000000"/>
                <w:lang w:val="en-US"/>
              </w:rPr>
              <w:t xml:space="preserve"> de </w:t>
            </w:r>
            <w:proofErr w:type="spellStart"/>
            <w:r w:rsidRPr="0062458D">
              <w:rPr>
                <w:rFonts w:ascii="Arial" w:eastAsia="Times New Roman" w:hAnsi="Arial" w:cs="Arial"/>
                <w:color w:val="000000"/>
                <w:lang w:val="en-US"/>
              </w:rPr>
              <w:t>vegetación</w:t>
            </w:r>
            <w:proofErr w:type="spellEnd"/>
            <w:r w:rsidRPr="0062458D">
              <w:rPr>
                <w:rFonts w:ascii="Arial" w:eastAsia="Times New Roman" w:hAnsi="Arial" w:cs="Arial"/>
                <w:color w:val="000000"/>
                <w:lang w:val="en-US"/>
              </w:rPr>
              <w:t xml:space="preserve"> </w:t>
            </w:r>
          </w:p>
        </w:tc>
        <w:tc>
          <w:tcPr>
            <w:tcW w:w="1403" w:type="dxa"/>
            <w:noWrap/>
            <w:hideMark/>
          </w:tcPr>
          <w:p w14:paraId="446E5FD0" w14:textId="77777777" w:rsidR="000163A3" w:rsidRDefault="000163A3" w:rsidP="0062458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p w14:paraId="595E821B" w14:textId="77777777" w:rsidR="0062458D" w:rsidRPr="0062458D" w:rsidRDefault="0062458D" w:rsidP="0062458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roofErr w:type="spellStart"/>
            <w:r w:rsidRPr="0062458D">
              <w:rPr>
                <w:rFonts w:ascii="Arial" w:eastAsia="Times New Roman" w:hAnsi="Arial" w:cs="Arial"/>
                <w:color w:val="000000"/>
                <w:lang w:val="en-US"/>
              </w:rPr>
              <w:t>Localidad</w:t>
            </w:r>
            <w:proofErr w:type="spellEnd"/>
          </w:p>
        </w:tc>
        <w:tc>
          <w:tcPr>
            <w:tcW w:w="2400" w:type="dxa"/>
            <w:gridSpan w:val="2"/>
            <w:noWrap/>
            <w:hideMark/>
          </w:tcPr>
          <w:p w14:paraId="19B233F5" w14:textId="77777777" w:rsidR="000163A3" w:rsidRDefault="000163A3" w:rsidP="0062458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p w14:paraId="647FF1ED" w14:textId="77777777" w:rsidR="0062458D" w:rsidRPr="0062458D" w:rsidRDefault="0062458D" w:rsidP="0062458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roofErr w:type="spellStart"/>
            <w:r w:rsidRPr="0062458D">
              <w:rPr>
                <w:rFonts w:ascii="Arial" w:eastAsia="Times New Roman" w:hAnsi="Arial" w:cs="Arial"/>
                <w:color w:val="000000"/>
                <w:lang w:val="en-US"/>
              </w:rPr>
              <w:t>Coordenadas</w:t>
            </w:r>
            <w:proofErr w:type="spellEnd"/>
          </w:p>
        </w:tc>
        <w:tc>
          <w:tcPr>
            <w:tcW w:w="1200" w:type="dxa"/>
            <w:noWrap/>
            <w:hideMark/>
          </w:tcPr>
          <w:p w14:paraId="1B710C95" w14:textId="77777777" w:rsidR="000163A3" w:rsidRDefault="000163A3" w:rsidP="0062458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p w14:paraId="5AFC70CA" w14:textId="77777777" w:rsidR="0062458D" w:rsidRPr="0062458D" w:rsidRDefault="0062458D" w:rsidP="0062458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roofErr w:type="spellStart"/>
            <w:r w:rsidRPr="0062458D">
              <w:rPr>
                <w:rFonts w:ascii="Arial" w:eastAsia="Times New Roman" w:hAnsi="Arial" w:cs="Arial"/>
                <w:color w:val="000000"/>
                <w:lang w:val="en-US"/>
              </w:rPr>
              <w:t>Altitud</w:t>
            </w:r>
            <w:proofErr w:type="spellEnd"/>
          </w:p>
        </w:tc>
        <w:tc>
          <w:tcPr>
            <w:tcW w:w="987" w:type="dxa"/>
            <w:hideMark/>
          </w:tcPr>
          <w:p w14:paraId="217FEC39" w14:textId="77777777" w:rsidR="0062458D" w:rsidRPr="0062458D" w:rsidRDefault="0062458D" w:rsidP="0062458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2458D">
              <w:rPr>
                <w:rFonts w:ascii="Arial" w:eastAsia="Times New Roman" w:hAnsi="Arial" w:cs="Arial"/>
                <w:color w:val="000000"/>
                <w:lang w:val="en-US"/>
              </w:rPr>
              <w:t xml:space="preserve">N° de </w:t>
            </w:r>
            <w:proofErr w:type="spellStart"/>
            <w:r w:rsidRPr="0062458D">
              <w:rPr>
                <w:rFonts w:ascii="Arial" w:eastAsia="Times New Roman" w:hAnsi="Arial" w:cs="Arial"/>
                <w:color w:val="000000"/>
                <w:lang w:val="en-US"/>
              </w:rPr>
              <w:t>noches</w:t>
            </w:r>
            <w:proofErr w:type="spellEnd"/>
          </w:p>
        </w:tc>
        <w:tc>
          <w:tcPr>
            <w:tcW w:w="804" w:type="dxa"/>
            <w:hideMark/>
          </w:tcPr>
          <w:p w14:paraId="4395FD54" w14:textId="77777777" w:rsidR="0062458D" w:rsidRPr="0062458D" w:rsidRDefault="0062458D" w:rsidP="0062458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2458D">
              <w:rPr>
                <w:rFonts w:ascii="Arial" w:eastAsia="Times New Roman" w:hAnsi="Arial" w:cs="Arial"/>
                <w:color w:val="000000"/>
                <w:lang w:val="en-US"/>
              </w:rPr>
              <w:t xml:space="preserve">N° de </w:t>
            </w:r>
            <w:proofErr w:type="spellStart"/>
            <w:r w:rsidRPr="0062458D">
              <w:rPr>
                <w:rFonts w:ascii="Arial" w:eastAsia="Times New Roman" w:hAnsi="Arial" w:cs="Arial"/>
                <w:color w:val="000000"/>
                <w:lang w:val="en-US"/>
              </w:rPr>
              <w:t>redes</w:t>
            </w:r>
            <w:proofErr w:type="spellEnd"/>
          </w:p>
        </w:tc>
        <w:tc>
          <w:tcPr>
            <w:tcW w:w="1659" w:type="dxa"/>
            <w:hideMark/>
          </w:tcPr>
          <w:p w14:paraId="6C246950" w14:textId="77777777" w:rsidR="0062458D" w:rsidRPr="0062458D" w:rsidRDefault="0062458D" w:rsidP="0062458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PE"/>
              </w:rPr>
            </w:pPr>
            <w:r w:rsidRPr="0062458D">
              <w:rPr>
                <w:rFonts w:ascii="Arial" w:eastAsia="Times New Roman" w:hAnsi="Arial" w:cs="Arial"/>
                <w:color w:val="000000"/>
                <w:lang w:val="es-PE"/>
              </w:rPr>
              <w:t>Esfuerzo de captura (redes/noche)</w:t>
            </w:r>
          </w:p>
        </w:tc>
      </w:tr>
      <w:tr w:rsidR="0062458D" w:rsidRPr="0062458D" w14:paraId="7FA1BD76" w14:textId="77777777" w:rsidTr="00C135CB">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656" w:type="dxa"/>
            <w:vMerge w:val="restart"/>
            <w:vAlign w:val="center"/>
            <w:hideMark/>
          </w:tcPr>
          <w:p w14:paraId="46D1FF1C" w14:textId="714BE2C5" w:rsidR="0062458D" w:rsidRPr="0062458D" w:rsidRDefault="000163A3" w:rsidP="006331D1">
            <w:pPr>
              <w:jc w:val="center"/>
              <w:rPr>
                <w:rFonts w:ascii="Arial" w:eastAsia="Times New Roman" w:hAnsi="Arial" w:cs="Arial"/>
                <w:color w:val="000000"/>
                <w:lang w:val="en-US"/>
              </w:rPr>
            </w:pPr>
            <w:r>
              <w:rPr>
                <w:rFonts w:ascii="Arial" w:eastAsia="Times New Roman" w:hAnsi="Arial" w:cs="Arial"/>
                <w:color w:val="000000"/>
                <w:lang w:val="en-US"/>
              </w:rPr>
              <w:t>B</w:t>
            </w:r>
            <w:r w:rsidR="006331D1">
              <w:rPr>
                <w:rFonts w:ascii="Arial" w:eastAsia="Times New Roman" w:hAnsi="Arial" w:cs="Arial"/>
                <w:color w:val="000000"/>
                <w:lang w:val="en-US"/>
              </w:rPr>
              <w:t xml:space="preserve">osque de </w:t>
            </w:r>
            <w:proofErr w:type="spellStart"/>
            <w:r w:rsidR="006331D1">
              <w:rPr>
                <w:rFonts w:ascii="Arial" w:eastAsia="Times New Roman" w:hAnsi="Arial" w:cs="Arial"/>
                <w:color w:val="000000"/>
                <w:lang w:val="en-US"/>
              </w:rPr>
              <w:t>terraza</w:t>
            </w:r>
            <w:proofErr w:type="spellEnd"/>
            <w:r w:rsidRPr="0062458D">
              <w:rPr>
                <w:rFonts w:ascii="Arial" w:eastAsia="Times New Roman" w:hAnsi="Arial" w:cs="Arial"/>
                <w:color w:val="000000"/>
                <w:lang w:val="en-US"/>
              </w:rPr>
              <w:t xml:space="preserve"> </w:t>
            </w:r>
            <w:proofErr w:type="spellStart"/>
            <w:r w:rsidRPr="0062458D">
              <w:rPr>
                <w:rFonts w:ascii="Arial" w:eastAsia="Times New Roman" w:hAnsi="Arial" w:cs="Arial"/>
                <w:color w:val="000000"/>
                <w:lang w:val="en-US"/>
              </w:rPr>
              <w:t>baja</w:t>
            </w:r>
            <w:proofErr w:type="spellEnd"/>
          </w:p>
        </w:tc>
        <w:tc>
          <w:tcPr>
            <w:tcW w:w="1403" w:type="dxa"/>
            <w:noWrap/>
            <w:vAlign w:val="center"/>
            <w:hideMark/>
          </w:tcPr>
          <w:p w14:paraId="0134AD71"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proofErr w:type="spellStart"/>
            <w:r w:rsidRPr="006331D1">
              <w:rPr>
                <w:rFonts w:ascii="Arial" w:eastAsia="Times New Roman" w:hAnsi="Arial" w:cs="Arial"/>
                <w:color w:val="000000"/>
                <w:lang w:val="en-US"/>
              </w:rPr>
              <w:t>Omaya</w:t>
            </w:r>
            <w:proofErr w:type="spellEnd"/>
          </w:p>
        </w:tc>
        <w:tc>
          <w:tcPr>
            <w:tcW w:w="1200" w:type="dxa"/>
            <w:vAlign w:val="center"/>
            <w:hideMark/>
          </w:tcPr>
          <w:p w14:paraId="5CEE7A7A"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628906</w:t>
            </w:r>
          </w:p>
        </w:tc>
        <w:tc>
          <w:tcPr>
            <w:tcW w:w="1200" w:type="dxa"/>
            <w:vAlign w:val="center"/>
            <w:hideMark/>
          </w:tcPr>
          <w:p w14:paraId="43DD7D87"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8611777</w:t>
            </w:r>
          </w:p>
        </w:tc>
        <w:tc>
          <w:tcPr>
            <w:tcW w:w="1200" w:type="dxa"/>
            <w:vAlign w:val="center"/>
            <w:hideMark/>
          </w:tcPr>
          <w:p w14:paraId="232575DE"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565</w:t>
            </w:r>
          </w:p>
        </w:tc>
        <w:tc>
          <w:tcPr>
            <w:tcW w:w="987" w:type="dxa"/>
            <w:vMerge w:val="restart"/>
            <w:noWrap/>
            <w:vAlign w:val="center"/>
            <w:hideMark/>
          </w:tcPr>
          <w:p w14:paraId="6F27869C"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10</w:t>
            </w:r>
          </w:p>
        </w:tc>
        <w:tc>
          <w:tcPr>
            <w:tcW w:w="804" w:type="dxa"/>
            <w:vMerge w:val="restart"/>
            <w:noWrap/>
            <w:vAlign w:val="center"/>
            <w:hideMark/>
          </w:tcPr>
          <w:p w14:paraId="5A63FB04"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10</w:t>
            </w:r>
          </w:p>
        </w:tc>
        <w:tc>
          <w:tcPr>
            <w:tcW w:w="1659" w:type="dxa"/>
            <w:vMerge w:val="restart"/>
            <w:noWrap/>
            <w:vAlign w:val="center"/>
            <w:hideMark/>
          </w:tcPr>
          <w:p w14:paraId="48A1BB78"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100</w:t>
            </w:r>
          </w:p>
        </w:tc>
      </w:tr>
      <w:tr w:rsidR="0062458D" w:rsidRPr="0062458D" w14:paraId="470D4BBD" w14:textId="77777777" w:rsidTr="00C135CB">
        <w:trPr>
          <w:trHeight w:val="274"/>
          <w:jc w:val="center"/>
        </w:trPr>
        <w:tc>
          <w:tcPr>
            <w:cnfStyle w:val="001000000000" w:firstRow="0" w:lastRow="0" w:firstColumn="1" w:lastColumn="0" w:oddVBand="0" w:evenVBand="0" w:oddHBand="0" w:evenHBand="0" w:firstRowFirstColumn="0" w:firstRowLastColumn="0" w:lastRowFirstColumn="0" w:lastRowLastColumn="0"/>
            <w:tcW w:w="1656" w:type="dxa"/>
            <w:vMerge/>
            <w:vAlign w:val="center"/>
            <w:hideMark/>
          </w:tcPr>
          <w:p w14:paraId="7AEE5405" w14:textId="77777777" w:rsidR="0062458D" w:rsidRPr="0062458D" w:rsidRDefault="0062458D" w:rsidP="006331D1">
            <w:pPr>
              <w:jc w:val="center"/>
              <w:rPr>
                <w:rFonts w:ascii="Arial" w:eastAsia="Times New Roman" w:hAnsi="Arial" w:cs="Arial"/>
                <w:color w:val="000000"/>
                <w:lang w:val="en-US"/>
              </w:rPr>
            </w:pPr>
          </w:p>
        </w:tc>
        <w:tc>
          <w:tcPr>
            <w:tcW w:w="1403" w:type="dxa"/>
            <w:noWrap/>
            <w:vAlign w:val="center"/>
            <w:hideMark/>
          </w:tcPr>
          <w:p w14:paraId="241A4345" w14:textId="77777777" w:rsidR="0062458D" w:rsidRPr="006331D1" w:rsidRDefault="0062458D"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roofErr w:type="spellStart"/>
            <w:r w:rsidRPr="006331D1">
              <w:rPr>
                <w:rFonts w:ascii="Arial" w:eastAsia="Times New Roman" w:hAnsi="Arial" w:cs="Arial"/>
                <w:color w:val="000000"/>
                <w:lang w:val="en-US"/>
              </w:rPr>
              <w:t>Pichari</w:t>
            </w:r>
            <w:proofErr w:type="spellEnd"/>
          </w:p>
        </w:tc>
        <w:tc>
          <w:tcPr>
            <w:tcW w:w="1200" w:type="dxa"/>
            <w:vAlign w:val="center"/>
            <w:hideMark/>
          </w:tcPr>
          <w:p w14:paraId="1E9386DC" w14:textId="77777777" w:rsidR="0062458D" w:rsidRPr="006331D1" w:rsidRDefault="0062458D"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628825</w:t>
            </w:r>
          </w:p>
        </w:tc>
        <w:tc>
          <w:tcPr>
            <w:tcW w:w="1200" w:type="dxa"/>
            <w:vAlign w:val="center"/>
            <w:hideMark/>
          </w:tcPr>
          <w:p w14:paraId="1CA962C4" w14:textId="77777777" w:rsidR="0062458D" w:rsidRPr="006331D1" w:rsidRDefault="0062458D"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8615894</w:t>
            </w:r>
          </w:p>
        </w:tc>
        <w:tc>
          <w:tcPr>
            <w:tcW w:w="1200" w:type="dxa"/>
            <w:vAlign w:val="center"/>
            <w:hideMark/>
          </w:tcPr>
          <w:p w14:paraId="293EBF90" w14:textId="77777777" w:rsidR="0062458D" w:rsidRPr="006331D1" w:rsidRDefault="0062458D"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618</w:t>
            </w:r>
          </w:p>
        </w:tc>
        <w:tc>
          <w:tcPr>
            <w:tcW w:w="987" w:type="dxa"/>
            <w:vMerge/>
            <w:vAlign w:val="center"/>
            <w:hideMark/>
          </w:tcPr>
          <w:p w14:paraId="6747C04A" w14:textId="77777777" w:rsidR="0062458D" w:rsidRPr="006331D1" w:rsidRDefault="0062458D"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tc>
        <w:tc>
          <w:tcPr>
            <w:tcW w:w="804" w:type="dxa"/>
            <w:vMerge/>
            <w:vAlign w:val="center"/>
            <w:hideMark/>
          </w:tcPr>
          <w:p w14:paraId="46A8D3F0" w14:textId="77777777" w:rsidR="0062458D" w:rsidRPr="006331D1" w:rsidRDefault="0062458D"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tc>
        <w:tc>
          <w:tcPr>
            <w:tcW w:w="1659" w:type="dxa"/>
            <w:vMerge/>
            <w:vAlign w:val="center"/>
            <w:hideMark/>
          </w:tcPr>
          <w:p w14:paraId="55D77E18" w14:textId="77777777" w:rsidR="0062458D" w:rsidRPr="006331D1" w:rsidRDefault="0062458D"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tc>
      </w:tr>
      <w:tr w:rsidR="0062458D" w:rsidRPr="0062458D" w14:paraId="4711206B" w14:textId="77777777" w:rsidTr="00C135CB">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656" w:type="dxa"/>
            <w:vAlign w:val="center"/>
            <w:hideMark/>
          </w:tcPr>
          <w:p w14:paraId="641F7683" w14:textId="77777777" w:rsidR="0062458D" w:rsidRPr="0062458D" w:rsidRDefault="000163A3" w:rsidP="006331D1">
            <w:pPr>
              <w:jc w:val="center"/>
              <w:rPr>
                <w:rFonts w:ascii="Arial" w:eastAsia="Times New Roman" w:hAnsi="Arial" w:cs="Arial"/>
                <w:color w:val="000000"/>
                <w:lang w:val="en-US"/>
              </w:rPr>
            </w:pPr>
            <w:r>
              <w:rPr>
                <w:rFonts w:ascii="Arial" w:eastAsia="Times New Roman" w:hAnsi="Arial" w:cs="Arial"/>
                <w:color w:val="000000"/>
                <w:lang w:val="en-US"/>
              </w:rPr>
              <w:t>B</w:t>
            </w:r>
            <w:r w:rsidRPr="0062458D">
              <w:rPr>
                <w:rFonts w:ascii="Arial" w:eastAsia="Times New Roman" w:hAnsi="Arial" w:cs="Arial"/>
                <w:color w:val="000000"/>
                <w:lang w:val="en-US"/>
              </w:rPr>
              <w:t xml:space="preserve">osque de </w:t>
            </w:r>
            <w:proofErr w:type="spellStart"/>
            <w:r w:rsidRPr="0062458D">
              <w:rPr>
                <w:rFonts w:ascii="Arial" w:eastAsia="Times New Roman" w:hAnsi="Arial" w:cs="Arial"/>
                <w:color w:val="000000"/>
                <w:lang w:val="en-US"/>
              </w:rPr>
              <w:t>colina</w:t>
            </w:r>
            <w:proofErr w:type="spellEnd"/>
            <w:r w:rsidRPr="0062458D">
              <w:rPr>
                <w:rFonts w:ascii="Arial" w:eastAsia="Times New Roman" w:hAnsi="Arial" w:cs="Arial"/>
                <w:color w:val="000000"/>
                <w:lang w:val="en-US"/>
              </w:rPr>
              <w:t xml:space="preserve"> </w:t>
            </w:r>
            <w:proofErr w:type="spellStart"/>
            <w:r w:rsidRPr="0062458D">
              <w:rPr>
                <w:rFonts w:ascii="Arial" w:eastAsia="Times New Roman" w:hAnsi="Arial" w:cs="Arial"/>
                <w:color w:val="000000"/>
                <w:lang w:val="en-US"/>
              </w:rPr>
              <w:t>baja</w:t>
            </w:r>
            <w:proofErr w:type="spellEnd"/>
          </w:p>
        </w:tc>
        <w:tc>
          <w:tcPr>
            <w:tcW w:w="1403" w:type="dxa"/>
            <w:noWrap/>
            <w:vAlign w:val="center"/>
            <w:hideMark/>
          </w:tcPr>
          <w:p w14:paraId="26126C2A"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proofErr w:type="spellStart"/>
            <w:r w:rsidRPr="006331D1">
              <w:rPr>
                <w:rFonts w:ascii="Arial" w:eastAsia="Times New Roman" w:hAnsi="Arial" w:cs="Arial"/>
                <w:color w:val="000000"/>
                <w:lang w:val="en-US"/>
              </w:rPr>
              <w:t>Sankiroshi</w:t>
            </w:r>
            <w:proofErr w:type="spellEnd"/>
          </w:p>
        </w:tc>
        <w:tc>
          <w:tcPr>
            <w:tcW w:w="1200" w:type="dxa"/>
            <w:noWrap/>
            <w:vAlign w:val="center"/>
            <w:hideMark/>
          </w:tcPr>
          <w:p w14:paraId="2BCC424E"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632589</w:t>
            </w:r>
          </w:p>
        </w:tc>
        <w:tc>
          <w:tcPr>
            <w:tcW w:w="1200" w:type="dxa"/>
            <w:noWrap/>
            <w:vAlign w:val="center"/>
            <w:hideMark/>
          </w:tcPr>
          <w:p w14:paraId="561862E8"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8620446</w:t>
            </w:r>
          </w:p>
        </w:tc>
        <w:tc>
          <w:tcPr>
            <w:tcW w:w="1200" w:type="dxa"/>
            <w:noWrap/>
            <w:vAlign w:val="center"/>
            <w:hideMark/>
          </w:tcPr>
          <w:p w14:paraId="00973D72"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879</w:t>
            </w:r>
          </w:p>
        </w:tc>
        <w:tc>
          <w:tcPr>
            <w:tcW w:w="987" w:type="dxa"/>
            <w:noWrap/>
            <w:vAlign w:val="center"/>
            <w:hideMark/>
          </w:tcPr>
          <w:p w14:paraId="451CE5C0"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10</w:t>
            </w:r>
          </w:p>
        </w:tc>
        <w:tc>
          <w:tcPr>
            <w:tcW w:w="804" w:type="dxa"/>
            <w:noWrap/>
            <w:vAlign w:val="center"/>
            <w:hideMark/>
          </w:tcPr>
          <w:p w14:paraId="00A6DE75"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10</w:t>
            </w:r>
          </w:p>
        </w:tc>
        <w:tc>
          <w:tcPr>
            <w:tcW w:w="1659" w:type="dxa"/>
            <w:noWrap/>
            <w:vAlign w:val="center"/>
            <w:hideMark/>
          </w:tcPr>
          <w:p w14:paraId="1CB0D612"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100</w:t>
            </w:r>
          </w:p>
        </w:tc>
      </w:tr>
      <w:tr w:rsidR="00C135CB" w:rsidRPr="0062458D" w14:paraId="0C42960E" w14:textId="77777777" w:rsidTr="00C135CB">
        <w:trPr>
          <w:trHeight w:val="300"/>
          <w:jc w:val="center"/>
        </w:trPr>
        <w:tc>
          <w:tcPr>
            <w:cnfStyle w:val="001000000000" w:firstRow="0" w:lastRow="0" w:firstColumn="1" w:lastColumn="0" w:oddVBand="0" w:evenVBand="0" w:oddHBand="0" w:evenHBand="0" w:firstRowFirstColumn="0" w:firstRowLastColumn="0" w:lastRowFirstColumn="0" w:lastRowLastColumn="0"/>
            <w:tcW w:w="1656" w:type="dxa"/>
            <w:vMerge w:val="restart"/>
            <w:vAlign w:val="center"/>
            <w:hideMark/>
          </w:tcPr>
          <w:p w14:paraId="771590D5" w14:textId="77777777" w:rsidR="00C135CB" w:rsidRPr="0062458D" w:rsidRDefault="00C135CB" w:rsidP="006331D1">
            <w:pPr>
              <w:jc w:val="center"/>
              <w:rPr>
                <w:rFonts w:ascii="Arial" w:eastAsia="Times New Roman" w:hAnsi="Arial" w:cs="Arial"/>
                <w:color w:val="000000"/>
                <w:lang w:val="en-US"/>
              </w:rPr>
            </w:pPr>
            <w:r>
              <w:rPr>
                <w:rFonts w:ascii="Arial" w:eastAsia="Times New Roman" w:hAnsi="Arial" w:cs="Arial"/>
                <w:color w:val="000000"/>
                <w:lang w:val="en-US"/>
              </w:rPr>
              <w:lastRenderedPageBreak/>
              <w:t>B</w:t>
            </w:r>
            <w:r w:rsidRPr="0062458D">
              <w:rPr>
                <w:rFonts w:ascii="Arial" w:eastAsia="Times New Roman" w:hAnsi="Arial" w:cs="Arial"/>
                <w:color w:val="000000"/>
                <w:lang w:val="en-US"/>
              </w:rPr>
              <w:t xml:space="preserve">osque de </w:t>
            </w:r>
            <w:proofErr w:type="spellStart"/>
            <w:r w:rsidRPr="0062458D">
              <w:rPr>
                <w:rFonts w:ascii="Arial" w:eastAsia="Times New Roman" w:hAnsi="Arial" w:cs="Arial"/>
                <w:color w:val="000000"/>
                <w:lang w:val="en-US"/>
              </w:rPr>
              <w:t>montaña</w:t>
            </w:r>
            <w:proofErr w:type="spellEnd"/>
            <w:r w:rsidRPr="0062458D">
              <w:rPr>
                <w:rFonts w:ascii="Arial" w:eastAsia="Times New Roman" w:hAnsi="Arial" w:cs="Arial"/>
                <w:color w:val="000000"/>
                <w:lang w:val="en-US"/>
              </w:rPr>
              <w:t xml:space="preserve"> </w:t>
            </w:r>
            <w:proofErr w:type="spellStart"/>
            <w:r w:rsidRPr="0062458D">
              <w:rPr>
                <w:rFonts w:ascii="Arial" w:eastAsia="Times New Roman" w:hAnsi="Arial" w:cs="Arial"/>
                <w:color w:val="000000"/>
                <w:lang w:val="en-US"/>
              </w:rPr>
              <w:t>basimontano</w:t>
            </w:r>
            <w:proofErr w:type="spellEnd"/>
          </w:p>
        </w:tc>
        <w:tc>
          <w:tcPr>
            <w:tcW w:w="1403" w:type="dxa"/>
            <w:noWrap/>
            <w:vAlign w:val="center"/>
            <w:hideMark/>
          </w:tcPr>
          <w:p w14:paraId="11622960" w14:textId="77777777"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roofErr w:type="spellStart"/>
            <w:r w:rsidRPr="006331D1">
              <w:rPr>
                <w:rFonts w:ascii="Arial" w:eastAsia="Times New Roman" w:hAnsi="Arial" w:cs="Arial"/>
                <w:color w:val="000000"/>
                <w:lang w:val="en-US"/>
              </w:rPr>
              <w:t>Monkirenshi</w:t>
            </w:r>
            <w:proofErr w:type="spellEnd"/>
          </w:p>
        </w:tc>
        <w:tc>
          <w:tcPr>
            <w:tcW w:w="1200" w:type="dxa"/>
            <w:vAlign w:val="center"/>
            <w:hideMark/>
          </w:tcPr>
          <w:p w14:paraId="7DDA1439" w14:textId="77777777"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628241</w:t>
            </w:r>
          </w:p>
        </w:tc>
        <w:tc>
          <w:tcPr>
            <w:tcW w:w="1200" w:type="dxa"/>
            <w:noWrap/>
            <w:vAlign w:val="center"/>
            <w:hideMark/>
          </w:tcPr>
          <w:p w14:paraId="3246D26F" w14:textId="77777777"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8620789</w:t>
            </w:r>
          </w:p>
        </w:tc>
        <w:tc>
          <w:tcPr>
            <w:tcW w:w="1200" w:type="dxa"/>
            <w:vAlign w:val="center"/>
            <w:hideMark/>
          </w:tcPr>
          <w:p w14:paraId="6203AC63" w14:textId="77777777"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1158</w:t>
            </w:r>
          </w:p>
        </w:tc>
        <w:tc>
          <w:tcPr>
            <w:tcW w:w="987" w:type="dxa"/>
            <w:vMerge w:val="restart"/>
            <w:vAlign w:val="center"/>
            <w:hideMark/>
          </w:tcPr>
          <w:p w14:paraId="41F9376B" w14:textId="77777777"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10</w:t>
            </w:r>
          </w:p>
        </w:tc>
        <w:tc>
          <w:tcPr>
            <w:tcW w:w="804" w:type="dxa"/>
            <w:vMerge w:val="restart"/>
            <w:noWrap/>
            <w:vAlign w:val="center"/>
            <w:hideMark/>
          </w:tcPr>
          <w:p w14:paraId="545775DB" w14:textId="77777777" w:rsidR="00C135CB"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p w14:paraId="5869B628" w14:textId="25875869"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10</w:t>
            </w:r>
          </w:p>
          <w:p w14:paraId="10CFDB77" w14:textId="6D9FC64D"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tc>
        <w:tc>
          <w:tcPr>
            <w:tcW w:w="1659" w:type="dxa"/>
            <w:vMerge w:val="restart"/>
            <w:noWrap/>
            <w:vAlign w:val="center"/>
            <w:hideMark/>
          </w:tcPr>
          <w:p w14:paraId="4F8EF41E" w14:textId="77777777" w:rsidR="00C135CB"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p w14:paraId="63983B25" w14:textId="2B574F6E"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100</w:t>
            </w:r>
          </w:p>
          <w:p w14:paraId="112324AC" w14:textId="3D20B89E" w:rsidR="00C135CB" w:rsidRPr="006331D1" w:rsidRDefault="00C135CB" w:rsidP="00C135C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tc>
      </w:tr>
      <w:tr w:rsidR="00C135CB" w:rsidRPr="0062458D" w14:paraId="1F513081" w14:textId="77777777" w:rsidTr="00C135CB">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656" w:type="dxa"/>
            <w:vMerge/>
            <w:vAlign w:val="center"/>
            <w:hideMark/>
          </w:tcPr>
          <w:p w14:paraId="71835A12" w14:textId="77777777" w:rsidR="00C135CB" w:rsidRPr="0062458D" w:rsidRDefault="00C135CB" w:rsidP="006331D1">
            <w:pPr>
              <w:jc w:val="center"/>
              <w:rPr>
                <w:rFonts w:ascii="Arial" w:eastAsia="Times New Roman" w:hAnsi="Arial" w:cs="Arial"/>
                <w:color w:val="000000"/>
                <w:lang w:val="en-US"/>
              </w:rPr>
            </w:pPr>
          </w:p>
        </w:tc>
        <w:tc>
          <w:tcPr>
            <w:tcW w:w="1403" w:type="dxa"/>
            <w:vAlign w:val="center"/>
            <w:hideMark/>
          </w:tcPr>
          <w:p w14:paraId="57234D36" w14:textId="77777777" w:rsidR="00C135CB" w:rsidRPr="006331D1" w:rsidRDefault="00C135CB"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Fortaleza</w:t>
            </w:r>
          </w:p>
        </w:tc>
        <w:tc>
          <w:tcPr>
            <w:tcW w:w="1200" w:type="dxa"/>
            <w:vAlign w:val="center"/>
            <w:hideMark/>
          </w:tcPr>
          <w:p w14:paraId="00560762" w14:textId="77777777" w:rsidR="00C135CB" w:rsidRPr="006331D1" w:rsidRDefault="00C135CB"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619322</w:t>
            </w:r>
          </w:p>
        </w:tc>
        <w:tc>
          <w:tcPr>
            <w:tcW w:w="1200" w:type="dxa"/>
            <w:noWrap/>
            <w:vAlign w:val="center"/>
            <w:hideMark/>
          </w:tcPr>
          <w:p w14:paraId="7F65EA41" w14:textId="77777777" w:rsidR="00C135CB" w:rsidRPr="006331D1" w:rsidRDefault="00C135CB"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8641608</w:t>
            </w:r>
          </w:p>
        </w:tc>
        <w:tc>
          <w:tcPr>
            <w:tcW w:w="1200" w:type="dxa"/>
            <w:noWrap/>
            <w:vAlign w:val="center"/>
            <w:hideMark/>
          </w:tcPr>
          <w:p w14:paraId="03D8AD8A" w14:textId="77777777" w:rsidR="00C135CB" w:rsidRPr="006331D1" w:rsidRDefault="00C135CB"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1285</w:t>
            </w:r>
          </w:p>
        </w:tc>
        <w:tc>
          <w:tcPr>
            <w:tcW w:w="987" w:type="dxa"/>
            <w:vMerge/>
            <w:vAlign w:val="center"/>
            <w:hideMark/>
          </w:tcPr>
          <w:p w14:paraId="2A86349E" w14:textId="77777777" w:rsidR="00C135CB" w:rsidRPr="006331D1" w:rsidRDefault="00C135CB"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p>
        </w:tc>
        <w:tc>
          <w:tcPr>
            <w:tcW w:w="804" w:type="dxa"/>
            <w:vMerge/>
            <w:vAlign w:val="center"/>
            <w:hideMark/>
          </w:tcPr>
          <w:p w14:paraId="799D4EB0" w14:textId="5ACBD2FA" w:rsidR="00C135CB" w:rsidRPr="006331D1" w:rsidRDefault="00C135CB"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p>
        </w:tc>
        <w:tc>
          <w:tcPr>
            <w:tcW w:w="1659" w:type="dxa"/>
            <w:vMerge/>
            <w:vAlign w:val="center"/>
            <w:hideMark/>
          </w:tcPr>
          <w:p w14:paraId="22E0A61B" w14:textId="0192461B" w:rsidR="00C135CB" w:rsidRPr="006331D1" w:rsidRDefault="00C135CB"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p>
        </w:tc>
      </w:tr>
      <w:tr w:rsidR="00C135CB" w:rsidRPr="0062458D" w14:paraId="380190C4" w14:textId="77777777" w:rsidTr="00C135CB">
        <w:trPr>
          <w:trHeight w:val="300"/>
          <w:jc w:val="center"/>
        </w:trPr>
        <w:tc>
          <w:tcPr>
            <w:cnfStyle w:val="001000000000" w:firstRow="0" w:lastRow="0" w:firstColumn="1" w:lastColumn="0" w:oddVBand="0" w:evenVBand="0" w:oddHBand="0" w:evenHBand="0" w:firstRowFirstColumn="0" w:firstRowLastColumn="0" w:lastRowFirstColumn="0" w:lastRowLastColumn="0"/>
            <w:tcW w:w="1656" w:type="dxa"/>
            <w:vMerge/>
            <w:vAlign w:val="center"/>
            <w:hideMark/>
          </w:tcPr>
          <w:p w14:paraId="08BE7E69" w14:textId="77777777" w:rsidR="00C135CB" w:rsidRPr="0062458D" w:rsidRDefault="00C135CB" w:rsidP="006331D1">
            <w:pPr>
              <w:jc w:val="center"/>
              <w:rPr>
                <w:rFonts w:ascii="Arial" w:eastAsia="Times New Roman" w:hAnsi="Arial" w:cs="Arial"/>
                <w:color w:val="000000"/>
                <w:lang w:val="en-US"/>
              </w:rPr>
            </w:pPr>
          </w:p>
        </w:tc>
        <w:tc>
          <w:tcPr>
            <w:tcW w:w="1403" w:type="dxa"/>
            <w:noWrap/>
            <w:vAlign w:val="center"/>
            <w:hideMark/>
          </w:tcPr>
          <w:p w14:paraId="0F0448CE" w14:textId="77777777"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roofErr w:type="spellStart"/>
            <w:r w:rsidRPr="006331D1">
              <w:rPr>
                <w:rFonts w:ascii="Arial" w:eastAsia="Times New Roman" w:hAnsi="Arial" w:cs="Arial"/>
                <w:color w:val="000000"/>
                <w:lang w:val="en-US"/>
              </w:rPr>
              <w:t>Timpiñari</w:t>
            </w:r>
            <w:proofErr w:type="spellEnd"/>
          </w:p>
        </w:tc>
        <w:tc>
          <w:tcPr>
            <w:tcW w:w="1200" w:type="dxa"/>
            <w:vAlign w:val="center"/>
            <w:hideMark/>
          </w:tcPr>
          <w:p w14:paraId="3269C554" w14:textId="77777777"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639506</w:t>
            </w:r>
          </w:p>
        </w:tc>
        <w:tc>
          <w:tcPr>
            <w:tcW w:w="1200" w:type="dxa"/>
            <w:noWrap/>
            <w:vAlign w:val="center"/>
            <w:hideMark/>
          </w:tcPr>
          <w:p w14:paraId="1EC3EDBA" w14:textId="77777777"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8621918</w:t>
            </w:r>
          </w:p>
        </w:tc>
        <w:tc>
          <w:tcPr>
            <w:tcW w:w="1200" w:type="dxa"/>
            <w:noWrap/>
            <w:vAlign w:val="center"/>
            <w:hideMark/>
          </w:tcPr>
          <w:p w14:paraId="5D83B39D" w14:textId="77777777"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1425</w:t>
            </w:r>
          </w:p>
        </w:tc>
        <w:tc>
          <w:tcPr>
            <w:tcW w:w="987" w:type="dxa"/>
            <w:vMerge/>
            <w:vAlign w:val="center"/>
            <w:hideMark/>
          </w:tcPr>
          <w:p w14:paraId="208E6CF9" w14:textId="77777777"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tc>
        <w:tc>
          <w:tcPr>
            <w:tcW w:w="804" w:type="dxa"/>
            <w:vMerge/>
            <w:noWrap/>
            <w:vAlign w:val="center"/>
            <w:hideMark/>
          </w:tcPr>
          <w:p w14:paraId="12F74541" w14:textId="4AA75C20"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tc>
        <w:tc>
          <w:tcPr>
            <w:tcW w:w="1659" w:type="dxa"/>
            <w:vMerge/>
            <w:noWrap/>
            <w:vAlign w:val="center"/>
            <w:hideMark/>
          </w:tcPr>
          <w:p w14:paraId="33289C51" w14:textId="5282E7E2" w:rsidR="00C135CB"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tc>
      </w:tr>
      <w:tr w:rsidR="0062458D" w:rsidRPr="0062458D" w14:paraId="12982B6C" w14:textId="77777777" w:rsidTr="00C135CB">
        <w:trPr>
          <w:cnfStyle w:val="000000100000" w:firstRow="0" w:lastRow="0" w:firstColumn="0" w:lastColumn="0" w:oddVBand="0" w:evenVBand="0" w:oddHBand="1" w:evenHBand="0" w:firstRowFirstColumn="0" w:firstRowLastColumn="0" w:lastRowFirstColumn="0" w:lastRowLastColumn="0"/>
          <w:trHeight w:val="729"/>
          <w:jc w:val="center"/>
        </w:trPr>
        <w:tc>
          <w:tcPr>
            <w:cnfStyle w:val="001000000000" w:firstRow="0" w:lastRow="0" w:firstColumn="1" w:lastColumn="0" w:oddVBand="0" w:evenVBand="0" w:oddHBand="0" w:evenHBand="0" w:firstRowFirstColumn="0" w:firstRowLastColumn="0" w:lastRowFirstColumn="0" w:lastRowLastColumn="0"/>
            <w:tcW w:w="1656" w:type="dxa"/>
            <w:vAlign w:val="center"/>
            <w:hideMark/>
          </w:tcPr>
          <w:p w14:paraId="2F1B71AA" w14:textId="77777777" w:rsidR="0062458D" w:rsidRPr="0062458D" w:rsidRDefault="000163A3" w:rsidP="006331D1">
            <w:pPr>
              <w:jc w:val="center"/>
              <w:rPr>
                <w:rFonts w:ascii="Arial" w:eastAsia="Times New Roman" w:hAnsi="Arial" w:cs="Arial"/>
                <w:color w:val="000000"/>
                <w:lang w:val="en-US"/>
              </w:rPr>
            </w:pPr>
            <w:r>
              <w:rPr>
                <w:rFonts w:ascii="Arial" w:eastAsia="Times New Roman" w:hAnsi="Arial" w:cs="Arial"/>
                <w:color w:val="000000"/>
                <w:lang w:val="en-US"/>
              </w:rPr>
              <w:t>B</w:t>
            </w:r>
            <w:r w:rsidRPr="0062458D">
              <w:rPr>
                <w:rFonts w:ascii="Arial" w:eastAsia="Times New Roman" w:hAnsi="Arial" w:cs="Arial"/>
                <w:color w:val="000000"/>
                <w:lang w:val="en-US"/>
              </w:rPr>
              <w:t xml:space="preserve">osque de </w:t>
            </w:r>
            <w:proofErr w:type="spellStart"/>
            <w:r w:rsidRPr="0062458D">
              <w:rPr>
                <w:rFonts w:ascii="Arial" w:eastAsia="Times New Roman" w:hAnsi="Arial" w:cs="Arial"/>
                <w:color w:val="000000"/>
                <w:lang w:val="en-US"/>
              </w:rPr>
              <w:t>montaña</w:t>
            </w:r>
            <w:proofErr w:type="spellEnd"/>
            <w:r w:rsidRPr="0062458D">
              <w:rPr>
                <w:rFonts w:ascii="Arial" w:eastAsia="Times New Roman" w:hAnsi="Arial" w:cs="Arial"/>
                <w:color w:val="000000"/>
                <w:lang w:val="en-US"/>
              </w:rPr>
              <w:t xml:space="preserve"> </w:t>
            </w:r>
            <w:proofErr w:type="spellStart"/>
            <w:r w:rsidRPr="0062458D">
              <w:rPr>
                <w:rFonts w:ascii="Arial" w:eastAsia="Times New Roman" w:hAnsi="Arial" w:cs="Arial"/>
                <w:color w:val="000000"/>
                <w:lang w:val="en-US"/>
              </w:rPr>
              <w:t>montano</w:t>
            </w:r>
            <w:proofErr w:type="spellEnd"/>
          </w:p>
        </w:tc>
        <w:tc>
          <w:tcPr>
            <w:tcW w:w="1403" w:type="dxa"/>
            <w:noWrap/>
            <w:vAlign w:val="center"/>
            <w:hideMark/>
          </w:tcPr>
          <w:p w14:paraId="4AE46504"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proofErr w:type="spellStart"/>
            <w:r w:rsidRPr="006331D1">
              <w:rPr>
                <w:rFonts w:ascii="Arial" w:eastAsia="Times New Roman" w:hAnsi="Arial" w:cs="Arial"/>
                <w:color w:val="000000"/>
                <w:lang w:val="en-US"/>
              </w:rPr>
              <w:t>Timpiñari</w:t>
            </w:r>
            <w:proofErr w:type="spellEnd"/>
          </w:p>
        </w:tc>
        <w:tc>
          <w:tcPr>
            <w:tcW w:w="1200" w:type="dxa"/>
            <w:vAlign w:val="center"/>
            <w:hideMark/>
          </w:tcPr>
          <w:p w14:paraId="370437A0"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640240</w:t>
            </w:r>
          </w:p>
        </w:tc>
        <w:tc>
          <w:tcPr>
            <w:tcW w:w="1200" w:type="dxa"/>
            <w:vAlign w:val="center"/>
            <w:hideMark/>
          </w:tcPr>
          <w:p w14:paraId="37D6C18D"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8622414</w:t>
            </w:r>
          </w:p>
        </w:tc>
        <w:tc>
          <w:tcPr>
            <w:tcW w:w="1200" w:type="dxa"/>
            <w:noWrap/>
            <w:vAlign w:val="center"/>
            <w:hideMark/>
          </w:tcPr>
          <w:p w14:paraId="44CC228D"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1842</w:t>
            </w:r>
          </w:p>
        </w:tc>
        <w:tc>
          <w:tcPr>
            <w:tcW w:w="987" w:type="dxa"/>
            <w:vAlign w:val="center"/>
            <w:hideMark/>
          </w:tcPr>
          <w:p w14:paraId="66565D60" w14:textId="373D199B" w:rsidR="0062458D" w:rsidRPr="006331D1" w:rsidRDefault="00C135CB"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6</w:t>
            </w:r>
          </w:p>
        </w:tc>
        <w:tc>
          <w:tcPr>
            <w:tcW w:w="804" w:type="dxa"/>
            <w:vAlign w:val="center"/>
            <w:hideMark/>
          </w:tcPr>
          <w:p w14:paraId="1A492A22" w14:textId="77777777" w:rsidR="0062458D" w:rsidRPr="006331D1" w:rsidRDefault="0062458D"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10</w:t>
            </w:r>
          </w:p>
        </w:tc>
        <w:tc>
          <w:tcPr>
            <w:tcW w:w="1659" w:type="dxa"/>
            <w:vAlign w:val="center"/>
            <w:hideMark/>
          </w:tcPr>
          <w:p w14:paraId="03E2104E" w14:textId="0403901B" w:rsidR="0062458D" w:rsidRPr="006331D1" w:rsidRDefault="00C135CB" w:rsidP="006331D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60</w:t>
            </w:r>
          </w:p>
        </w:tc>
      </w:tr>
      <w:tr w:rsidR="0062458D" w:rsidRPr="0062458D" w14:paraId="7C115675" w14:textId="77777777" w:rsidTr="00C135CB">
        <w:trPr>
          <w:trHeight w:val="300"/>
          <w:jc w:val="center"/>
        </w:trPr>
        <w:tc>
          <w:tcPr>
            <w:cnfStyle w:val="001000000000" w:firstRow="0" w:lastRow="0" w:firstColumn="1" w:lastColumn="0" w:oddVBand="0" w:evenVBand="0" w:oddHBand="0" w:evenHBand="0" w:firstRowFirstColumn="0" w:firstRowLastColumn="0" w:lastRowFirstColumn="0" w:lastRowLastColumn="0"/>
            <w:tcW w:w="1656" w:type="dxa"/>
            <w:noWrap/>
            <w:hideMark/>
          </w:tcPr>
          <w:p w14:paraId="72C692B7" w14:textId="77777777" w:rsidR="0062458D" w:rsidRPr="0062458D" w:rsidRDefault="0062458D" w:rsidP="000163A3">
            <w:pPr>
              <w:jc w:val="center"/>
              <w:rPr>
                <w:rFonts w:ascii="Calibri" w:eastAsia="Times New Roman" w:hAnsi="Calibri" w:cs="Calibri"/>
                <w:color w:val="000000"/>
                <w:lang w:val="en-US"/>
              </w:rPr>
            </w:pPr>
            <w:r w:rsidRPr="0062458D">
              <w:rPr>
                <w:rFonts w:ascii="Calibri" w:eastAsia="Times New Roman" w:hAnsi="Calibri" w:cs="Calibri"/>
                <w:color w:val="000000"/>
                <w:lang w:val="en-US"/>
              </w:rPr>
              <w:t>TOTAL</w:t>
            </w:r>
          </w:p>
        </w:tc>
        <w:tc>
          <w:tcPr>
            <w:tcW w:w="5003" w:type="dxa"/>
            <w:gridSpan w:val="4"/>
            <w:vAlign w:val="center"/>
            <w:hideMark/>
          </w:tcPr>
          <w:p w14:paraId="46F7776F" w14:textId="50845981" w:rsidR="0062458D" w:rsidRPr="006331D1" w:rsidRDefault="0062458D"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tc>
        <w:tc>
          <w:tcPr>
            <w:tcW w:w="987" w:type="dxa"/>
            <w:vAlign w:val="center"/>
            <w:hideMark/>
          </w:tcPr>
          <w:p w14:paraId="1EADA808" w14:textId="7166BCED" w:rsidR="0062458D"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36</w:t>
            </w:r>
          </w:p>
        </w:tc>
        <w:tc>
          <w:tcPr>
            <w:tcW w:w="804" w:type="dxa"/>
            <w:vAlign w:val="center"/>
            <w:hideMark/>
          </w:tcPr>
          <w:p w14:paraId="0713F20F" w14:textId="77777777" w:rsidR="0062458D" w:rsidRPr="006331D1" w:rsidRDefault="0062458D"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6331D1">
              <w:rPr>
                <w:rFonts w:ascii="Arial" w:eastAsia="Times New Roman" w:hAnsi="Arial" w:cs="Arial"/>
                <w:color w:val="000000"/>
                <w:lang w:val="en-US"/>
              </w:rPr>
              <w:t>40</w:t>
            </w:r>
          </w:p>
        </w:tc>
        <w:tc>
          <w:tcPr>
            <w:tcW w:w="1659" w:type="dxa"/>
            <w:noWrap/>
            <w:vAlign w:val="center"/>
            <w:hideMark/>
          </w:tcPr>
          <w:p w14:paraId="2339D0F0" w14:textId="2BD92D1A" w:rsidR="0062458D" w:rsidRPr="006331D1" w:rsidRDefault="00C135CB" w:rsidP="006331D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360</w:t>
            </w:r>
          </w:p>
        </w:tc>
      </w:tr>
    </w:tbl>
    <w:p w14:paraId="402ECD73" w14:textId="1624EE4C" w:rsidR="0062458D" w:rsidRDefault="0062458D" w:rsidP="00BC4744">
      <w:pPr>
        <w:autoSpaceDE w:val="0"/>
        <w:autoSpaceDN w:val="0"/>
        <w:adjustRightInd w:val="0"/>
        <w:spacing w:after="0" w:line="240" w:lineRule="auto"/>
        <w:jc w:val="both"/>
        <w:rPr>
          <w:rFonts w:ascii="AGaramondPro-Regular" w:eastAsia="AGaramondPro-Regular" w:hAnsi="AGaramondPro-Bold" w:cs="AGaramondPro-Regular"/>
          <w:sz w:val="20"/>
          <w:szCs w:val="20"/>
        </w:rPr>
      </w:pPr>
    </w:p>
    <w:p w14:paraId="0747A145" w14:textId="77777777" w:rsidR="006331D1" w:rsidRPr="00B334A1" w:rsidDel="003824A0" w:rsidRDefault="006331D1" w:rsidP="00BC4744">
      <w:pPr>
        <w:autoSpaceDE w:val="0"/>
        <w:autoSpaceDN w:val="0"/>
        <w:adjustRightInd w:val="0"/>
        <w:spacing w:after="0" w:line="240" w:lineRule="auto"/>
        <w:jc w:val="both"/>
        <w:rPr>
          <w:del w:id="105" w:author="Stefanía Sibille Grández" w:date="2022-05-17T21:53:00Z"/>
          <w:rFonts w:ascii="Arial" w:hAnsi="Arial" w:cs="Arial"/>
          <w:b/>
          <w:sz w:val="24"/>
          <w:szCs w:val="24"/>
          <w:rPrChange w:id="106" w:author="Stefanía Sibille Grández" w:date="2022-06-29T18:22:00Z">
            <w:rPr>
              <w:del w:id="107" w:author="Stefanía Sibille Grández" w:date="2022-05-17T21:53:00Z"/>
              <w:rFonts w:ascii="AGaramondPro-Regular" w:eastAsia="AGaramondPro-Regular" w:hAnsi="AGaramondPro-Bold" w:cs="AGaramondPro-Regular"/>
              <w:sz w:val="20"/>
              <w:szCs w:val="20"/>
            </w:rPr>
          </w:rPrChange>
        </w:rPr>
      </w:pPr>
    </w:p>
    <w:p w14:paraId="5CFD8EDE" w14:textId="6A75731C" w:rsidR="003824A0" w:rsidRPr="00B334A1" w:rsidRDefault="00B334A1" w:rsidP="00827956">
      <w:pPr>
        <w:autoSpaceDE w:val="0"/>
        <w:autoSpaceDN w:val="0"/>
        <w:adjustRightInd w:val="0"/>
        <w:spacing w:after="0" w:line="240" w:lineRule="auto"/>
        <w:rPr>
          <w:rFonts w:ascii="Arial" w:hAnsi="Arial" w:cs="Arial"/>
          <w:b/>
          <w:sz w:val="24"/>
          <w:szCs w:val="24"/>
          <w:rPrChange w:id="108" w:author="Stefanía Sibille Grández" w:date="2022-06-29T18:22:00Z">
            <w:rPr>
              <w:rFonts w:ascii="AGaramondPro-Regular" w:eastAsia="AGaramondPro-Regular" w:hAnsi="AGaramondPro-Bold" w:cs="AGaramondPro-Regular"/>
              <w:sz w:val="20"/>
              <w:szCs w:val="20"/>
            </w:rPr>
          </w:rPrChange>
        </w:rPr>
      </w:pPr>
      <w:r w:rsidRPr="00B334A1">
        <w:rPr>
          <w:rFonts w:ascii="Arial" w:hAnsi="Arial" w:cs="Arial"/>
          <w:b/>
          <w:sz w:val="24"/>
          <w:szCs w:val="24"/>
          <w:rPrChange w:id="109" w:author="Stefanía Sibille Grández" w:date="2022-06-29T18:22:00Z">
            <w:rPr>
              <w:rFonts w:ascii="AGaramondPro-Regular" w:eastAsia="AGaramondPro-Regular" w:hAnsi="AGaramondPro-Bold" w:cs="AGaramondPro-Regular"/>
              <w:sz w:val="20"/>
              <w:szCs w:val="20"/>
            </w:rPr>
          </w:rPrChange>
        </w:rPr>
        <w:t>Metodolog</w:t>
      </w:r>
      <w:ins w:id="110" w:author="Alejandro" w:date="2022-10-22T21:57:00Z">
        <w:r w:rsidR="00FD6F2B">
          <w:rPr>
            <w:rFonts w:ascii="Arial" w:hAnsi="Arial" w:cs="Arial"/>
            <w:b/>
            <w:sz w:val="24"/>
            <w:szCs w:val="24"/>
          </w:rPr>
          <w:t>ía</w:t>
        </w:r>
      </w:ins>
      <w:del w:id="111" w:author="Alejandro" w:date="2022-10-22T21:57:00Z">
        <w:r w:rsidRPr="00B334A1" w:rsidDel="00FD6F2B">
          <w:rPr>
            <w:rFonts w:ascii="Arial" w:hAnsi="Arial" w:cs="Arial"/>
            <w:b/>
            <w:sz w:val="24"/>
            <w:szCs w:val="24"/>
            <w:rPrChange w:id="112" w:author="Stefanía Sibille Grández" w:date="2022-06-29T18:22:00Z">
              <w:rPr>
                <w:rFonts w:ascii="AGaramondPro-Regular" w:eastAsia="AGaramondPro-Regular" w:hAnsi="AGaramondPro-Bold" w:cs="AGaramondPro-Regular"/>
                <w:sz w:val="20"/>
                <w:szCs w:val="20"/>
              </w:rPr>
            </w:rPrChange>
          </w:rPr>
          <w:delText>on</w:delText>
        </w:r>
      </w:del>
    </w:p>
    <w:p w14:paraId="5E8C93DC" w14:textId="345F8FFB" w:rsidR="004B68FA" w:rsidRDefault="00B36F2D" w:rsidP="00BC4744">
      <w:pPr>
        <w:autoSpaceDE w:val="0"/>
        <w:autoSpaceDN w:val="0"/>
        <w:adjustRightInd w:val="0"/>
        <w:spacing w:after="0" w:line="240" w:lineRule="auto"/>
        <w:jc w:val="both"/>
        <w:rPr>
          <w:rFonts w:ascii="Arial" w:eastAsia="AGaramondPro-Regular" w:hAnsi="Arial" w:cs="Arial"/>
          <w:sz w:val="24"/>
          <w:szCs w:val="24"/>
        </w:rPr>
      </w:pPr>
      <w:r>
        <w:rPr>
          <w:rFonts w:ascii="Arial" w:eastAsia="AGaramondPro-Regular" w:hAnsi="Arial" w:cs="Arial"/>
          <w:sz w:val="24"/>
          <w:szCs w:val="24"/>
        </w:rPr>
        <w:t>El estudio</w:t>
      </w:r>
      <w:r w:rsidR="0061538D">
        <w:rPr>
          <w:rFonts w:ascii="Arial" w:eastAsia="AGaramondPro-Regular" w:hAnsi="Arial" w:cs="Arial"/>
          <w:sz w:val="24"/>
          <w:szCs w:val="24"/>
        </w:rPr>
        <w:t xml:space="preserve"> se realizó desde abril a agosto</w:t>
      </w:r>
      <w:r w:rsidR="004B68FA">
        <w:rPr>
          <w:rFonts w:ascii="Arial" w:eastAsia="AGaramondPro-Regular" w:hAnsi="Arial" w:cs="Arial"/>
          <w:sz w:val="24"/>
          <w:szCs w:val="24"/>
        </w:rPr>
        <w:t xml:space="preserve"> </w:t>
      </w:r>
      <w:ins w:id="113" w:author="Stefanía Sibille Grández" w:date="2022-05-17T21:58:00Z">
        <w:r w:rsidR="00E63784">
          <w:rPr>
            <w:rFonts w:ascii="Arial" w:eastAsia="AGaramondPro-Regular" w:hAnsi="Arial" w:cs="Arial"/>
            <w:sz w:val="24"/>
            <w:szCs w:val="24"/>
          </w:rPr>
          <w:t xml:space="preserve">del </w:t>
        </w:r>
      </w:ins>
      <w:r w:rsidR="004B68FA">
        <w:rPr>
          <w:rFonts w:ascii="Arial" w:eastAsia="AGaramondPro-Regular" w:hAnsi="Arial" w:cs="Arial"/>
          <w:sz w:val="24"/>
          <w:szCs w:val="24"/>
        </w:rPr>
        <w:t>2017</w:t>
      </w:r>
      <w:r>
        <w:rPr>
          <w:rFonts w:ascii="Arial" w:eastAsia="AGaramondPro-Regular" w:hAnsi="Arial" w:cs="Arial"/>
          <w:sz w:val="24"/>
          <w:szCs w:val="24"/>
        </w:rPr>
        <w:t xml:space="preserve">. </w:t>
      </w:r>
      <w:r w:rsidRPr="00B36F2D">
        <w:rPr>
          <w:rFonts w:ascii="Arial" w:eastAsia="AGaramondPro-Regular" w:hAnsi="Arial" w:cs="Arial"/>
          <w:sz w:val="24"/>
          <w:szCs w:val="24"/>
        </w:rPr>
        <w:t xml:space="preserve">Se </w:t>
      </w:r>
      <w:r w:rsidR="004B68FA">
        <w:rPr>
          <w:rFonts w:ascii="Arial" w:eastAsia="AGaramondPro-Regular" w:hAnsi="Arial" w:cs="Arial"/>
          <w:sz w:val="24"/>
          <w:szCs w:val="24"/>
        </w:rPr>
        <w:t>evaluó</w:t>
      </w:r>
      <w:r w:rsidR="0061538D">
        <w:rPr>
          <w:rFonts w:ascii="Arial" w:eastAsia="AGaramondPro-Regular" w:hAnsi="Arial" w:cs="Arial"/>
          <w:sz w:val="24"/>
          <w:szCs w:val="24"/>
        </w:rPr>
        <w:t xml:space="preserve"> durante </w:t>
      </w:r>
      <w:ins w:id="114" w:author="Stefanía Sibille Grández" w:date="2022-05-17T23:17:00Z">
        <w:r w:rsidR="0008557E">
          <w:rPr>
            <w:rFonts w:ascii="Arial" w:eastAsia="AGaramondPro-Regular" w:hAnsi="Arial" w:cs="Arial"/>
            <w:sz w:val="24"/>
            <w:szCs w:val="24"/>
          </w:rPr>
          <w:t>dos periodos</w:t>
        </w:r>
      </w:ins>
      <w:ins w:id="115" w:author="Stefanía Sibille Grández" w:date="2022-05-17T23:18:00Z">
        <w:r w:rsidR="0008557E">
          <w:rPr>
            <w:rFonts w:ascii="Arial" w:eastAsia="AGaramondPro-Regular" w:hAnsi="Arial" w:cs="Arial"/>
            <w:sz w:val="24"/>
            <w:szCs w:val="24"/>
          </w:rPr>
          <w:t xml:space="preserve">, entre </w:t>
        </w:r>
      </w:ins>
      <w:r w:rsidR="0061538D">
        <w:rPr>
          <w:rFonts w:ascii="Arial" w:eastAsia="AGaramondPro-Regular" w:hAnsi="Arial" w:cs="Arial"/>
          <w:sz w:val="24"/>
          <w:szCs w:val="24"/>
        </w:rPr>
        <w:t>los meses de abril y mayo</w:t>
      </w:r>
      <w:ins w:id="116" w:author="Stefanía Sibille Grández" w:date="2022-05-17T23:18:00Z">
        <w:r w:rsidR="0008557E">
          <w:rPr>
            <w:rFonts w:ascii="Arial" w:eastAsia="AGaramondPro-Regular" w:hAnsi="Arial" w:cs="Arial"/>
            <w:sz w:val="24"/>
            <w:szCs w:val="24"/>
          </w:rPr>
          <w:t>,</w:t>
        </w:r>
      </w:ins>
      <w:r w:rsidR="00BC4744">
        <w:rPr>
          <w:rFonts w:ascii="Arial" w:eastAsia="AGaramondPro-Regular" w:hAnsi="Arial" w:cs="Arial"/>
          <w:sz w:val="24"/>
          <w:szCs w:val="24"/>
        </w:rPr>
        <w:t xml:space="preserve"> </w:t>
      </w:r>
      <w:del w:id="117" w:author="Stefanía Sibille Grández" w:date="2022-05-17T23:18:00Z">
        <w:r w:rsidR="00BC4744" w:rsidDel="0008557E">
          <w:rPr>
            <w:rFonts w:ascii="Arial" w:eastAsia="AGaramondPro-Regular" w:hAnsi="Arial" w:cs="Arial"/>
            <w:sz w:val="24"/>
            <w:szCs w:val="24"/>
          </w:rPr>
          <w:delText>el cual es considerado</w:delText>
        </w:r>
        <w:r w:rsidR="00BC4744" w:rsidRPr="00BC4744" w:rsidDel="0008557E">
          <w:rPr>
            <w:rFonts w:ascii="Arial" w:eastAsia="AGaramondPro-Regular" w:hAnsi="Arial" w:cs="Arial"/>
            <w:sz w:val="24"/>
            <w:szCs w:val="24"/>
          </w:rPr>
          <w:delText xml:space="preserve"> un </w:delText>
        </w:r>
      </w:del>
      <w:r w:rsidR="00BC4744" w:rsidRPr="00BC4744">
        <w:rPr>
          <w:rFonts w:ascii="Arial" w:eastAsia="AGaramondPro-Regular" w:hAnsi="Arial" w:cs="Arial"/>
          <w:sz w:val="24"/>
          <w:szCs w:val="24"/>
        </w:rPr>
        <w:t xml:space="preserve">periodo </w:t>
      </w:r>
      <w:ins w:id="118" w:author="Stefanía Sibille Grández" w:date="2022-05-17T23:18:00Z">
        <w:r w:rsidR="0008557E">
          <w:rPr>
            <w:rFonts w:ascii="Arial" w:eastAsia="AGaramondPro-Regular" w:hAnsi="Arial" w:cs="Arial"/>
            <w:sz w:val="24"/>
            <w:szCs w:val="24"/>
          </w:rPr>
          <w:t>considerado</w:t>
        </w:r>
        <w:r w:rsidR="0008557E" w:rsidRPr="00BC4744">
          <w:rPr>
            <w:rFonts w:ascii="Arial" w:eastAsia="AGaramondPro-Regular" w:hAnsi="Arial" w:cs="Arial"/>
            <w:sz w:val="24"/>
            <w:szCs w:val="24"/>
          </w:rPr>
          <w:t xml:space="preserve"> </w:t>
        </w:r>
      </w:ins>
      <w:r w:rsidR="00BC4744" w:rsidRPr="00BC4744">
        <w:rPr>
          <w:rFonts w:ascii="Arial" w:eastAsia="AGaramondPro-Regular" w:hAnsi="Arial" w:cs="Arial"/>
          <w:sz w:val="24"/>
          <w:szCs w:val="24"/>
        </w:rPr>
        <w:t>de transición entre la época húmeda y seca</w:t>
      </w:r>
      <w:r w:rsidR="0061538D">
        <w:rPr>
          <w:rFonts w:ascii="Arial" w:eastAsia="AGaramondPro-Regular" w:hAnsi="Arial" w:cs="Arial"/>
          <w:sz w:val="24"/>
          <w:szCs w:val="24"/>
        </w:rPr>
        <w:t xml:space="preserve">, </w:t>
      </w:r>
      <w:ins w:id="119" w:author="Stefanía Sibille Grández" w:date="2022-05-17T23:19:00Z">
        <w:r w:rsidR="0008557E">
          <w:rPr>
            <w:rFonts w:ascii="Arial" w:eastAsia="AGaramondPro-Regular" w:hAnsi="Arial" w:cs="Arial"/>
            <w:sz w:val="24"/>
            <w:szCs w:val="24"/>
          </w:rPr>
          <w:t xml:space="preserve">y entre </w:t>
        </w:r>
      </w:ins>
      <w:r w:rsidR="0061538D">
        <w:rPr>
          <w:rFonts w:ascii="Arial" w:eastAsia="AGaramondPro-Regular" w:hAnsi="Arial" w:cs="Arial"/>
          <w:sz w:val="24"/>
          <w:szCs w:val="24"/>
        </w:rPr>
        <w:t>junio</w:t>
      </w:r>
      <w:del w:id="120" w:author="Stefanía Sibille Grández" w:date="2022-05-17T23:19:00Z">
        <w:r w:rsidR="0061538D" w:rsidDel="0008557E">
          <w:rPr>
            <w:rFonts w:ascii="Arial" w:eastAsia="AGaramondPro-Regular" w:hAnsi="Arial" w:cs="Arial"/>
            <w:sz w:val="24"/>
            <w:szCs w:val="24"/>
          </w:rPr>
          <w:delText>, julio</w:delText>
        </w:r>
      </w:del>
      <w:r w:rsidR="0061538D">
        <w:rPr>
          <w:rFonts w:ascii="Arial" w:eastAsia="AGaramondPro-Regular" w:hAnsi="Arial" w:cs="Arial"/>
          <w:sz w:val="24"/>
          <w:szCs w:val="24"/>
        </w:rPr>
        <w:t xml:space="preserve"> y </w:t>
      </w:r>
      <w:ins w:id="121" w:author="Alejandro" w:date="2022-10-22T22:01:00Z">
        <w:r w:rsidR="00FD6F2B">
          <w:rPr>
            <w:rFonts w:ascii="Arial" w:eastAsia="AGaramondPro-Regular" w:hAnsi="Arial" w:cs="Arial"/>
            <w:sz w:val="24"/>
            <w:szCs w:val="24"/>
          </w:rPr>
          <w:t>julio</w:t>
        </w:r>
      </w:ins>
      <w:del w:id="122" w:author="Alejandro" w:date="2022-10-22T22:01:00Z">
        <w:r w:rsidR="0061538D" w:rsidDel="00FD6F2B">
          <w:rPr>
            <w:rFonts w:ascii="Arial" w:eastAsia="AGaramondPro-Regular" w:hAnsi="Arial" w:cs="Arial"/>
            <w:sz w:val="24"/>
            <w:szCs w:val="24"/>
          </w:rPr>
          <w:delText>agosto</w:delText>
        </w:r>
      </w:del>
      <w:ins w:id="123" w:author="Stefanía Sibille Grández" w:date="2022-05-17T23:19:00Z">
        <w:r w:rsidR="0008557E">
          <w:rPr>
            <w:rFonts w:ascii="Arial" w:eastAsia="AGaramondPro-Regular" w:hAnsi="Arial" w:cs="Arial"/>
            <w:sz w:val="24"/>
            <w:szCs w:val="24"/>
          </w:rPr>
          <w:t xml:space="preserve">, </w:t>
        </w:r>
        <w:r w:rsidR="0008557E" w:rsidRPr="00BC4744">
          <w:rPr>
            <w:rFonts w:ascii="Arial" w:eastAsia="AGaramondPro-Regular" w:hAnsi="Arial" w:cs="Arial"/>
            <w:sz w:val="24"/>
            <w:szCs w:val="24"/>
          </w:rPr>
          <w:t>periodo</w:t>
        </w:r>
      </w:ins>
      <w:r w:rsidR="004B68FA">
        <w:rPr>
          <w:rFonts w:ascii="Arial" w:eastAsia="AGaramondPro-Regular" w:hAnsi="Arial" w:cs="Arial"/>
          <w:sz w:val="24"/>
          <w:szCs w:val="24"/>
        </w:rPr>
        <w:t xml:space="preserve"> </w:t>
      </w:r>
      <w:del w:id="124" w:author="Stefanía Sibille Grández" w:date="2022-05-17T23:19:00Z">
        <w:r w:rsidR="004B68FA" w:rsidDel="0008557E">
          <w:rPr>
            <w:rFonts w:ascii="Arial" w:eastAsia="AGaramondPro-Regular" w:hAnsi="Arial" w:cs="Arial"/>
            <w:sz w:val="24"/>
            <w:szCs w:val="24"/>
          </w:rPr>
          <w:delText xml:space="preserve">en época </w:delText>
        </w:r>
      </w:del>
      <w:r w:rsidR="004B68FA">
        <w:rPr>
          <w:rFonts w:ascii="Arial" w:eastAsia="AGaramondPro-Regular" w:hAnsi="Arial" w:cs="Arial"/>
          <w:sz w:val="24"/>
          <w:szCs w:val="24"/>
        </w:rPr>
        <w:t>de secas</w:t>
      </w:r>
      <w:r w:rsidR="00BC4744">
        <w:rPr>
          <w:rFonts w:ascii="Arial" w:eastAsia="AGaramondPro-Regular" w:hAnsi="Arial" w:cs="Arial"/>
          <w:sz w:val="24"/>
          <w:szCs w:val="24"/>
        </w:rPr>
        <w:t>,</w:t>
      </w:r>
      <w:r>
        <w:rPr>
          <w:rFonts w:ascii="Arial" w:eastAsia="AGaramondPro-Regular" w:hAnsi="Arial" w:cs="Arial"/>
          <w:sz w:val="24"/>
          <w:szCs w:val="24"/>
        </w:rPr>
        <w:t xml:space="preserve"> </w:t>
      </w:r>
      <w:r w:rsidR="00BC4744">
        <w:rPr>
          <w:rFonts w:ascii="Arial" w:eastAsia="AGaramondPro-Regular" w:hAnsi="Arial" w:cs="Arial"/>
          <w:sz w:val="24"/>
          <w:szCs w:val="24"/>
        </w:rPr>
        <w:t>e</w:t>
      </w:r>
      <w:r w:rsidR="004B68FA">
        <w:rPr>
          <w:rFonts w:ascii="Arial" w:eastAsia="AGaramondPro-Regular" w:hAnsi="Arial" w:cs="Arial"/>
          <w:sz w:val="24"/>
          <w:szCs w:val="24"/>
        </w:rPr>
        <w:t>n cada cobertura vegetal</w:t>
      </w:r>
      <w:ins w:id="125" w:author="Stefanía Sibille Grández" w:date="2022-05-17T23:19:00Z">
        <w:r w:rsidR="0008557E">
          <w:rPr>
            <w:rFonts w:ascii="Arial" w:eastAsia="AGaramondPro-Regular" w:hAnsi="Arial" w:cs="Arial"/>
            <w:sz w:val="24"/>
            <w:szCs w:val="24"/>
          </w:rPr>
          <w:t xml:space="preserve">. En cada </w:t>
        </w:r>
        <w:proofErr w:type="spellStart"/>
        <w:r w:rsidR="0008557E">
          <w:rPr>
            <w:rFonts w:ascii="Arial" w:eastAsia="AGaramondPro-Regular" w:hAnsi="Arial" w:cs="Arial"/>
            <w:sz w:val="24"/>
            <w:szCs w:val="24"/>
          </w:rPr>
          <w:t>evaluaci</w:t>
        </w:r>
      </w:ins>
      <w:ins w:id="126" w:author="Stefanía Sibille Grández" w:date="2022-05-17T23:20:00Z">
        <w:r w:rsidR="0008557E">
          <w:rPr>
            <w:rFonts w:ascii="Arial" w:eastAsia="AGaramondPro-Regular" w:hAnsi="Arial" w:cs="Arial"/>
            <w:sz w:val="24"/>
            <w:szCs w:val="24"/>
            <w:lang w:val="es-PE"/>
          </w:rPr>
          <w:t>ón</w:t>
        </w:r>
      </w:ins>
      <w:proofErr w:type="spellEnd"/>
      <w:r w:rsidR="004B68FA" w:rsidRPr="004B68FA">
        <w:rPr>
          <w:rFonts w:ascii="Arial" w:eastAsia="AGaramondPro-Regular" w:hAnsi="Arial" w:cs="Arial"/>
          <w:sz w:val="24"/>
          <w:szCs w:val="24"/>
        </w:rPr>
        <w:t xml:space="preserve"> se colocaron diez redes, algunas en combinaciones de dos redes y otras separadas</w:t>
      </w:r>
      <w:ins w:id="127" w:author="Stefanía Sibille Grández" w:date="2022-05-17T23:20:00Z">
        <w:r w:rsidR="0008557E">
          <w:rPr>
            <w:rFonts w:ascii="Arial" w:eastAsia="AGaramondPro-Regular" w:hAnsi="Arial" w:cs="Arial"/>
            <w:sz w:val="24"/>
            <w:szCs w:val="24"/>
          </w:rPr>
          <w:t>.</w:t>
        </w:r>
      </w:ins>
      <w:del w:id="128" w:author="Stefanía Sibille Grández" w:date="2022-05-17T23:20:00Z">
        <w:r w:rsidR="004B68FA" w:rsidRPr="004B68FA" w:rsidDel="0008557E">
          <w:rPr>
            <w:rFonts w:ascii="Arial" w:eastAsia="AGaramondPro-Regular" w:hAnsi="Arial" w:cs="Arial"/>
            <w:sz w:val="24"/>
            <w:szCs w:val="24"/>
          </w:rPr>
          <w:delText>;</w:delText>
        </w:r>
      </w:del>
      <w:r w:rsidR="004B68FA" w:rsidRPr="004B68FA">
        <w:rPr>
          <w:rFonts w:ascii="Arial" w:eastAsia="AGaramondPro-Regular" w:hAnsi="Arial" w:cs="Arial"/>
          <w:sz w:val="24"/>
          <w:szCs w:val="24"/>
        </w:rPr>
        <w:t xml:space="preserve"> </w:t>
      </w:r>
      <w:del w:id="129" w:author="Stefanía Sibille Grández" w:date="2022-05-17T23:20:00Z">
        <w:r w:rsidR="004B68FA" w:rsidRPr="004B68FA" w:rsidDel="0008557E">
          <w:rPr>
            <w:rFonts w:ascii="Arial" w:eastAsia="AGaramondPro-Regular" w:hAnsi="Arial" w:cs="Arial"/>
            <w:sz w:val="24"/>
            <w:szCs w:val="24"/>
          </w:rPr>
          <w:delText>l</w:delText>
        </w:r>
      </w:del>
      <w:ins w:id="130" w:author="Stefanía Sibille Grández" w:date="2022-05-17T23:20:00Z">
        <w:r w:rsidR="0008557E">
          <w:rPr>
            <w:rFonts w:ascii="Arial" w:eastAsia="AGaramondPro-Regular" w:hAnsi="Arial" w:cs="Arial"/>
            <w:sz w:val="24"/>
            <w:szCs w:val="24"/>
          </w:rPr>
          <w:t>L</w:t>
        </w:r>
      </w:ins>
      <w:r w:rsidR="004B68FA" w:rsidRPr="004B68FA">
        <w:rPr>
          <w:rFonts w:ascii="Arial" w:eastAsia="AGaramondPro-Regular" w:hAnsi="Arial" w:cs="Arial"/>
          <w:sz w:val="24"/>
          <w:szCs w:val="24"/>
        </w:rPr>
        <w:t xml:space="preserve">a selección de los sitios de colecta se realizó considerando </w:t>
      </w:r>
      <w:del w:id="131" w:author="Stefanía Sibille Grández" w:date="2022-05-17T23:20:00Z">
        <w:r w:rsidR="004B68FA" w:rsidRPr="004B68FA" w:rsidDel="0008557E">
          <w:rPr>
            <w:rFonts w:ascii="Arial" w:eastAsia="AGaramondPro-Regular" w:hAnsi="Arial" w:cs="Arial"/>
            <w:sz w:val="24"/>
            <w:szCs w:val="24"/>
          </w:rPr>
          <w:delText xml:space="preserve">que </w:delText>
        </w:r>
        <w:r w:rsidR="004B68FA" w:rsidDel="0008557E">
          <w:rPr>
            <w:rFonts w:ascii="Arial" w:eastAsia="AGaramondPro-Regular" w:hAnsi="Arial" w:cs="Arial"/>
            <w:sz w:val="24"/>
            <w:szCs w:val="24"/>
          </w:rPr>
          <w:delText xml:space="preserve">represente </w:delText>
        </w:r>
      </w:del>
      <w:r w:rsidR="004B68FA">
        <w:rPr>
          <w:rFonts w:ascii="Arial" w:eastAsia="AGaramondPro-Regular" w:hAnsi="Arial" w:cs="Arial"/>
          <w:sz w:val="24"/>
          <w:szCs w:val="24"/>
        </w:rPr>
        <w:t>la heterogeneidad de</w:t>
      </w:r>
      <w:r w:rsidR="004B68FA" w:rsidRPr="004B68FA">
        <w:rPr>
          <w:rFonts w:ascii="Arial" w:eastAsia="AGaramondPro-Regular" w:hAnsi="Arial" w:cs="Arial"/>
          <w:sz w:val="24"/>
          <w:szCs w:val="24"/>
        </w:rPr>
        <w:t xml:space="preserve"> </w:t>
      </w:r>
      <w:proofErr w:type="spellStart"/>
      <w:r w:rsidR="004B68FA" w:rsidRPr="004B68FA">
        <w:rPr>
          <w:rFonts w:ascii="Arial" w:eastAsia="AGaramondPro-Regular" w:hAnsi="Arial" w:cs="Arial"/>
          <w:sz w:val="24"/>
          <w:szCs w:val="24"/>
        </w:rPr>
        <w:t>microhábitats</w:t>
      </w:r>
      <w:proofErr w:type="spellEnd"/>
      <w:r w:rsidR="004B68FA" w:rsidRPr="004B68FA">
        <w:rPr>
          <w:rFonts w:ascii="Arial" w:eastAsia="AGaramondPro-Regular" w:hAnsi="Arial" w:cs="Arial"/>
          <w:sz w:val="24"/>
          <w:szCs w:val="24"/>
        </w:rPr>
        <w:t xml:space="preserve">. Las redes no </w:t>
      </w:r>
      <w:del w:id="132" w:author="Stefanía Sibille Grández" w:date="2022-05-17T23:20:00Z">
        <w:r w:rsidR="004B68FA" w:rsidRPr="004B68FA" w:rsidDel="0008557E">
          <w:rPr>
            <w:rFonts w:ascii="Arial" w:eastAsia="AGaramondPro-Regular" w:hAnsi="Arial" w:cs="Arial"/>
            <w:sz w:val="24"/>
            <w:szCs w:val="24"/>
          </w:rPr>
          <w:delText xml:space="preserve">diferirán </w:delText>
        </w:r>
      </w:del>
      <w:ins w:id="133" w:author="Stefanía Sibille Grández" w:date="2022-05-17T23:20:00Z">
        <w:r w:rsidR="0008557E">
          <w:rPr>
            <w:rFonts w:ascii="Arial" w:eastAsia="AGaramondPro-Regular" w:hAnsi="Arial" w:cs="Arial"/>
            <w:sz w:val="24"/>
            <w:szCs w:val="24"/>
          </w:rPr>
          <w:t>dif</w:t>
        </w:r>
      </w:ins>
      <w:ins w:id="134" w:author="Stefanía Sibille Grández" w:date="2022-05-17T23:21:00Z">
        <w:r w:rsidR="0008557E">
          <w:rPr>
            <w:rFonts w:ascii="Arial" w:eastAsia="AGaramondPro-Regular" w:hAnsi="Arial" w:cs="Arial"/>
            <w:sz w:val="24"/>
            <w:szCs w:val="24"/>
          </w:rPr>
          <w:t>i</w:t>
        </w:r>
      </w:ins>
      <w:ins w:id="135" w:author="Stefanía Sibille Grández" w:date="2022-05-17T23:20:00Z">
        <w:r w:rsidR="0008557E" w:rsidRPr="004B68FA">
          <w:rPr>
            <w:rFonts w:ascii="Arial" w:eastAsia="AGaramondPro-Regular" w:hAnsi="Arial" w:cs="Arial"/>
            <w:sz w:val="24"/>
            <w:szCs w:val="24"/>
          </w:rPr>
          <w:t>ri</w:t>
        </w:r>
      </w:ins>
      <w:ins w:id="136" w:author="Stefanía Sibille Grández" w:date="2022-05-17T23:21:00Z">
        <w:r w:rsidR="0008557E">
          <w:rPr>
            <w:rFonts w:ascii="Arial" w:eastAsia="AGaramondPro-Regular" w:hAnsi="Arial" w:cs="Arial"/>
            <w:sz w:val="24"/>
            <w:szCs w:val="24"/>
          </w:rPr>
          <w:t>e</w:t>
        </w:r>
      </w:ins>
      <w:ins w:id="137" w:author="Stefanía Sibille Grández" w:date="2022-05-17T23:20:00Z">
        <w:r w:rsidR="0008557E" w:rsidRPr="004B68FA">
          <w:rPr>
            <w:rFonts w:ascii="Arial" w:eastAsia="AGaramondPro-Regular" w:hAnsi="Arial" w:cs="Arial"/>
            <w:sz w:val="24"/>
            <w:szCs w:val="24"/>
          </w:rPr>
          <w:t>r</w:t>
        </w:r>
        <w:r w:rsidR="0008557E">
          <w:rPr>
            <w:rFonts w:ascii="Arial" w:eastAsia="AGaramondPro-Regular" w:hAnsi="Arial" w:cs="Arial"/>
            <w:sz w:val="24"/>
            <w:szCs w:val="24"/>
          </w:rPr>
          <w:t>on</w:t>
        </w:r>
        <w:r w:rsidR="0008557E" w:rsidRPr="004B68FA">
          <w:rPr>
            <w:rFonts w:ascii="Arial" w:eastAsia="AGaramondPro-Regular" w:hAnsi="Arial" w:cs="Arial"/>
            <w:sz w:val="24"/>
            <w:szCs w:val="24"/>
          </w:rPr>
          <w:t xml:space="preserve"> </w:t>
        </w:r>
      </w:ins>
      <w:r w:rsidR="004B68FA" w:rsidRPr="004B68FA">
        <w:rPr>
          <w:rFonts w:ascii="Arial" w:eastAsia="AGaramondPro-Regular" w:hAnsi="Arial" w:cs="Arial"/>
          <w:sz w:val="24"/>
          <w:szCs w:val="24"/>
        </w:rPr>
        <w:t>de tamaño</w:t>
      </w:r>
      <w:ins w:id="138" w:author="Stefanía Sibille Grández" w:date="2022-05-17T23:21:00Z">
        <w:r w:rsidR="0008557E">
          <w:rPr>
            <w:rFonts w:ascii="Arial" w:eastAsia="AGaramondPro-Regular" w:hAnsi="Arial" w:cs="Arial"/>
            <w:sz w:val="24"/>
            <w:szCs w:val="24"/>
          </w:rPr>
          <w:t xml:space="preserve"> entre</w:t>
        </w:r>
      </w:ins>
      <w:r w:rsidR="004B68FA" w:rsidRPr="004B68FA">
        <w:rPr>
          <w:rFonts w:ascii="Arial" w:eastAsia="AGaramondPro-Regular" w:hAnsi="Arial" w:cs="Arial"/>
          <w:sz w:val="24"/>
          <w:szCs w:val="24"/>
        </w:rPr>
        <w:t xml:space="preserve"> unas a otras, midiendo 12 m de largo y 2.5 m de altura, c</w:t>
      </w:r>
      <w:r w:rsidR="004B68FA">
        <w:rPr>
          <w:rFonts w:ascii="Arial" w:eastAsia="AGaramondPro-Regular" w:hAnsi="Arial" w:cs="Arial"/>
          <w:sz w:val="24"/>
          <w:szCs w:val="24"/>
        </w:rPr>
        <w:t>on un área de 30 m</w:t>
      </w:r>
      <w:r w:rsidR="004B68FA" w:rsidRPr="0008557E">
        <w:rPr>
          <w:rFonts w:ascii="Arial" w:eastAsia="AGaramondPro-Regular" w:hAnsi="Arial" w:cs="Arial"/>
          <w:sz w:val="24"/>
          <w:szCs w:val="24"/>
          <w:vertAlign w:val="superscript"/>
          <w:rPrChange w:id="139" w:author="Stefanía Sibille Grández" w:date="2022-05-17T23:21:00Z">
            <w:rPr>
              <w:rFonts w:ascii="Arial" w:eastAsia="AGaramondPro-Regular" w:hAnsi="Arial" w:cs="Arial"/>
              <w:sz w:val="24"/>
              <w:szCs w:val="24"/>
            </w:rPr>
          </w:rPrChange>
        </w:rPr>
        <w:t>2</w:t>
      </w:r>
      <w:r w:rsidR="004B68FA">
        <w:rPr>
          <w:rFonts w:ascii="Arial" w:eastAsia="AGaramondPro-Regular" w:hAnsi="Arial" w:cs="Arial"/>
          <w:sz w:val="24"/>
          <w:szCs w:val="24"/>
        </w:rPr>
        <w:t xml:space="preserve">. </w:t>
      </w:r>
      <w:ins w:id="140" w:author="Stefanía Sibille Grández" w:date="2022-05-17T23:21:00Z">
        <w:r w:rsidR="0008557E">
          <w:rPr>
            <w:rFonts w:ascii="Arial" w:eastAsia="AGaramondPro-Regular" w:hAnsi="Arial" w:cs="Arial"/>
            <w:sz w:val="24"/>
            <w:szCs w:val="24"/>
          </w:rPr>
          <w:t xml:space="preserve">Las </w:t>
        </w:r>
      </w:ins>
      <w:r w:rsidR="00BC4744">
        <w:rPr>
          <w:rFonts w:ascii="Arial" w:eastAsia="AGaramondPro-Regular" w:hAnsi="Arial" w:cs="Arial"/>
          <w:sz w:val="24"/>
          <w:szCs w:val="24"/>
        </w:rPr>
        <w:t xml:space="preserve">redes fueron revisadas </w:t>
      </w:r>
      <w:r w:rsidR="00B26F62">
        <w:rPr>
          <w:rFonts w:ascii="Arial" w:eastAsia="AGaramondPro-Regular" w:hAnsi="Arial" w:cs="Arial"/>
          <w:sz w:val="24"/>
          <w:szCs w:val="24"/>
        </w:rPr>
        <w:t>cada 3</w:t>
      </w:r>
      <w:r w:rsidR="00BC4744" w:rsidRPr="005D0EE0">
        <w:rPr>
          <w:rFonts w:ascii="Arial" w:eastAsia="AGaramondPro-Regular" w:hAnsi="Arial" w:cs="Arial"/>
          <w:sz w:val="24"/>
          <w:szCs w:val="24"/>
        </w:rPr>
        <w:t>0</w:t>
      </w:r>
      <w:r w:rsidR="00B26F62">
        <w:rPr>
          <w:rFonts w:ascii="Arial" w:eastAsia="AGaramondPro-Regular" w:hAnsi="Arial" w:cs="Arial"/>
          <w:sz w:val="24"/>
          <w:szCs w:val="24"/>
        </w:rPr>
        <w:t xml:space="preserve"> </w:t>
      </w:r>
      <w:r w:rsidR="00BC4744" w:rsidRPr="005D0EE0">
        <w:rPr>
          <w:rFonts w:ascii="Arial" w:eastAsia="AGaramondPro-Regular" w:hAnsi="Arial" w:cs="Arial"/>
          <w:sz w:val="24"/>
          <w:szCs w:val="24"/>
        </w:rPr>
        <w:t>mi</w:t>
      </w:r>
      <w:r w:rsidR="00BC4744">
        <w:rPr>
          <w:rFonts w:ascii="Arial" w:eastAsia="AGaramondPro-Regular" w:hAnsi="Arial" w:cs="Arial"/>
          <w:sz w:val="24"/>
          <w:szCs w:val="24"/>
        </w:rPr>
        <w:t>n</w:t>
      </w:r>
      <w:r w:rsidR="00B26F62">
        <w:rPr>
          <w:rFonts w:ascii="Arial" w:eastAsia="AGaramondPro-Regular" w:hAnsi="Arial" w:cs="Arial"/>
          <w:sz w:val="24"/>
          <w:szCs w:val="24"/>
        </w:rPr>
        <w:t>utos</w:t>
      </w:r>
      <w:r w:rsidR="00BC4744">
        <w:rPr>
          <w:rFonts w:ascii="Arial" w:eastAsia="AGaramondPro-Regular" w:hAnsi="Arial" w:cs="Arial"/>
          <w:sz w:val="24"/>
          <w:szCs w:val="24"/>
        </w:rPr>
        <w:t xml:space="preserve"> durante un periodo aproximado de 6</w:t>
      </w:r>
      <w:r w:rsidR="00B26F62">
        <w:rPr>
          <w:rFonts w:ascii="Arial" w:eastAsia="AGaramondPro-Regular" w:hAnsi="Arial" w:cs="Arial"/>
          <w:sz w:val="24"/>
          <w:szCs w:val="24"/>
        </w:rPr>
        <w:t xml:space="preserve"> </w:t>
      </w:r>
      <w:r w:rsidR="001344E6">
        <w:rPr>
          <w:rFonts w:ascii="Arial" w:eastAsia="AGaramondPro-Regular" w:hAnsi="Arial" w:cs="Arial"/>
          <w:sz w:val="24"/>
          <w:szCs w:val="24"/>
        </w:rPr>
        <w:t>h</w:t>
      </w:r>
      <w:r w:rsidR="00B26F62">
        <w:rPr>
          <w:rFonts w:ascii="Arial" w:eastAsia="AGaramondPro-Regular" w:hAnsi="Arial" w:cs="Arial"/>
          <w:sz w:val="24"/>
          <w:szCs w:val="24"/>
        </w:rPr>
        <w:t>o</w:t>
      </w:r>
      <w:r w:rsidR="001344E6">
        <w:rPr>
          <w:rFonts w:ascii="Arial" w:eastAsia="AGaramondPro-Regular" w:hAnsi="Arial" w:cs="Arial"/>
          <w:sz w:val="24"/>
          <w:szCs w:val="24"/>
        </w:rPr>
        <w:t>r</w:t>
      </w:r>
      <w:r w:rsidR="00B26F62">
        <w:rPr>
          <w:rFonts w:ascii="Arial" w:eastAsia="AGaramondPro-Regular" w:hAnsi="Arial" w:cs="Arial"/>
          <w:sz w:val="24"/>
          <w:szCs w:val="24"/>
        </w:rPr>
        <w:t>as</w:t>
      </w:r>
      <w:ins w:id="141" w:author="Stefanía Sibille Grández" w:date="2022-05-17T23:21:00Z">
        <w:r w:rsidR="0008557E">
          <w:rPr>
            <w:rFonts w:ascii="Arial" w:eastAsia="AGaramondPro-Regular" w:hAnsi="Arial" w:cs="Arial"/>
            <w:sz w:val="24"/>
            <w:szCs w:val="24"/>
          </w:rPr>
          <w:t>,</w:t>
        </w:r>
      </w:ins>
      <w:r w:rsidR="001344E6">
        <w:rPr>
          <w:rFonts w:ascii="Arial" w:eastAsia="AGaramondPro-Regular" w:hAnsi="Arial" w:cs="Arial"/>
          <w:sz w:val="24"/>
          <w:szCs w:val="24"/>
        </w:rPr>
        <w:t xml:space="preserve"> desde las 18:00hr hasta </w:t>
      </w:r>
      <w:r w:rsidR="00BC4744">
        <w:rPr>
          <w:rFonts w:ascii="Arial" w:eastAsia="AGaramondPro-Regular" w:hAnsi="Arial" w:cs="Arial"/>
          <w:sz w:val="24"/>
          <w:szCs w:val="24"/>
        </w:rPr>
        <w:t>1</w:t>
      </w:r>
      <w:r w:rsidR="00BC4744" w:rsidRPr="005D0EE0">
        <w:rPr>
          <w:rFonts w:ascii="Arial" w:eastAsia="AGaramondPro-Regular" w:hAnsi="Arial" w:cs="Arial"/>
          <w:sz w:val="24"/>
          <w:szCs w:val="24"/>
        </w:rPr>
        <w:t>2:</w:t>
      </w:r>
      <w:r w:rsidR="00DE15F8">
        <w:rPr>
          <w:rFonts w:ascii="Arial" w:eastAsia="AGaramondPro-Regular" w:hAnsi="Arial" w:cs="Arial"/>
          <w:sz w:val="24"/>
          <w:szCs w:val="24"/>
        </w:rPr>
        <w:t xml:space="preserve">30hr </w:t>
      </w:r>
      <w:commentRangeStart w:id="142"/>
      <w:r w:rsidR="00DE15F8">
        <w:rPr>
          <w:rFonts w:ascii="Arial" w:eastAsia="AGaramondPro-Regular" w:hAnsi="Arial" w:cs="Arial"/>
          <w:sz w:val="24"/>
          <w:szCs w:val="24"/>
        </w:rPr>
        <w:fldChar w:fldCharType="begin"/>
      </w:r>
      <w:r w:rsidR="00DE15F8">
        <w:rPr>
          <w:rFonts w:ascii="Arial" w:eastAsia="AGaramondPro-Regular" w:hAnsi="Arial" w:cs="Arial"/>
          <w:sz w:val="24"/>
          <w:szCs w:val="24"/>
        </w:rPr>
        <w:instrText xml:space="preserve"> ADDIN EN.CITE &lt;EndNote&gt;&lt;Cite&gt;&lt;Author&gt;Simmons&lt;/Author&gt;&lt;Year&gt;1998&lt;/Year&gt;&lt;IDText&gt;The mammals of Paracou, French Guiana, a Neotropical lowland rainforest fauna. Part 1, Bats. Bulletin of the AMNH ; no. 237&lt;/IDText&gt;&lt;DisplayText&gt;(Nancy B. Simmons, 1998)&lt;/DisplayText&gt;&lt;record&gt;&lt;urls&gt;&lt;related-urls&gt;&lt;url&gt;http://digitallibrary.amnh.org/handle/2246/1634&lt;/url&gt;&lt;/related-urls&gt;&lt;/urls&gt;&lt;titles&gt;&lt;title&gt;The mammals of Paracou, French Guiana, a Neotropical lowland rainforest fauna. Part 1, Bats. Bulletin of the AMNH ; no. 237&lt;/title&gt;&lt;/titles&gt;&lt;contributors&gt;&lt;authors&gt;&lt;author&gt;Simmons, Nancy B.&lt;/author&gt;&lt;/authors&gt;&lt;/contributors&gt;&lt;added-date format="utc"&gt;1593120691&lt;/added-date&gt;&lt;ref-type name="Generic"&gt;13&lt;/ref-type&gt;&lt;dates&gt;&lt;year&gt;1998&lt;/year&gt;&lt;/dates&gt;&lt;rec-number&gt;46&lt;/rec-number&gt;&lt;last-updated-date format="utc"&gt;1593120824&lt;/last-updated-date&gt;&lt;contributors&gt;&lt;secondary-authors&gt;&lt;author&gt;Voss, Robert S.&lt;/author&gt;&lt;/secondary-authors&gt;&lt;/contributors&gt;&lt;/record&gt;&lt;/Cite&gt;&lt;/EndNote&gt;</w:instrText>
      </w:r>
      <w:r w:rsidR="00DE15F8">
        <w:rPr>
          <w:rFonts w:ascii="Arial" w:eastAsia="AGaramondPro-Regular" w:hAnsi="Arial" w:cs="Arial"/>
          <w:sz w:val="24"/>
          <w:szCs w:val="24"/>
        </w:rPr>
        <w:fldChar w:fldCharType="separate"/>
      </w:r>
      <w:r w:rsidR="00DE15F8">
        <w:rPr>
          <w:rFonts w:ascii="Arial" w:eastAsia="AGaramondPro-Regular" w:hAnsi="Arial" w:cs="Arial"/>
          <w:noProof/>
          <w:sz w:val="24"/>
          <w:szCs w:val="24"/>
        </w:rPr>
        <w:t>(Nancy B. Simmons, 1998)</w:t>
      </w:r>
      <w:r w:rsidR="00DE15F8">
        <w:rPr>
          <w:rFonts w:ascii="Arial" w:eastAsia="AGaramondPro-Regular" w:hAnsi="Arial" w:cs="Arial"/>
          <w:sz w:val="24"/>
          <w:szCs w:val="24"/>
        </w:rPr>
        <w:fldChar w:fldCharType="end"/>
      </w:r>
      <w:commentRangeEnd w:id="142"/>
      <w:r w:rsidR="0008557E">
        <w:rPr>
          <w:rStyle w:val="Refdecomentario"/>
        </w:rPr>
        <w:commentReference w:id="142"/>
      </w:r>
      <w:r w:rsidR="00BC4744">
        <w:rPr>
          <w:rFonts w:ascii="Arial" w:eastAsia="AGaramondPro-Regular" w:hAnsi="Arial" w:cs="Arial"/>
          <w:sz w:val="24"/>
          <w:szCs w:val="24"/>
        </w:rPr>
        <w:t>.</w:t>
      </w:r>
      <w:r w:rsidR="001344E6" w:rsidRPr="001344E6">
        <w:t xml:space="preserve"> </w:t>
      </w:r>
      <w:r w:rsidR="001344E6" w:rsidRPr="001344E6">
        <w:rPr>
          <w:rFonts w:ascii="Arial" w:eastAsia="AGaramondPro-Regular" w:hAnsi="Arial" w:cs="Arial"/>
          <w:sz w:val="24"/>
          <w:szCs w:val="24"/>
        </w:rPr>
        <w:t>Todas las redes fueron colocadas a nivel de sotobosque</w:t>
      </w:r>
      <w:ins w:id="143" w:author="Stefanía Sibille Grández" w:date="2022-05-17T23:23:00Z">
        <w:r w:rsidR="0008557E">
          <w:t>,</w:t>
        </w:r>
      </w:ins>
      <w:del w:id="144" w:author="Stefanía Sibille Grández" w:date="2022-05-17T23:23:00Z">
        <w:r w:rsidR="001344E6" w:rsidDel="0008557E">
          <w:delText>,</w:delText>
        </w:r>
      </w:del>
      <w:r w:rsidR="001344E6">
        <w:t xml:space="preserve"> </w:t>
      </w:r>
      <w:del w:id="145" w:author="Stefanía Sibille Grández" w:date="2022-05-17T23:23:00Z">
        <w:r w:rsidR="00BC4744" w:rsidRPr="00BC4744" w:rsidDel="0008557E">
          <w:rPr>
            <w:rFonts w:ascii="Arial" w:eastAsia="AGaramondPro-Regular" w:hAnsi="Arial" w:cs="Arial"/>
            <w:sz w:val="24"/>
            <w:szCs w:val="24"/>
          </w:rPr>
          <w:delText>se colocaron</w:delText>
        </w:r>
        <w:r w:rsidR="00BC4744" w:rsidDel="0008557E">
          <w:rPr>
            <w:rFonts w:ascii="Arial" w:eastAsia="AGaramondPro-Regular" w:hAnsi="Arial" w:cs="Arial"/>
            <w:sz w:val="24"/>
            <w:szCs w:val="24"/>
          </w:rPr>
          <w:delText xml:space="preserve"> </w:delText>
        </w:r>
      </w:del>
      <w:r w:rsidR="00BC4744">
        <w:rPr>
          <w:rFonts w:ascii="Arial" w:eastAsia="AGaramondPro-Regular" w:hAnsi="Arial" w:cs="Arial"/>
          <w:sz w:val="24"/>
          <w:szCs w:val="24"/>
        </w:rPr>
        <w:t xml:space="preserve">en puntos </w:t>
      </w:r>
      <w:r w:rsidR="00BC4744" w:rsidRPr="00BC4744">
        <w:rPr>
          <w:rFonts w:ascii="Arial" w:eastAsia="AGaramondPro-Regular" w:hAnsi="Arial" w:cs="Arial"/>
          <w:sz w:val="24"/>
          <w:szCs w:val="24"/>
        </w:rPr>
        <w:t>estratégicos</w:t>
      </w:r>
      <w:ins w:id="146" w:author="Stefanía Sibille Grández" w:date="2022-05-17T23:23:00Z">
        <w:r w:rsidR="0008557E">
          <w:rPr>
            <w:rFonts w:ascii="Arial" w:eastAsia="AGaramondPro-Regular" w:hAnsi="Arial" w:cs="Arial"/>
            <w:sz w:val="24"/>
            <w:szCs w:val="24"/>
          </w:rPr>
          <w:t>:</w:t>
        </w:r>
      </w:ins>
      <w:del w:id="147" w:author="Stefanía Sibille Grández" w:date="2022-05-17T23:23:00Z">
        <w:r w:rsidR="00BC4744" w:rsidRPr="00BC4744" w:rsidDel="0008557E">
          <w:rPr>
            <w:rFonts w:ascii="Arial" w:eastAsia="AGaramondPro-Regular" w:hAnsi="Arial" w:cs="Arial"/>
            <w:sz w:val="24"/>
            <w:szCs w:val="24"/>
          </w:rPr>
          <w:delText>,</w:delText>
        </w:r>
      </w:del>
      <w:r w:rsidR="00BC4744" w:rsidRPr="00BC4744">
        <w:rPr>
          <w:rFonts w:ascii="Arial" w:eastAsia="AGaramondPro-Regular" w:hAnsi="Arial" w:cs="Arial"/>
          <w:sz w:val="24"/>
          <w:szCs w:val="24"/>
        </w:rPr>
        <w:t xml:space="preserve"> a nivel</w:t>
      </w:r>
      <w:r w:rsidR="00BC4744">
        <w:rPr>
          <w:rFonts w:ascii="Arial" w:eastAsia="AGaramondPro-Regular" w:hAnsi="Arial" w:cs="Arial"/>
          <w:sz w:val="24"/>
          <w:szCs w:val="24"/>
        </w:rPr>
        <w:t xml:space="preserve"> de suelo, alrededor </w:t>
      </w:r>
      <w:r w:rsidR="00BC4744" w:rsidRPr="00BC4744">
        <w:rPr>
          <w:rFonts w:ascii="Arial" w:eastAsia="AGaramondPro-Regular" w:hAnsi="Arial" w:cs="Arial"/>
          <w:sz w:val="24"/>
          <w:szCs w:val="24"/>
        </w:rPr>
        <w:t>de cuerpos de agu</w:t>
      </w:r>
      <w:r w:rsidR="00BC4744">
        <w:rPr>
          <w:rFonts w:ascii="Arial" w:eastAsia="AGaramondPro-Regular" w:hAnsi="Arial" w:cs="Arial"/>
          <w:sz w:val="24"/>
          <w:szCs w:val="24"/>
        </w:rPr>
        <w:t xml:space="preserve">a, bordeando la estación, cerca </w:t>
      </w:r>
      <w:r w:rsidR="00BC4744" w:rsidRPr="00BC4744">
        <w:rPr>
          <w:rFonts w:ascii="Arial" w:eastAsia="AGaramondPro-Regular" w:hAnsi="Arial" w:cs="Arial"/>
          <w:sz w:val="24"/>
          <w:szCs w:val="24"/>
        </w:rPr>
        <w:t xml:space="preserve">de posibles refugios o </w:t>
      </w:r>
      <w:del w:id="148" w:author="Stefanía Sibille Grández" w:date="2022-05-17T23:24:00Z">
        <w:r w:rsidR="00BC4744" w:rsidRPr="00BC4744" w:rsidDel="0008557E">
          <w:rPr>
            <w:rFonts w:ascii="Arial" w:eastAsia="AGaramondPro-Regular" w:hAnsi="Arial" w:cs="Arial"/>
            <w:sz w:val="24"/>
            <w:szCs w:val="24"/>
          </w:rPr>
          <w:delText xml:space="preserve">principalmente </w:delText>
        </w:r>
      </w:del>
      <w:r w:rsidR="00BC4744" w:rsidRPr="00BC4744">
        <w:rPr>
          <w:rFonts w:ascii="Arial" w:eastAsia="AGaramondPro-Regular" w:hAnsi="Arial" w:cs="Arial"/>
          <w:sz w:val="24"/>
          <w:szCs w:val="24"/>
        </w:rPr>
        <w:t>donde se</w:t>
      </w:r>
      <w:r w:rsidR="00587779">
        <w:rPr>
          <w:rFonts w:ascii="Arial" w:eastAsia="AGaramondPro-Regular" w:hAnsi="Arial" w:cs="Arial"/>
          <w:sz w:val="24"/>
          <w:szCs w:val="24"/>
        </w:rPr>
        <w:t xml:space="preserve"> </w:t>
      </w:r>
      <w:r w:rsidR="00BC4744" w:rsidRPr="00BC4744">
        <w:rPr>
          <w:rFonts w:ascii="Arial" w:eastAsia="AGaramondPro-Regular" w:hAnsi="Arial" w:cs="Arial"/>
          <w:sz w:val="24"/>
          <w:szCs w:val="24"/>
        </w:rPr>
        <w:t>observaron claros arbóreos</w:t>
      </w:r>
      <w:r w:rsidR="00BC4744">
        <w:rPr>
          <w:rFonts w:ascii="Arial" w:eastAsia="AGaramondPro-Regular" w:hAnsi="Arial" w:cs="Arial"/>
          <w:sz w:val="24"/>
          <w:szCs w:val="24"/>
        </w:rPr>
        <w:t xml:space="preserve"> </w:t>
      </w:r>
      <w:r w:rsidR="00BC4744">
        <w:rPr>
          <w:rFonts w:ascii="Arial" w:eastAsia="AGaramondPro-Regular" w:hAnsi="Arial" w:cs="Arial"/>
          <w:sz w:val="24"/>
          <w:szCs w:val="24"/>
        </w:rPr>
        <w:fldChar w:fldCharType="begin"/>
      </w:r>
      <w:r w:rsidR="00BC4744">
        <w:rPr>
          <w:rFonts w:ascii="Arial" w:eastAsia="AGaramondPro-Regular" w:hAnsi="Arial" w:cs="Arial"/>
          <w:sz w:val="24"/>
          <w:szCs w:val="24"/>
        </w:rPr>
        <w:instrText xml:space="preserve"> ADDIN EN.CITE &lt;EndNote&gt;&lt;Cite&gt;&lt;Author&gt;Kunz&lt;/Author&gt;&lt;Year&gt;2009&lt;/Year&gt;&lt;IDText&gt;Ecological and behavioral methods for the study of bats, 2nd edition&lt;/IDText&gt;&lt;DisplayText&gt;(Kunz &amp;amp; Parsons, 2009)&lt;/DisplayText&gt;&lt;record&gt;&lt;urls&gt;&lt;related-urls&gt;&lt;url&gt;https://eprints.qut.edu.au/80809/&lt;/url&gt;&lt;/related-urls&gt;&lt;/urls&gt;&lt;isbn&gt;9780801891472&lt;/isbn&gt;&lt;titles&gt;&lt;title&gt;Ecological and behavioral methods for the study of bats, 2nd edition&lt;/title&gt;&lt;/titles&gt;&lt;contributors&gt;&lt;authors&gt;&lt;author&gt;Kunz, Thomas&lt;/author&gt;&lt;author&gt;Parsons, Stuart&lt;/author&gt;&lt;/authors&gt;&lt;/contributors&gt;&lt;added-date format="utc"&gt;1593119651&lt;/added-date&gt;&lt;pub-location&gt;United States of America&lt;/pub-location&gt;&lt;ref-type name="Book"&gt;6&lt;/ref-type&gt;&lt;dates&gt;&lt;year&gt;2009&lt;/year&gt;&lt;/dates&gt;&lt;rec-number&gt;45&lt;/rec-number&gt;&lt;publisher&gt;Johns Hopkins University Press&lt;/publisher&gt;&lt;last-updated-date format="utc"&gt;1593119651&lt;/last-updated-date&gt;&lt;label&gt;quteprints:80809&lt;/label&gt;&lt;/record&gt;&lt;/Cite&gt;&lt;/EndNote&gt;</w:instrText>
      </w:r>
      <w:r w:rsidR="00BC4744">
        <w:rPr>
          <w:rFonts w:ascii="Arial" w:eastAsia="AGaramondPro-Regular" w:hAnsi="Arial" w:cs="Arial"/>
          <w:sz w:val="24"/>
          <w:szCs w:val="24"/>
        </w:rPr>
        <w:fldChar w:fldCharType="separate"/>
      </w:r>
      <w:r w:rsidR="00BC4744">
        <w:rPr>
          <w:rFonts w:ascii="Arial" w:eastAsia="AGaramondPro-Regular" w:hAnsi="Arial" w:cs="Arial"/>
          <w:noProof/>
          <w:sz w:val="24"/>
          <w:szCs w:val="24"/>
        </w:rPr>
        <w:t>(Kunz &amp; Parsons, 2009)</w:t>
      </w:r>
      <w:r w:rsidR="00BC4744">
        <w:rPr>
          <w:rFonts w:ascii="Arial" w:eastAsia="AGaramondPro-Regular" w:hAnsi="Arial" w:cs="Arial"/>
          <w:sz w:val="24"/>
          <w:szCs w:val="24"/>
        </w:rPr>
        <w:fldChar w:fldCharType="end"/>
      </w:r>
      <w:commentRangeStart w:id="149"/>
      <w:r w:rsidR="00BC4744" w:rsidRPr="00BC4744">
        <w:rPr>
          <w:rFonts w:ascii="Arial" w:eastAsia="AGaramondPro-Regular" w:hAnsi="Arial" w:cs="Arial"/>
          <w:sz w:val="24"/>
          <w:szCs w:val="24"/>
        </w:rPr>
        <w:t>.</w:t>
      </w:r>
      <w:commentRangeEnd w:id="149"/>
      <w:r w:rsidR="0008557E">
        <w:rPr>
          <w:rStyle w:val="Refdecomentario"/>
        </w:rPr>
        <w:commentReference w:id="149"/>
      </w:r>
    </w:p>
    <w:p w14:paraId="52114C04" w14:textId="77777777" w:rsidR="00DE15F8" w:rsidRDefault="00DE15F8" w:rsidP="00BC4744">
      <w:pPr>
        <w:autoSpaceDE w:val="0"/>
        <w:autoSpaceDN w:val="0"/>
        <w:adjustRightInd w:val="0"/>
        <w:spacing w:after="0" w:line="240" w:lineRule="auto"/>
        <w:jc w:val="both"/>
        <w:rPr>
          <w:rFonts w:ascii="Arial" w:eastAsia="AGaramondPro-Regular" w:hAnsi="Arial" w:cs="Arial"/>
          <w:sz w:val="24"/>
          <w:szCs w:val="24"/>
        </w:rPr>
      </w:pPr>
    </w:p>
    <w:p w14:paraId="5BF7E539" w14:textId="77777777" w:rsidR="00B334A1" w:rsidRDefault="00BF0EF2" w:rsidP="00DE15F8">
      <w:pPr>
        <w:autoSpaceDE w:val="0"/>
        <w:autoSpaceDN w:val="0"/>
        <w:adjustRightInd w:val="0"/>
        <w:spacing w:after="0" w:line="240" w:lineRule="auto"/>
        <w:jc w:val="both"/>
        <w:rPr>
          <w:ins w:id="150" w:author="Stefanía Sibille Grández" w:date="2022-06-29T18:23:00Z"/>
          <w:rFonts w:ascii="Arial" w:eastAsia="AGaramondPro-Regular" w:hAnsi="Arial" w:cs="Arial"/>
          <w:sz w:val="24"/>
          <w:szCs w:val="24"/>
        </w:rPr>
      </w:pPr>
      <w:r>
        <w:rPr>
          <w:rFonts w:ascii="Arial" w:eastAsia="AGaramondPro-Regular" w:hAnsi="Arial" w:cs="Arial"/>
          <w:sz w:val="24"/>
          <w:szCs w:val="24"/>
        </w:rPr>
        <w:t>Todos los murciélagos</w:t>
      </w:r>
      <w:r w:rsidR="00DE15F8">
        <w:rPr>
          <w:rFonts w:ascii="Arial" w:eastAsia="AGaramondPro-Regular" w:hAnsi="Arial" w:cs="Arial"/>
          <w:sz w:val="24"/>
          <w:szCs w:val="24"/>
        </w:rPr>
        <w:t xml:space="preserve"> capturados </w:t>
      </w:r>
      <w:r w:rsidR="00DE15F8" w:rsidRPr="00DE15F8">
        <w:rPr>
          <w:rFonts w:ascii="Arial" w:eastAsia="AGaramondPro-Regular" w:hAnsi="Arial" w:cs="Arial"/>
          <w:sz w:val="24"/>
          <w:szCs w:val="24"/>
        </w:rPr>
        <w:t>fueron identi</w:t>
      </w:r>
      <w:r w:rsidR="00DE15F8">
        <w:rPr>
          <w:rFonts w:ascii="Arial" w:eastAsia="AGaramondPro-Regular" w:hAnsi="Arial" w:cs="Arial"/>
          <w:sz w:val="24"/>
          <w:szCs w:val="24"/>
        </w:rPr>
        <w:t xml:space="preserve">ficados y marcados (cortando el </w:t>
      </w:r>
      <w:r w:rsidR="00DE15F8" w:rsidRPr="00DE15F8">
        <w:rPr>
          <w:rFonts w:ascii="Arial" w:eastAsia="AGaramondPro-Regular" w:hAnsi="Arial" w:cs="Arial"/>
          <w:sz w:val="24"/>
          <w:szCs w:val="24"/>
        </w:rPr>
        <w:t>pelaje en la pa</w:t>
      </w:r>
      <w:r w:rsidR="00DE15F8">
        <w:rPr>
          <w:rFonts w:ascii="Arial" w:eastAsia="AGaramondPro-Regular" w:hAnsi="Arial" w:cs="Arial"/>
          <w:sz w:val="24"/>
          <w:szCs w:val="24"/>
        </w:rPr>
        <w:t xml:space="preserve">rte superior del dorso) para su </w:t>
      </w:r>
      <w:r w:rsidR="00DE15F8" w:rsidRPr="00DE15F8">
        <w:rPr>
          <w:rFonts w:ascii="Arial" w:eastAsia="AGaramondPro-Regular" w:hAnsi="Arial" w:cs="Arial"/>
          <w:sz w:val="24"/>
          <w:szCs w:val="24"/>
        </w:rPr>
        <w:t>posterior liberac</w:t>
      </w:r>
      <w:r w:rsidR="00DE15F8">
        <w:rPr>
          <w:rFonts w:ascii="Arial" w:eastAsia="AGaramondPro-Regular" w:hAnsi="Arial" w:cs="Arial"/>
          <w:sz w:val="24"/>
          <w:szCs w:val="24"/>
        </w:rPr>
        <w:t xml:space="preserve">ión, mientras que aquellos </w:t>
      </w:r>
      <w:r w:rsidR="00DE15F8" w:rsidRPr="00DE15F8">
        <w:rPr>
          <w:rFonts w:ascii="Arial" w:eastAsia="AGaramondPro-Regular" w:hAnsi="Arial" w:cs="Arial"/>
          <w:sz w:val="24"/>
          <w:szCs w:val="24"/>
        </w:rPr>
        <w:t xml:space="preserve">cuya identidad </w:t>
      </w:r>
      <w:r w:rsidR="00DE15F8">
        <w:rPr>
          <w:rFonts w:ascii="Arial" w:eastAsia="AGaramondPro-Regular" w:hAnsi="Arial" w:cs="Arial"/>
          <w:sz w:val="24"/>
          <w:szCs w:val="24"/>
        </w:rPr>
        <w:t xml:space="preserve">taxonómica requería de análisis posteriores (identificaciones de estructuras </w:t>
      </w:r>
      <w:r w:rsidR="00DE15F8" w:rsidRPr="00DE15F8">
        <w:rPr>
          <w:rFonts w:ascii="Arial" w:eastAsia="AGaramondPro-Regular" w:hAnsi="Arial" w:cs="Arial"/>
          <w:sz w:val="24"/>
          <w:szCs w:val="24"/>
        </w:rPr>
        <w:t>óseas y dentales en el cráneo) fueron</w:t>
      </w:r>
      <w:r w:rsidR="00DE15F8">
        <w:rPr>
          <w:rFonts w:ascii="Arial" w:eastAsia="AGaramondPro-Regular" w:hAnsi="Arial" w:cs="Arial"/>
          <w:sz w:val="24"/>
          <w:szCs w:val="24"/>
        </w:rPr>
        <w:t xml:space="preserve"> </w:t>
      </w:r>
      <w:r w:rsidR="00DE15F8" w:rsidRPr="00DE15F8">
        <w:rPr>
          <w:rFonts w:ascii="Arial" w:eastAsia="AGaramondPro-Regular" w:hAnsi="Arial" w:cs="Arial"/>
          <w:sz w:val="24"/>
          <w:szCs w:val="24"/>
        </w:rPr>
        <w:t>colectados</w:t>
      </w:r>
      <w:r w:rsidR="00DE15F8">
        <w:rPr>
          <w:rFonts w:ascii="Arial" w:eastAsia="AGaramondPro-Regular" w:hAnsi="Arial" w:cs="Arial"/>
          <w:sz w:val="24"/>
          <w:szCs w:val="24"/>
        </w:rPr>
        <w:t xml:space="preserve"> y se encuentran depositados en </w:t>
      </w:r>
      <w:r w:rsidR="00DE15F8" w:rsidRPr="00DE15F8">
        <w:rPr>
          <w:rFonts w:ascii="Arial" w:eastAsia="AGaramondPro-Regular" w:hAnsi="Arial" w:cs="Arial"/>
          <w:sz w:val="24"/>
          <w:szCs w:val="24"/>
        </w:rPr>
        <w:t>el Museo d</w:t>
      </w:r>
      <w:r w:rsidR="00DE15F8">
        <w:rPr>
          <w:rFonts w:ascii="Arial" w:eastAsia="AGaramondPro-Regular" w:hAnsi="Arial" w:cs="Arial"/>
          <w:sz w:val="24"/>
          <w:szCs w:val="24"/>
        </w:rPr>
        <w:t xml:space="preserve">e Historia Natural de la Universidad Nacional de San Antonio Abad del Cusco. Los criterios taxonómicos </w:t>
      </w:r>
      <w:r w:rsidR="00DE15F8" w:rsidRPr="00DE15F8">
        <w:rPr>
          <w:rFonts w:ascii="Arial" w:eastAsia="AGaramondPro-Regular" w:hAnsi="Arial" w:cs="Arial"/>
          <w:sz w:val="24"/>
          <w:szCs w:val="24"/>
        </w:rPr>
        <w:t>consid</w:t>
      </w:r>
      <w:r w:rsidR="00DE15F8">
        <w:rPr>
          <w:rFonts w:ascii="Arial" w:eastAsia="AGaramondPro-Regular" w:hAnsi="Arial" w:cs="Arial"/>
          <w:sz w:val="24"/>
          <w:szCs w:val="24"/>
        </w:rPr>
        <w:t xml:space="preserve">erados siguen a </w:t>
      </w:r>
      <w:commentRangeStart w:id="151"/>
      <w:r w:rsidR="00DE15F8">
        <w:rPr>
          <w:rFonts w:ascii="Arial" w:eastAsia="AGaramondPro-Regular" w:hAnsi="Arial" w:cs="Arial"/>
          <w:sz w:val="24"/>
          <w:szCs w:val="24"/>
        </w:rPr>
        <w:t xml:space="preserve">Simmons </w:t>
      </w:r>
      <w:r w:rsidR="00DE15F8">
        <w:rPr>
          <w:rFonts w:ascii="Arial" w:eastAsia="AGaramondPro-Regular" w:hAnsi="Arial" w:cs="Arial"/>
          <w:sz w:val="24"/>
          <w:szCs w:val="24"/>
        </w:rPr>
        <w:fldChar w:fldCharType="begin"/>
      </w:r>
      <w:r w:rsidR="00DE15F8">
        <w:rPr>
          <w:rFonts w:ascii="Arial" w:eastAsia="AGaramondPro-Regular" w:hAnsi="Arial" w:cs="Arial"/>
          <w:sz w:val="24"/>
          <w:szCs w:val="24"/>
        </w:rPr>
        <w:instrText xml:space="preserve"> ADDIN EN.CITE &lt;EndNote&gt;&lt;Cite&gt;&lt;Author&gt;Simmons&lt;/Author&gt;&lt;Year&gt;2005&lt;/Year&gt;&lt;IDText&gt;Order chiroptera&lt;/IDText&gt;&lt;DisplayText&gt;(Nancy B Simmons, 2005)&lt;/DisplayText&gt;&lt;record&gt;&lt;titles&gt;&lt;title&gt;Order chiroptera&lt;/title&gt;&lt;secondary-title&gt;Mammal species of the world: a taxonomic and geographic reference&lt;/secondary-title&gt;&lt;/titles&gt;&lt;pages&gt;312-529&lt;/pages&gt;&lt;contributors&gt;&lt;authors&gt;&lt;author&gt;Simmons, Nancy B&lt;/author&gt;&lt;/authors&gt;&lt;/contributors&gt;&lt;added-date format="utc"&gt;1593121033&lt;/added-date&gt;&lt;ref-type name="Journal Article"&gt;17&lt;/ref-type&gt;&lt;dates&gt;&lt;year&gt;2005&lt;/year&gt;&lt;/dates&gt;&lt;rec-number&gt;47&lt;/rec-number&gt;&lt;last-updated-date format="utc"&gt;1593121033&lt;/last-updated-date&gt;&lt;volume&gt;1&lt;/volume&gt;&lt;/record&gt;&lt;/Cite&gt;&lt;/EndNote&gt;</w:instrText>
      </w:r>
      <w:r w:rsidR="00DE15F8">
        <w:rPr>
          <w:rFonts w:ascii="Arial" w:eastAsia="AGaramondPro-Regular" w:hAnsi="Arial" w:cs="Arial"/>
          <w:sz w:val="24"/>
          <w:szCs w:val="24"/>
        </w:rPr>
        <w:fldChar w:fldCharType="separate"/>
      </w:r>
      <w:r w:rsidR="00DE15F8">
        <w:rPr>
          <w:rFonts w:ascii="Arial" w:eastAsia="AGaramondPro-Regular" w:hAnsi="Arial" w:cs="Arial"/>
          <w:noProof/>
          <w:sz w:val="24"/>
          <w:szCs w:val="24"/>
        </w:rPr>
        <w:t>(Nancy B Simmons, 2005)</w:t>
      </w:r>
      <w:r w:rsidR="00DE15F8">
        <w:rPr>
          <w:rFonts w:ascii="Arial" w:eastAsia="AGaramondPro-Regular" w:hAnsi="Arial" w:cs="Arial"/>
          <w:sz w:val="24"/>
          <w:szCs w:val="24"/>
        </w:rPr>
        <w:fldChar w:fldCharType="end"/>
      </w:r>
      <w:r w:rsidR="00DE15F8">
        <w:rPr>
          <w:rFonts w:ascii="Arial" w:eastAsia="AGaramondPro-Regular" w:hAnsi="Arial" w:cs="Arial"/>
          <w:sz w:val="24"/>
          <w:szCs w:val="24"/>
        </w:rPr>
        <w:t xml:space="preserve">, Gardner </w:t>
      </w:r>
      <w:r w:rsidR="00DE15F8">
        <w:rPr>
          <w:rFonts w:ascii="Arial" w:eastAsia="AGaramondPro-Regular" w:hAnsi="Arial" w:cs="Arial"/>
          <w:sz w:val="24"/>
          <w:szCs w:val="24"/>
        </w:rPr>
        <w:fldChar w:fldCharType="begin"/>
      </w:r>
      <w:r w:rsidR="00DE15F8">
        <w:rPr>
          <w:rFonts w:ascii="Arial" w:eastAsia="AGaramondPro-Regular" w:hAnsi="Arial" w:cs="Arial"/>
          <w:sz w:val="24"/>
          <w:szCs w:val="24"/>
        </w:rPr>
        <w:instrText xml:space="preserve"> ADDIN EN.CITE &lt;EndNote&gt;&lt;Cite&gt;&lt;Author&gt;Gardner&lt;/Author&gt;&lt;Year&gt;2008&lt;/Year&gt;&lt;IDText&gt;Mammals of South America, volume 1: marsupials, xenarthrans, shrews, and bats&lt;/IDText&gt;&lt;DisplayText&gt;(Gardner, 2008)&lt;/DisplayText&gt;&lt;record&gt;&lt;isbn&gt;0226282406&lt;/isbn&gt;&lt;titles&gt;&lt;title&gt;Mammals of South America, volume 1: marsupials, xenarthrans, shrews, and bats&lt;/title&gt;&lt;/titles&gt;&lt;contributors&gt;&lt;authors&gt;&lt;author&gt;Gardner, Alfred L&lt;/author&gt;&lt;/authors&gt;&lt;/contributors&gt;&lt;added-date format="utc"&gt;1592864301&lt;/added-date&gt;&lt;ref-type name="Book"&gt;6&lt;/ref-type&gt;&lt;dates&gt;&lt;year&gt;2008&lt;/year&gt;&lt;/dates&gt;&lt;rec-number&gt;5&lt;/rec-number&gt;&lt;publisher&gt;University of Chicago Press&lt;/publisher&gt;&lt;last-updated-date format="utc"&gt;1592864301&lt;/last-updated-date&gt;&lt;volume&gt;2&lt;/volume&gt;&lt;/record&gt;&lt;/Cite&gt;&lt;/EndNote&gt;</w:instrText>
      </w:r>
      <w:r w:rsidR="00DE15F8">
        <w:rPr>
          <w:rFonts w:ascii="Arial" w:eastAsia="AGaramondPro-Regular" w:hAnsi="Arial" w:cs="Arial"/>
          <w:sz w:val="24"/>
          <w:szCs w:val="24"/>
        </w:rPr>
        <w:fldChar w:fldCharType="separate"/>
      </w:r>
      <w:r w:rsidR="00DE15F8">
        <w:rPr>
          <w:rFonts w:ascii="Arial" w:eastAsia="AGaramondPro-Regular" w:hAnsi="Arial" w:cs="Arial"/>
          <w:noProof/>
          <w:sz w:val="24"/>
          <w:szCs w:val="24"/>
        </w:rPr>
        <w:t>(Gardner, 2008)</w:t>
      </w:r>
      <w:r w:rsidR="00DE15F8">
        <w:rPr>
          <w:rFonts w:ascii="Arial" w:eastAsia="AGaramondPro-Regular" w:hAnsi="Arial" w:cs="Arial"/>
          <w:sz w:val="24"/>
          <w:szCs w:val="24"/>
        </w:rPr>
        <w:fldChar w:fldCharType="end"/>
      </w:r>
      <w:r w:rsidR="00DE15F8">
        <w:rPr>
          <w:rFonts w:ascii="Arial" w:eastAsia="AGaramondPro-Regular" w:hAnsi="Arial" w:cs="Arial"/>
          <w:sz w:val="24"/>
          <w:szCs w:val="24"/>
        </w:rPr>
        <w:t xml:space="preserve"> y Díaz </w:t>
      </w:r>
      <w:r w:rsidR="00DE15F8">
        <w:rPr>
          <w:rFonts w:ascii="Arial" w:eastAsia="AGaramondPro-Regular" w:hAnsi="Arial" w:cs="Arial"/>
          <w:sz w:val="24"/>
          <w:szCs w:val="24"/>
        </w:rPr>
        <w:fldChar w:fldCharType="begin"/>
      </w:r>
      <w:r w:rsidR="00DE15F8">
        <w:rPr>
          <w:rFonts w:ascii="Arial" w:eastAsia="AGaramondPro-Regular" w:hAnsi="Arial" w:cs="Arial"/>
          <w:sz w:val="24"/>
          <w:szCs w:val="24"/>
        </w:rPr>
        <w:instrText xml:space="preserve"> ADDIN EN.CITE &lt;EndNote&gt;&lt;Cite&gt;&lt;Author&gt;Díaz&lt;/Author&gt;&lt;Year&gt;2016&lt;/Year&gt;&lt;IDText&gt;Clave de Identificación de los murciélagos de Sudamérica–Chave de identificação dos morcegos da America do Sul&lt;/IDText&gt;&lt;DisplayText&gt;(Díaz, Solari, Aguirre, Aguiar, &amp;amp; Barquez, 2016)&lt;/DisplayText&gt;&lt;record&gt;&lt;titles&gt;&lt;title&gt;Clave de Identificación de los murciélagos de Sudamérica–Chave de identificação dos morcegos da America do Sul&lt;/title&gt;&lt;secondary-title&gt;Publicación Especial Nro&lt;/secondary-title&gt;&lt;/titles&gt;&lt;contributors&gt;&lt;authors&gt;&lt;author&gt;Díaz, M Mónica&lt;/author&gt;&lt;author&gt;Solari, Sergio&lt;/author&gt;&lt;author&gt;Aguirre, Luis F&lt;/author&gt;&lt;author&gt;Aguiar, L&lt;/author&gt;&lt;author&gt;Barquez, Rubén M&lt;/author&gt;&lt;/authors&gt;&lt;/contributors&gt;&lt;added-date format="utc"&gt;1593121119&lt;/added-date&gt;&lt;ref-type name="Journal Article"&gt;17&lt;/ref-type&gt;&lt;dates&gt;&lt;year&gt;2016&lt;/year&gt;&lt;/dates&gt;&lt;rec-number&gt;48&lt;/rec-number&gt;&lt;last-updated-date format="utc"&gt;1593121119&lt;/last-updated-date&gt;&lt;volume&gt;2&lt;/volume&gt;&lt;/record&gt;&lt;/Cite&gt;&lt;/EndNote&gt;</w:instrText>
      </w:r>
      <w:r w:rsidR="00DE15F8">
        <w:rPr>
          <w:rFonts w:ascii="Arial" w:eastAsia="AGaramondPro-Regular" w:hAnsi="Arial" w:cs="Arial"/>
          <w:sz w:val="24"/>
          <w:szCs w:val="24"/>
        </w:rPr>
        <w:fldChar w:fldCharType="separate"/>
      </w:r>
      <w:r w:rsidR="00DE15F8">
        <w:rPr>
          <w:rFonts w:ascii="Arial" w:eastAsia="AGaramondPro-Regular" w:hAnsi="Arial" w:cs="Arial"/>
          <w:noProof/>
          <w:sz w:val="24"/>
          <w:szCs w:val="24"/>
        </w:rPr>
        <w:t>(Díaz, Solari, Aguirre, Aguiar, &amp; Barquez, 2016)</w:t>
      </w:r>
      <w:r w:rsidR="00DE15F8">
        <w:rPr>
          <w:rFonts w:ascii="Arial" w:eastAsia="AGaramondPro-Regular" w:hAnsi="Arial" w:cs="Arial"/>
          <w:sz w:val="24"/>
          <w:szCs w:val="24"/>
        </w:rPr>
        <w:fldChar w:fldCharType="end"/>
      </w:r>
      <w:ins w:id="152" w:author="Stefanía Sibille Grández" w:date="2022-06-29T18:23:00Z">
        <w:r w:rsidR="00B334A1">
          <w:rPr>
            <w:rFonts w:ascii="Arial" w:eastAsia="AGaramondPro-Regular" w:hAnsi="Arial" w:cs="Arial"/>
            <w:sz w:val="24"/>
            <w:szCs w:val="24"/>
          </w:rPr>
          <w:t>.</w:t>
        </w:r>
      </w:ins>
    </w:p>
    <w:p w14:paraId="36ABE86A" w14:textId="77777777" w:rsidR="00B334A1" w:rsidRDefault="00B334A1" w:rsidP="00DE15F8">
      <w:pPr>
        <w:autoSpaceDE w:val="0"/>
        <w:autoSpaceDN w:val="0"/>
        <w:adjustRightInd w:val="0"/>
        <w:spacing w:after="0" w:line="240" w:lineRule="auto"/>
        <w:jc w:val="both"/>
        <w:rPr>
          <w:ins w:id="153" w:author="Stefanía Sibille Grández" w:date="2022-06-29T18:23:00Z"/>
          <w:rFonts w:ascii="Arial" w:eastAsia="AGaramondPro-Regular" w:hAnsi="Arial" w:cs="Arial"/>
          <w:sz w:val="24"/>
          <w:szCs w:val="24"/>
        </w:rPr>
      </w:pPr>
    </w:p>
    <w:p w14:paraId="7C9E2146" w14:textId="53EFBFF1" w:rsidR="00DE15F8" w:rsidRPr="00B334A1" w:rsidRDefault="00B334A1">
      <w:pPr>
        <w:autoSpaceDE w:val="0"/>
        <w:autoSpaceDN w:val="0"/>
        <w:adjustRightInd w:val="0"/>
        <w:spacing w:after="0" w:line="240" w:lineRule="auto"/>
        <w:rPr>
          <w:rFonts w:ascii="Arial" w:hAnsi="Arial" w:cs="Arial"/>
          <w:b/>
          <w:sz w:val="24"/>
          <w:szCs w:val="24"/>
          <w:rPrChange w:id="154" w:author="Stefanía Sibille Grández" w:date="2022-06-29T18:23:00Z">
            <w:rPr>
              <w:rFonts w:ascii="Arial" w:eastAsia="AGaramondPro-Regular" w:hAnsi="Arial" w:cs="Arial"/>
              <w:sz w:val="24"/>
              <w:szCs w:val="24"/>
            </w:rPr>
          </w:rPrChange>
        </w:rPr>
        <w:pPrChange w:id="155" w:author="Stefanía Sibille Grández" w:date="2022-06-29T18:23:00Z">
          <w:pPr>
            <w:autoSpaceDE w:val="0"/>
            <w:autoSpaceDN w:val="0"/>
            <w:adjustRightInd w:val="0"/>
            <w:spacing w:after="0" w:line="240" w:lineRule="auto"/>
            <w:jc w:val="both"/>
          </w:pPr>
        </w:pPrChange>
      </w:pPr>
      <w:ins w:id="156" w:author="Stefanía Sibille Grández" w:date="2022-06-29T18:23:00Z">
        <w:r w:rsidRPr="00B334A1">
          <w:rPr>
            <w:rFonts w:ascii="Arial" w:hAnsi="Arial" w:cs="Arial"/>
            <w:b/>
            <w:sz w:val="24"/>
            <w:szCs w:val="24"/>
            <w:rPrChange w:id="157" w:author="Stefanía Sibille Grández" w:date="2022-06-29T18:23:00Z">
              <w:rPr>
                <w:rFonts w:ascii="Arial" w:eastAsia="AGaramondPro-Regular" w:hAnsi="Arial" w:cs="Arial"/>
                <w:sz w:val="24"/>
                <w:szCs w:val="24"/>
              </w:rPr>
            </w:rPrChange>
          </w:rPr>
          <w:t>Análisis de datos</w:t>
        </w:r>
      </w:ins>
      <w:r w:rsidR="00DE15F8" w:rsidRPr="00B334A1">
        <w:rPr>
          <w:rFonts w:ascii="Arial" w:hAnsi="Arial" w:cs="Arial"/>
          <w:b/>
          <w:sz w:val="24"/>
          <w:szCs w:val="24"/>
          <w:rPrChange w:id="158" w:author="Stefanía Sibille Grández" w:date="2022-06-29T18:23:00Z">
            <w:rPr>
              <w:rFonts w:ascii="Arial" w:eastAsia="AGaramondPro-Regular" w:hAnsi="Arial" w:cs="Arial"/>
              <w:sz w:val="24"/>
              <w:szCs w:val="24"/>
            </w:rPr>
          </w:rPrChange>
        </w:rPr>
        <w:t xml:space="preserve"> </w:t>
      </w:r>
      <w:commentRangeEnd w:id="151"/>
      <w:r w:rsidR="00154F03" w:rsidRPr="00B334A1">
        <w:rPr>
          <w:rFonts w:ascii="Arial" w:hAnsi="Arial" w:cs="Arial"/>
          <w:b/>
          <w:sz w:val="24"/>
          <w:szCs w:val="24"/>
          <w:rPrChange w:id="159" w:author="Stefanía Sibille Grández" w:date="2022-06-29T18:23:00Z">
            <w:rPr>
              <w:rStyle w:val="Refdecomentario"/>
            </w:rPr>
          </w:rPrChange>
        </w:rPr>
        <w:commentReference w:id="151"/>
      </w:r>
    </w:p>
    <w:p w14:paraId="596F62E1" w14:textId="77777777" w:rsidR="00D456BB" w:rsidRDefault="00D456BB" w:rsidP="00DE15F8">
      <w:pPr>
        <w:autoSpaceDE w:val="0"/>
        <w:autoSpaceDN w:val="0"/>
        <w:adjustRightInd w:val="0"/>
        <w:spacing w:after="0" w:line="240" w:lineRule="auto"/>
        <w:jc w:val="both"/>
        <w:rPr>
          <w:rFonts w:ascii="Arial" w:eastAsia="AGaramondPro-Regular" w:hAnsi="Arial" w:cs="Arial"/>
          <w:sz w:val="24"/>
          <w:szCs w:val="24"/>
        </w:rPr>
      </w:pPr>
    </w:p>
    <w:p w14:paraId="213133AC" w14:textId="2AEBFD2F" w:rsidR="00D456BB" w:rsidRDefault="00D456BB" w:rsidP="00D456BB">
      <w:pPr>
        <w:autoSpaceDE w:val="0"/>
        <w:autoSpaceDN w:val="0"/>
        <w:adjustRightInd w:val="0"/>
        <w:spacing w:after="0" w:line="240" w:lineRule="auto"/>
        <w:jc w:val="both"/>
        <w:rPr>
          <w:rFonts w:ascii="Arial" w:eastAsia="AGaramondPro-Regular" w:hAnsi="Arial" w:cs="Arial"/>
          <w:sz w:val="24"/>
          <w:szCs w:val="24"/>
        </w:rPr>
      </w:pPr>
      <w:r w:rsidRPr="00D73F5F">
        <w:rPr>
          <w:rFonts w:ascii="Arial" w:eastAsia="AGaramondPro-Regular" w:hAnsi="Arial" w:cs="Arial"/>
          <w:sz w:val="24"/>
          <w:szCs w:val="24"/>
        </w:rPr>
        <w:t>El esfuerzo de muestreo se calculó multiplicando el número de redes por las noches evaluadas (redes-noche</w:t>
      </w:r>
      <w:ins w:id="160" w:author="Stefanía Sibille Grández" w:date="2022-09-06T23:19:00Z">
        <w:r w:rsidR="00C0175E">
          <w:rPr>
            <w:rFonts w:ascii="Arial" w:eastAsia="AGaramondPro-Regular" w:hAnsi="Arial" w:cs="Arial"/>
            <w:sz w:val="24"/>
            <w:szCs w:val="24"/>
          </w:rPr>
          <w:t xml:space="preserve"> o RN</w:t>
        </w:r>
      </w:ins>
      <w:r w:rsidRPr="00D73F5F">
        <w:rPr>
          <w:rFonts w:ascii="Arial" w:eastAsia="AGaramondPro-Regular" w:hAnsi="Arial" w:cs="Arial"/>
          <w:sz w:val="24"/>
          <w:szCs w:val="24"/>
        </w:rPr>
        <w:t>) (Tabla 1).</w:t>
      </w:r>
      <w:r>
        <w:rPr>
          <w:rFonts w:ascii="Arial" w:eastAsia="AGaramondPro-Regular" w:hAnsi="Arial" w:cs="Arial"/>
          <w:sz w:val="24"/>
          <w:szCs w:val="24"/>
        </w:rPr>
        <w:t xml:space="preserve"> Se elaboraron curva</w:t>
      </w:r>
      <w:ins w:id="161" w:author="Stefanía Sibille Grández" w:date="2022-05-17T23:26:00Z">
        <w:r w:rsidR="00CB2D94">
          <w:rPr>
            <w:rFonts w:ascii="Arial" w:eastAsia="AGaramondPro-Regular" w:hAnsi="Arial" w:cs="Arial"/>
            <w:sz w:val="24"/>
            <w:szCs w:val="24"/>
          </w:rPr>
          <w:t>s</w:t>
        </w:r>
      </w:ins>
      <w:r>
        <w:rPr>
          <w:rFonts w:ascii="Arial" w:eastAsia="AGaramondPro-Regular" w:hAnsi="Arial" w:cs="Arial"/>
          <w:sz w:val="24"/>
          <w:szCs w:val="24"/>
        </w:rPr>
        <w:t xml:space="preserve"> de acumulación de especies por c</w:t>
      </w:r>
      <w:r w:rsidR="00BF0EF2">
        <w:rPr>
          <w:rFonts w:ascii="Arial" w:eastAsia="AGaramondPro-Regular" w:hAnsi="Arial" w:cs="Arial"/>
          <w:sz w:val="24"/>
          <w:szCs w:val="24"/>
        </w:rPr>
        <w:t>ada cobertura vegetal muestreada</w:t>
      </w:r>
      <w:r>
        <w:rPr>
          <w:rFonts w:ascii="Arial" w:eastAsia="AGaramondPro-Regular" w:hAnsi="Arial" w:cs="Arial"/>
          <w:sz w:val="24"/>
          <w:szCs w:val="24"/>
        </w:rPr>
        <w:t>, utilizando el estimador no paramétrico Chao</w:t>
      </w:r>
      <w:r w:rsidR="00BF0EF2">
        <w:rPr>
          <w:rFonts w:ascii="Arial" w:eastAsia="AGaramondPro-Regular" w:hAnsi="Arial" w:cs="Arial"/>
          <w:sz w:val="24"/>
          <w:szCs w:val="24"/>
        </w:rPr>
        <w:t xml:space="preserve"> 1</w:t>
      </w:r>
      <w:r>
        <w:rPr>
          <w:rFonts w:ascii="Arial" w:eastAsia="AGaramondPro-Regular" w:hAnsi="Arial" w:cs="Arial"/>
          <w:sz w:val="24"/>
          <w:szCs w:val="24"/>
        </w:rPr>
        <w:t>, debido a que no asume</w:t>
      </w:r>
      <w:del w:id="162" w:author="Stefanía Sibille Grández" w:date="2022-05-17T23:32:00Z">
        <w:r w:rsidDel="0010695B">
          <w:rPr>
            <w:rFonts w:ascii="Arial" w:eastAsia="AGaramondPro-Regular" w:hAnsi="Arial" w:cs="Arial"/>
            <w:sz w:val="24"/>
            <w:szCs w:val="24"/>
          </w:rPr>
          <w:delText>n</w:delText>
        </w:r>
      </w:del>
      <w:r>
        <w:rPr>
          <w:rFonts w:ascii="Arial" w:eastAsia="AGaramondPro-Regular" w:hAnsi="Arial" w:cs="Arial"/>
          <w:sz w:val="24"/>
          <w:szCs w:val="24"/>
        </w:rPr>
        <w:t xml:space="preserve"> el tipo de distribución del conjunto de datos  y no las a</w:t>
      </w:r>
      <w:r w:rsidR="009228F7">
        <w:rPr>
          <w:rFonts w:ascii="Arial" w:eastAsia="AGaramondPro-Regular" w:hAnsi="Arial" w:cs="Arial"/>
          <w:sz w:val="24"/>
          <w:szCs w:val="24"/>
        </w:rPr>
        <w:t xml:space="preserve">justan a un modelo determinado </w:t>
      </w:r>
      <w:r w:rsidR="009228F7">
        <w:rPr>
          <w:rFonts w:ascii="Arial" w:eastAsia="AGaramondPro-Regular" w:hAnsi="Arial" w:cs="Arial"/>
          <w:sz w:val="24"/>
          <w:szCs w:val="24"/>
        </w:rPr>
        <w:fldChar w:fldCharType="begin"/>
      </w:r>
      <w:r w:rsidR="009228F7">
        <w:rPr>
          <w:rFonts w:ascii="Arial" w:eastAsia="AGaramondPro-Regular" w:hAnsi="Arial" w:cs="Arial"/>
          <w:sz w:val="24"/>
          <w:szCs w:val="24"/>
        </w:rPr>
        <w:instrText xml:space="preserve"> ADDIN EN.CITE &lt;EndNote&gt;&lt;Cite&gt;&lt;Author&gt;Palmer&lt;/Author&gt;&lt;Year&gt;1990&lt;/Year&gt;&lt;IDText&gt;The estimation of species richness by extrapolation&lt;/IDText&gt;&lt;DisplayText&gt;(Palmer, 1990)&lt;/DisplayText&gt;&lt;record&gt;&lt;isbn&gt;0012-9658&lt;/isbn&gt;&lt;titles&gt;&lt;title&gt;The estimation of species richness by extrapolation&lt;/title&gt;&lt;secondary-title&gt;Ecology&lt;/secondary-title&gt;&lt;/titles&gt;&lt;pages&gt;1195-1198&lt;/pages&gt;&lt;number&gt;3&lt;/number&gt;&lt;contributors&gt;&lt;authors&gt;&lt;author&gt;Palmer, Michael W&lt;/author&gt;&lt;/authors&gt;&lt;/contributors&gt;&lt;added-date format="utc"&gt;1601656882&lt;/added-date&gt;&lt;ref-type name="Journal Article"&gt;17&lt;/ref-type&gt;&lt;dates&gt;&lt;year&gt;1990&lt;/year&gt;&lt;/dates&gt;&lt;rec-number&gt;54&lt;/rec-number&gt;&lt;last-updated-date format="utc"&gt;1601656882&lt;/last-updated-date&gt;&lt;volume&gt;71&lt;/volume&gt;&lt;/record&gt;&lt;/Cite&gt;&lt;/EndNote&gt;</w:instrText>
      </w:r>
      <w:r w:rsidR="009228F7">
        <w:rPr>
          <w:rFonts w:ascii="Arial" w:eastAsia="AGaramondPro-Regular" w:hAnsi="Arial" w:cs="Arial"/>
          <w:sz w:val="24"/>
          <w:szCs w:val="24"/>
        </w:rPr>
        <w:fldChar w:fldCharType="separate"/>
      </w:r>
      <w:r w:rsidR="009228F7">
        <w:rPr>
          <w:rFonts w:ascii="Arial" w:eastAsia="AGaramondPro-Regular" w:hAnsi="Arial" w:cs="Arial"/>
          <w:noProof/>
          <w:sz w:val="24"/>
          <w:szCs w:val="24"/>
        </w:rPr>
        <w:t>(Palmer, 1990)</w:t>
      </w:r>
      <w:r w:rsidR="009228F7">
        <w:rPr>
          <w:rFonts w:ascii="Arial" w:eastAsia="AGaramondPro-Regular" w:hAnsi="Arial" w:cs="Arial"/>
          <w:sz w:val="24"/>
          <w:szCs w:val="24"/>
        </w:rPr>
        <w:fldChar w:fldCharType="end"/>
      </w:r>
      <w:r w:rsidR="009228F7">
        <w:rPr>
          <w:rFonts w:ascii="Arial" w:eastAsia="AGaramondPro-Regular" w:hAnsi="Arial" w:cs="Arial"/>
          <w:sz w:val="24"/>
          <w:szCs w:val="24"/>
        </w:rPr>
        <w:t xml:space="preserve">, pero si </w:t>
      </w:r>
      <w:ins w:id="163" w:author="Stefanía Sibille Grández" w:date="2022-05-17T23:35:00Z">
        <w:r w:rsidR="0010695B">
          <w:rPr>
            <w:rFonts w:ascii="Arial" w:eastAsia="AGaramondPro-Regular" w:hAnsi="Arial" w:cs="Arial"/>
            <w:sz w:val="24"/>
            <w:szCs w:val="24"/>
          </w:rPr>
          <w:t xml:space="preserve">asume </w:t>
        </w:r>
      </w:ins>
      <w:r w:rsidR="009228F7">
        <w:rPr>
          <w:rFonts w:ascii="Arial" w:eastAsia="AGaramondPro-Regular" w:hAnsi="Arial" w:cs="Arial"/>
          <w:sz w:val="24"/>
          <w:szCs w:val="24"/>
        </w:rPr>
        <w:t>la homogeneidad entre los hábitats, por lo cual es considerado adecuado para trabajo con murciélagos</w:t>
      </w:r>
      <w:ins w:id="164" w:author="Stefanía Sibille Grández" w:date="2022-05-17T23:33:00Z">
        <w:r w:rsidR="0010695B">
          <w:rPr>
            <w:rFonts w:ascii="Arial" w:eastAsia="AGaramondPro-Regular" w:hAnsi="Arial" w:cs="Arial"/>
            <w:sz w:val="24"/>
            <w:szCs w:val="24"/>
          </w:rPr>
          <w:t xml:space="preserve"> </w:t>
        </w:r>
      </w:ins>
      <w:r w:rsidR="002F116D">
        <w:rPr>
          <w:rFonts w:ascii="Arial" w:eastAsia="AGaramondPro-Regular" w:hAnsi="Arial" w:cs="Arial"/>
          <w:sz w:val="24"/>
          <w:szCs w:val="24"/>
        </w:rPr>
        <w:fldChar w:fldCharType="begin"/>
      </w:r>
      <w:r w:rsidR="002F116D">
        <w:rPr>
          <w:rFonts w:ascii="Arial" w:eastAsia="AGaramondPro-Regular" w:hAnsi="Arial" w:cs="Arial"/>
          <w:sz w:val="24"/>
          <w:szCs w:val="24"/>
        </w:rPr>
        <w:instrText xml:space="preserve"> ADDIN EN.CITE &lt;EndNote&gt;&lt;Cite&gt;&lt;Author&gt;López-Gómez&lt;/Author&gt;&lt;Year&gt;2006&lt;/Year&gt;&lt;IDText&gt;Evaluación de métodos no paramétricos para la estimación de riqueza de especies de plantas leñosas en cafetales&lt;/IDText&gt;&lt;DisplayText&gt;(López-Gómez &amp;amp; Williams-Linera, 2006)&lt;/DisplayText&gt;&lt;record&gt;&lt;isbn&gt;2007-4476&lt;/isbn&gt;&lt;titles&gt;&lt;title&gt;Evaluación de métodos no paramétricos para la estimación de riqueza de especies de plantas leñosas en cafetales&lt;/title&gt;&lt;secondary-title&gt;Botanical Sciences&lt;/secondary-title&gt;&lt;/titles&gt;&lt;pages&gt;7-15&lt;/pages&gt;&lt;number&gt;78&lt;/number&gt;&lt;contributors&gt;&lt;authors&gt;&lt;author&gt;López-Gómez, Ana María&lt;/author&gt;&lt;author&gt;Williams-Linera, Guadalupe&lt;/author&gt;&lt;/authors&gt;&lt;/contributors&gt;&lt;added-date format="utc"&gt;1601668523&lt;/added-date&gt;&lt;ref-type name="Journal Article"&gt;17&lt;/ref-type&gt;&lt;dates&gt;&lt;year&gt;2006&lt;/year&gt;&lt;/dates&gt;&lt;rec-number&gt;55&lt;/rec-number&gt;&lt;last-updated-date format="utc"&gt;1601668523&lt;/last-updated-date&gt;&lt;/record&gt;&lt;/Cite&gt;&lt;/EndNote&gt;</w:instrText>
      </w:r>
      <w:r w:rsidR="002F116D">
        <w:rPr>
          <w:rFonts w:ascii="Arial" w:eastAsia="AGaramondPro-Regular" w:hAnsi="Arial" w:cs="Arial"/>
          <w:sz w:val="24"/>
          <w:szCs w:val="24"/>
        </w:rPr>
        <w:fldChar w:fldCharType="separate"/>
      </w:r>
      <w:r w:rsidR="002F116D">
        <w:rPr>
          <w:rFonts w:ascii="Arial" w:eastAsia="AGaramondPro-Regular" w:hAnsi="Arial" w:cs="Arial"/>
          <w:noProof/>
          <w:sz w:val="24"/>
          <w:szCs w:val="24"/>
        </w:rPr>
        <w:t>(López-Gómez &amp; Williams-Linera, 2006)</w:t>
      </w:r>
      <w:r w:rsidR="002F116D">
        <w:rPr>
          <w:rFonts w:ascii="Arial" w:eastAsia="AGaramondPro-Regular" w:hAnsi="Arial" w:cs="Arial"/>
          <w:sz w:val="24"/>
          <w:szCs w:val="24"/>
        </w:rPr>
        <w:fldChar w:fldCharType="end"/>
      </w:r>
      <w:r w:rsidR="002F116D">
        <w:rPr>
          <w:rFonts w:ascii="Arial" w:eastAsia="AGaramondPro-Regular" w:hAnsi="Arial" w:cs="Arial"/>
          <w:sz w:val="24"/>
          <w:szCs w:val="24"/>
        </w:rPr>
        <w:t xml:space="preserve">. Las curvas de acumulación se elaboraron  utilizando el paquete </w:t>
      </w:r>
      <w:proofErr w:type="spellStart"/>
      <w:r w:rsidR="002F116D">
        <w:rPr>
          <w:rFonts w:ascii="Arial" w:eastAsia="AGaramondPro-Regular" w:hAnsi="Arial" w:cs="Arial"/>
          <w:sz w:val="24"/>
          <w:szCs w:val="24"/>
        </w:rPr>
        <w:t>Vegan</w:t>
      </w:r>
      <w:proofErr w:type="spellEnd"/>
      <w:r w:rsidR="002F116D">
        <w:rPr>
          <w:rFonts w:ascii="Arial" w:eastAsia="AGaramondPro-Regular" w:hAnsi="Arial" w:cs="Arial"/>
          <w:sz w:val="24"/>
          <w:szCs w:val="24"/>
        </w:rPr>
        <w:t xml:space="preserve"> en</w:t>
      </w:r>
      <w:r w:rsidR="00F53919">
        <w:rPr>
          <w:rFonts w:ascii="Arial" w:eastAsia="AGaramondPro-Regular" w:hAnsi="Arial" w:cs="Arial"/>
          <w:sz w:val="24"/>
          <w:szCs w:val="24"/>
        </w:rPr>
        <w:t xml:space="preserve"> el programa</w:t>
      </w:r>
      <w:r w:rsidR="002F116D">
        <w:rPr>
          <w:rFonts w:ascii="Arial" w:eastAsia="AGaramondPro-Regular" w:hAnsi="Arial" w:cs="Arial"/>
          <w:sz w:val="24"/>
          <w:szCs w:val="24"/>
        </w:rPr>
        <w:t xml:space="preserve"> R</w:t>
      </w:r>
      <w:r w:rsidR="00F53919">
        <w:rPr>
          <w:rFonts w:ascii="Arial" w:eastAsia="AGaramondPro-Regular" w:hAnsi="Arial" w:cs="Arial"/>
          <w:sz w:val="24"/>
          <w:szCs w:val="24"/>
        </w:rPr>
        <w:t xml:space="preserve"> </w:t>
      </w:r>
      <w:r w:rsidR="00F53919">
        <w:rPr>
          <w:rFonts w:ascii="Arial" w:eastAsia="AGaramondPro-Regular" w:hAnsi="Arial" w:cs="Arial"/>
          <w:sz w:val="24"/>
          <w:szCs w:val="24"/>
        </w:rPr>
        <w:fldChar w:fldCharType="begin"/>
      </w:r>
      <w:r w:rsidR="00F53919">
        <w:rPr>
          <w:rFonts w:ascii="Arial" w:eastAsia="AGaramondPro-Regular" w:hAnsi="Arial" w:cs="Arial"/>
          <w:sz w:val="24"/>
          <w:szCs w:val="24"/>
        </w:rPr>
        <w:instrText xml:space="preserve"> ADDIN EN.CITE &lt;EndNote&gt;&lt;Cite&gt;&lt;Author&gt;Oksanen&lt;/Author&gt;&lt;Year&gt;2016&lt;/Year&gt;&lt;IDText&gt;vegan: Community Ecology Package. R package version 2.4-3&lt;/IDText&gt;&lt;DisplayText&gt;(Oksanen et al., 2016)&lt;/DisplayText&gt;&lt;record&gt;&lt;titles&gt;&lt;title&gt;vegan: Community Ecology Package. R package version 2.4-3&lt;/title&gt;&lt;secondary-title&gt;Vienna: R Foundation for Statistical Computing.[Google Scholar]&lt;/secondary-title&gt;&lt;/titles&gt;&lt;contributors&gt;&lt;authors&gt;&lt;author&gt;Oksanen, Jari&lt;/author&gt;&lt;author&gt;Blanchet, F Guillaume&lt;/author&gt;&lt;author&gt;Friendly, Michael&lt;/author&gt;&lt;author&gt;Kindt, Roeland&lt;/author&gt;&lt;author&gt;Legendre, Pierre&lt;/author&gt;&lt;author&gt;McGlinn, Dan&lt;/author&gt;&lt;author&gt;Minchin, Peter R&lt;/author&gt;&lt;author&gt;O’hara, RB&lt;/author&gt;&lt;author&gt;Simpson, Gavin L&lt;/author&gt;&lt;author&gt;Solymos, Peter&lt;/author&gt;&lt;/authors&gt;&lt;/contributors&gt;&lt;added-date format="utc"&gt;1601669908&lt;/added-date&gt;&lt;ref-type name="Journal Article"&gt;17&lt;/ref-type&gt;&lt;dates&gt;&lt;year&gt;2016&lt;/year&gt;&lt;/dates&gt;&lt;rec-number&gt;59&lt;/rec-number&gt;&lt;last-updated-date format="utc"&gt;1601669908&lt;/last-updated-date&gt;&lt;/record&gt;&lt;/Cite&gt;&lt;/EndNote&gt;</w:instrText>
      </w:r>
      <w:r w:rsidR="00F53919">
        <w:rPr>
          <w:rFonts w:ascii="Arial" w:eastAsia="AGaramondPro-Regular" w:hAnsi="Arial" w:cs="Arial"/>
          <w:sz w:val="24"/>
          <w:szCs w:val="24"/>
        </w:rPr>
        <w:fldChar w:fldCharType="separate"/>
      </w:r>
      <w:r w:rsidR="00F53919">
        <w:rPr>
          <w:rFonts w:ascii="Arial" w:eastAsia="AGaramondPro-Regular" w:hAnsi="Arial" w:cs="Arial"/>
          <w:noProof/>
          <w:sz w:val="24"/>
          <w:szCs w:val="24"/>
        </w:rPr>
        <w:t>(Oksanen et al., 2016)</w:t>
      </w:r>
      <w:r w:rsidR="00F53919">
        <w:rPr>
          <w:rFonts w:ascii="Arial" w:eastAsia="AGaramondPro-Regular" w:hAnsi="Arial" w:cs="Arial"/>
          <w:sz w:val="24"/>
          <w:szCs w:val="24"/>
        </w:rPr>
        <w:fldChar w:fldCharType="end"/>
      </w:r>
      <w:r w:rsidR="002F116D">
        <w:rPr>
          <w:rFonts w:ascii="Arial" w:eastAsia="AGaramondPro-Regular" w:hAnsi="Arial" w:cs="Arial"/>
          <w:sz w:val="24"/>
          <w:szCs w:val="24"/>
        </w:rPr>
        <w:t xml:space="preserve">. Se utilizó el modelo de </w:t>
      </w:r>
      <w:proofErr w:type="spellStart"/>
      <w:r w:rsidR="002F116D">
        <w:rPr>
          <w:rFonts w:ascii="Arial" w:eastAsia="AGaramondPro-Regular" w:hAnsi="Arial" w:cs="Arial"/>
          <w:sz w:val="24"/>
          <w:szCs w:val="24"/>
        </w:rPr>
        <w:t>Clench</w:t>
      </w:r>
      <w:proofErr w:type="spellEnd"/>
      <w:r w:rsidR="002F116D">
        <w:rPr>
          <w:rFonts w:ascii="Arial" w:eastAsia="AGaramondPro-Regular" w:hAnsi="Arial" w:cs="Arial"/>
          <w:sz w:val="24"/>
          <w:szCs w:val="24"/>
        </w:rPr>
        <w:t xml:space="preserve"> para evaluar la calidad del muestreo, </w:t>
      </w:r>
      <w:r w:rsidR="002F116D">
        <w:rPr>
          <w:rFonts w:ascii="Arial" w:eastAsia="AGaramondPro-Regular" w:hAnsi="Arial" w:cs="Arial"/>
          <w:sz w:val="24"/>
          <w:szCs w:val="24"/>
        </w:rPr>
        <w:lastRenderedPageBreak/>
        <w:t xml:space="preserve">mediante la relación entre el esfuerzo de muestreo y el número de especies encontradas </w:t>
      </w:r>
      <w:r w:rsidR="002F116D">
        <w:rPr>
          <w:rFonts w:ascii="Arial" w:eastAsia="AGaramondPro-Regular" w:hAnsi="Arial" w:cs="Arial"/>
          <w:sz w:val="24"/>
          <w:szCs w:val="24"/>
        </w:rPr>
        <w:fldChar w:fldCharType="begin"/>
      </w:r>
      <w:r w:rsidR="00F53919">
        <w:rPr>
          <w:rFonts w:ascii="Arial" w:eastAsia="AGaramondPro-Regular" w:hAnsi="Arial" w:cs="Arial"/>
          <w:sz w:val="24"/>
          <w:szCs w:val="24"/>
        </w:rPr>
        <w:instrText xml:space="preserve"> ADDIN EN.CITE &lt;EndNote&gt;&lt;Cite&gt;&lt;Author&gt;Colwell&lt;/Author&gt;&lt;Year&gt;1994&lt;/Year&gt;&lt;IDText&gt;Estimating terrestrial biodiversity through extrapolation&lt;/IDText&gt;&lt;DisplayText&gt;(Colwell &amp;amp; Coddington, 1994)&lt;/DisplayText&gt;&lt;record&gt;&lt;isbn&gt;0962-8436&lt;/isbn&gt;&lt;titles&gt;&lt;title&gt;Estimating terrestrial biodiversity through extrapolation&lt;/title&gt;&lt;secondary-title&gt;Philosophical Transactions of the Royal Society of London. Series B: Biological Sciences&lt;/secondary-title&gt;&lt;/titles&gt;&lt;pages&gt;101-118&lt;/pages&gt;&lt;number&gt;1311&lt;/number&gt;&lt;contributors&gt;&lt;authors&gt;&lt;author&gt;Colwell, Robert K&lt;/author&gt;&lt;author&gt;Coddington, Jonathan A&lt;/author&gt;&lt;/authors&gt;&lt;/contributors&gt;&lt;added-date format="utc"&gt;1601668955&lt;/added-date&gt;&lt;ref-type name="Journal Article"&gt;17&lt;/ref-type&gt;&lt;dates&gt;&lt;year&gt;1994&lt;/year&gt;&lt;/dates&gt;&lt;rec-number&gt;57&lt;/rec-number&gt;&lt;last-updated-date format="utc"&gt;1601668955&lt;/last-updated-date&gt;&lt;volume&gt;345&lt;/volume&gt;&lt;/record&gt;&lt;/Cite&gt;&lt;/EndNote&gt;</w:instrText>
      </w:r>
      <w:r w:rsidR="002F116D">
        <w:rPr>
          <w:rFonts w:ascii="Arial" w:eastAsia="AGaramondPro-Regular" w:hAnsi="Arial" w:cs="Arial"/>
          <w:sz w:val="24"/>
          <w:szCs w:val="24"/>
        </w:rPr>
        <w:fldChar w:fldCharType="separate"/>
      </w:r>
      <w:r w:rsidR="00F53919">
        <w:rPr>
          <w:rFonts w:ascii="Arial" w:eastAsia="AGaramondPro-Regular" w:hAnsi="Arial" w:cs="Arial"/>
          <w:noProof/>
          <w:sz w:val="24"/>
          <w:szCs w:val="24"/>
        </w:rPr>
        <w:t>(Colwell &amp; Coddington, 1994)</w:t>
      </w:r>
      <w:r w:rsidR="002F116D">
        <w:rPr>
          <w:rFonts w:ascii="Arial" w:eastAsia="AGaramondPro-Regular" w:hAnsi="Arial" w:cs="Arial"/>
          <w:sz w:val="24"/>
          <w:szCs w:val="24"/>
        </w:rPr>
        <w:fldChar w:fldCharType="end"/>
      </w:r>
      <w:ins w:id="165" w:author="Stefanía Sibille Grández" w:date="2022-05-17T23:33:00Z">
        <w:r w:rsidR="0010695B">
          <w:rPr>
            <w:rFonts w:ascii="Arial" w:eastAsia="AGaramondPro-Regular" w:hAnsi="Arial" w:cs="Arial"/>
            <w:sz w:val="24"/>
            <w:szCs w:val="24"/>
          </w:rPr>
          <w:t>.</w:t>
        </w:r>
      </w:ins>
    </w:p>
    <w:p w14:paraId="77981078" w14:textId="77777777" w:rsidR="00F81769" w:rsidRDefault="00F81769" w:rsidP="00DE15F8">
      <w:pPr>
        <w:autoSpaceDE w:val="0"/>
        <w:autoSpaceDN w:val="0"/>
        <w:adjustRightInd w:val="0"/>
        <w:spacing w:after="0" w:line="240" w:lineRule="auto"/>
        <w:jc w:val="both"/>
        <w:rPr>
          <w:rFonts w:ascii="Arial" w:eastAsia="AGaramondPro-Regular" w:hAnsi="Arial" w:cs="Arial"/>
          <w:sz w:val="24"/>
          <w:szCs w:val="24"/>
        </w:rPr>
      </w:pPr>
    </w:p>
    <w:p w14:paraId="1FBCB445" w14:textId="77777777" w:rsidR="00F81769" w:rsidRDefault="00F81769" w:rsidP="00F81769">
      <w:pPr>
        <w:autoSpaceDE w:val="0"/>
        <w:autoSpaceDN w:val="0"/>
        <w:adjustRightInd w:val="0"/>
        <w:spacing w:after="0" w:line="240" w:lineRule="auto"/>
        <w:jc w:val="both"/>
        <w:rPr>
          <w:rFonts w:ascii="Arial" w:eastAsia="AGaramondPro-Regular" w:hAnsi="Arial" w:cs="Arial"/>
          <w:sz w:val="24"/>
          <w:szCs w:val="24"/>
        </w:rPr>
      </w:pPr>
      <w:r w:rsidRPr="00F81769">
        <w:rPr>
          <w:rFonts w:ascii="Arial" w:eastAsia="AGaramondPro-Regular" w:hAnsi="Arial" w:cs="Arial"/>
          <w:sz w:val="24"/>
          <w:szCs w:val="24"/>
        </w:rPr>
        <w:t xml:space="preserve">Se </w:t>
      </w:r>
      <w:r>
        <w:rPr>
          <w:rFonts w:ascii="Arial" w:eastAsia="AGaramondPro-Regular" w:hAnsi="Arial" w:cs="Arial"/>
          <w:sz w:val="24"/>
          <w:szCs w:val="24"/>
        </w:rPr>
        <w:t xml:space="preserve">elaboraron </w:t>
      </w:r>
      <w:r w:rsidRPr="00F81769">
        <w:rPr>
          <w:rFonts w:ascii="Arial" w:eastAsia="AGaramondPro-Regular" w:hAnsi="Arial" w:cs="Arial"/>
          <w:sz w:val="24"/>
          <w:szCs w:val="24"/>
        </w:rPr>
        <w:t>de curvas de acumulación de especies</w:t>
      </w:r>
      <w:r>
        <w:rPr>
          <w:rFonts w:ascii="Arial" w:eastAsia="AGaramondPro-Regular" w:hAnsi="Arial" w:cs="Arial"/>
          <w:sz w:val="24"/>
          <w:szCs w:val="24"/>
        </w:rPr>
        <w:t xml:space="preserve"> con los registros de captura de los murciélagos</w:t>
      </w:r>
      <w:r w:rsidR="00F53919">
        <w:rPr>
          <w:rFonts w:ascii="Arial" w:eastAsia="AGaramondPro-Regular" w:hAnsi="Arial" w:cs="Arial"/>
          <w:sz w:val="24"/>
          <w:szCs w:val="24"/>
        </w:rPr>
        <w:t xml:space="preserve"> </w:t>
      </w:r>
      <w:r w:rsidR="00F53919">
        <w:rPr>
          <w:rFonts w:ascii="Arial" w:eastAsia="AGaramondPro-Regular" w:hAnsi="Arial" w:cs="Arial"/>
          <w:sz w:val="24"/>
          <w:szCs w:val="24"/>
        </w:rPr>
        <w:fldChar w:fldCharType="begin"/>
      </w:r>
      <w:r w:rsidR="00F53919">
        <w:rPr>
          <w:rFonts w:ascii="Arial" w:eastAsia="AGaramondPro-Regular" w:hAnsi="Arial" w:cs="Arial"/>
          <w:sz w:val="24"/>
          <w:szCs w:val="24"/>
        </w:rPr>
        <w:instrText xml:space="preserve"> ADDIN EN.CITE &lt;EndNote&gt;&lt;Cite&gt;&lt;Author&gt;Oksanen&lt;/Author&gt;&lt;Year&gt;2016&lt;/Year&gt;&lt;IDText&gt;vegan: Community Ecology Package. R package version 2.4-3&lt;/IDText&gt;&lt;DisplayText&gt;(Oksanen et al., 2016)&lt;/DisplayText&gt;&lt;record&gt;&lt;titles&gt;&lt;title&gt;vegan: Community Ecology Package. R package version 2.4-3&lt;/title&gt;&lt;secondary-title&gt;Vienna: R Foundation for Statistical Computing.[Google Scholar]&lt;/secondary-title&gt;&lt;/titles&gt;&lt;contributors&gt;&lt;authors&gt;&lt;author&gt;Oksanen, Jari&lt;/author&gt;&lt;author&gt;Blanchet, F Guillaume&lt;/author&gt;&lt;author&gt;Friendly, Michael&lt;/author&gt;&lt;author&gt;Kindt, Roeland&lt;/author&gt;&lt;author&gt;Legendre, Pierre&lt;/author&gt;&lt;author&gt;McGlinn, Dan&lt;/author&gt;&lt;author&gt;Minchin, Peter R&lt;/author&gt;&lt;author&gt;O’hara, RB&lt;/author&gt;&lt;author&gt;Simpson, Gavin L&lt;/author&gt;&lt;author&gt;Solymos, Peter&lt;/author&gt;&lt;/authors&gt;&lt;/contributors&gt;&lt;added-date format="utc"&gt;1601669908&lt;/added-date&gt;&lt;ref-type name="Journal Article"&gt;17&lt;/ref-type&gt;&lt;dates&gt;&lt;year&gt;2016&lt;/year&gt;&lt;/dates&gt;&lt;rec-number&gt;59&lt;/rec-number&gt;&lt;last-updated-date format="utc"&gt;1601669908&lt;/last-updated-date&gt;&lt;/record&gt;&lt;/Cite&gt;&lt;/EndNote&gt;</w:instrText>
      </w:r>
      <w:r w:rsidR="00F53919">
        <w:rPr>
          <w:rFonts w:ascii="Arial" w:eastAsia="AGaramondPro-Regular" w:hAnsi="Arial" w:cs="Arial"/>
          <w:sz w:val="24"/>
          <w:szCs w:val="24"/>
        </w:rPr>
        <w:fldChar w:fldCharType="separate"/>
      </w:r>
      <w:r w:rsidR="00F53919">
        <w:rPr>
          <w:rFonts w:ascii="Arial" w:eastAsia="AGaramondPro-Regular" w:hAnsi="Arial" w:cs="Arial"/>
          <w:noProof/>
          <w:sz w:val="24"/>
          <w:szCs w:val="24"/>
        </w:rPr>
        <w:t>(Oksanen et al., 2016)</w:t>
      </w:r>
      <w:r w:rsidR="00F53919">
        <w:rPr>
          <w:rFonts w:ascii="Arial" w:eastAsia="AGaramondPro-Regular" w:hAnsi="Arial" w:cs="Arial"/>
          <w:sz w:val="24"/>
          <w:szCs w:val="24"/>
        </w:rPr>
        <w:fldChar w:fldCharType="end"/>
      </w:r>
      <w:r w:rsidR="005F27A7">
        <w:rPr>
          <w:rFonts w:ascii="Arial" w:eastAsia="AGaramondPro-Regular" w:hAnsi="Arial" w:cs="Arial"/>
          <w:sz w:val="24"/>
          <w:szCs w:val="24"/>
        </w:rPr>
        <w:t xml:space="preserve">. </w:t>
      </w:r>
      <w:r w:rsidRPr="00F81769">
        <w:rPr>
          <w:rFonts w:ascii="Arial" w:eastAsia="AGaramondPro-Regular" w:hAnsi="Arial" w:cs="Arial"/>
          <w:sz w:val="24"/>
          <w:szCs w:val="24"/>
        </w:rPr>
        <w:t xml:space="preserve">Las curvas se obtuvieron con 100 aleatorizaciones para eliminar el efecto del orden específico en que ingresan los datos en la construcción de las curvas. Este procedimiento se realizó con el </w:t>
      </w:r>
      <w:r w:rsidR="005F27A7">
        <w:rPr>
          <w:rFonts w:ascii="Arial" w:eastAsia="AGaramondPro-Regular" w:hAnsi="Arial" w:cs="Arial"/>
          <w:sz w:val="24"/>
          <w:szCs w:val="24"/>
        </w:rPr>
        <w:t xml:space="preserve">paquete </w:t>
      </w:r>
      <w:proofErr w:type="spellStart"/>
      <w:r w:rsidR="005F27A7">
        <w:rPr>
          <w:rFonts w:ascii="Arial" w:eastAsia="AGaramondPro-Regular" w:hAnsi="Arial" w:cs="Arial"/>
          <w:sz w:val="24"/>
          <w:szCs w:val="24"/>
        </w:rPr>
        <w:t>Vegan</w:t>
      </w:r>
      <w:proofErr w:type="spellEnd"/>
      <w:r w:rsidR="005F27A7">
        <w:rPr>
          <w:rFonts w:ascii="Arial" w:eastAsia="AGaramondPro-Regular" w:hAnsi="Arial" w:cs="Arial"/>
          <w:sz w:val="24"/>
          <w:szCs w:val="24"/>
        </w:rPr>
        <w:t xml:space="preserve"> del programa R</w:t>
      </w:r>
      <w:r w:rsidR="00F53919">
        <w:rPr>
          <w:rFonts w:ascii="Arial" w:eastAsia="AGaramondPro-Regular" w:hAnsi="Arial" w:cs="Arial"/>
          <w:sz w:val="24"/>
          <w:szCs w:val="24"/>
        </w:rPr>
        <w:t xml:space="preserve"> </w:t>
      </w:r>
      <w:r w:rsidR="00F53919">
        <w:rPr>
          <w:rFonts w:ascii="Arial" w:eastAsia="AGaramondPro-Regular" w:hAnsi="Arial" w:cs="Arial"/>
          <w:sz w:val="24"/>
          <w:szCs w:val="24"/>
        </w:rPr>
        <w:fldChar w:fldCharType="begin"/>
      </w:r>
      <w:r w:rsidR="00F53919">
        <w:rPr>
          <w:rFonts w:ascii="Arial" w:eastAsia="AGaramondPro-Regular" w:hAnsi="Arial" w:cs="Arial"/>
          <w:sz w:val="24"/>
          <w:szCs w:val="24"/>
        </w:rPr>
        <w:instrText xml:space="preserve"> ADDIN EN.CITE &lt;EndNote&gt;&lt;Cite&gt;&lt;Author&gt;Oksanen&lt;/Author&gt;&lt;Year&gt;2016&lt;/Year&gt;&lt;IDText&gt;vegan: Community Ecology Package. R package version 2.4-3&lt;/IDText&gt;&lt;DisplayText&gt;(Oksanen et al., 2016)&lt;/DisplayText&gt;&lt;record&gt;&lt;titles&gt;&lt;title&gt;vegan: Community Ecology Package. R package version 2.4-3&lt;/title&gt;&lt;secondary-title&gt;Vienna: R Foundation for Statistical Computing.[Google Scholar]&lt;/secondary-title&gt;&lt;/titles&gt;&lt;contributors&gt;&lt;authors&gt;&lt;author&gt;Oksanen, Jari&lt;/author&gt;&lt;author&gt;Blanchet, F Guillaume&lt;/author&gt;&lt;author&gt;Friendly, Michael&lt;/author&gt;&lt;author&gt;Kindt, Roeland&lt;/author&gt;&lt;author&gt;Legendre, Pierre&lt;/author&gt;&lt;author&gt;McGlinn, Dan&lt;/author&gt;&lt;author&gt;Minchin, Peter R&lt;/author&gt;&lt;author&gt;O’hara, RB&lt;/author&gt;&lt;author&gt;Simpson, Gavin L&lt;/author&gt;&lt;author&gt;Solymos, Peter&lt;/author&gt;&lt;/authors&gt;&lt;/contributors&gt;&lt;added-date format="utc"&gt;1601669908&lt;/added-date&gt;&lt;ref-type name="Journal Article"&gt;17&lt;/ref-type&gt;&lt;dates&gt;&lt;year&gt;2016&lt;/year&gt;&lt;/dates&gt;&lt;rec-number&gt;59&lt;/rec-number&gt;&lt;last-updated-date format="utc"&gt;1601669908&lt;/last-updated-date&gt;&lt;/record&gt;&lt;/Cite&gt;&lt;/EndNote&gt;</w:instrText>
      </w:r>
      <w:r w:rsidR="00F53919">
        <w:rPr>
          <w:rFonts w:ascii="Arial" w:eastAsia="AGaramondPro-Regular" w:hAnsi="Arial" w:cs="Arial"/>
          <w:sz w:val="24"/>
          <w:szCs w:val="24"/>
        </w:rPr>
        <w:fldChar w:fldCharType="separate"/>
      </w:r>
      <w:r w:rsidR="00F53919">
        <w:rPr>
          <w:rFonts w:ascii="Arial" w:eastAsia="AGaramondPro-Regular" w:hAnsi="Arial" w:cs="Arial"/>
          <w:noProof/>
          <w:sz w:val="24"/>
          <w:szCs w:val="24"/>
        </w:rPr>
        <w:t>(Oksanen et al., 2016)</w:t>
      </w:r>
      <w:r w:rsidR="00F53919">
        <w:rPr>
          <w:rFonts w:ascii="Arial" w:eastAsia="AGaramondPro-Regular" w:hAnsi="Arial" w:cs="Arial"/>
          <w:sz w:val="24"/>
          <w:szCs w:val="24"/>
        </w:rPr>
        <w:fldChar w:fldCharType="end"/>
      </w:r>
      <w:r w:rsidRPr="00F81769">
        <w:rPr>
          <w:rFonts w:ascii="Arial" w:eastAsia="AGaramondPro-Regular" w:hAnsi="Arial" w:cs="Arial"/>
          <w:sz w:val="24"/>
          <w:szCs w:val="24"/>
        </w:rPr>
        <w:t>. Adicionalmente, se calculó el número esperado de especies que se presentan en cada</w:t>
      </w:r>
      <w:r w:rsidR="00D73F5F">
        <w:rPr>
          <w:rFonts w:ascii="Arial" w:eastAsia="AGaramondPro-Regular" w:hAnsi="Arial" w:cs="Arial"/>
          <w:sz w:val="24"/>
          <w:szCs w:val="24"/>
        </w:rPr>
        <w:t xml:space="preserve"> unidad de cobertura vegetal,</w:t>
      </w:r>
      <w:r w:rsidRPr="00F81769">
        <w:rPr>
          <w:rFonts w:ascii="Arial" w:eastAsia="AGaramondPro-Regular" w:hAnsi="Arial" w:cs="Arial"/>
          <w:sz w:val="24"/>
          <w:szCs w:val="24"/>
        </w:rPr>
        <w:t xml:space="preserve"> mediante el estimador no paramétrico </w:t>
      </w:r>
      <w:r w:rsidR="005F27A7">
        <w:rPr>
          <w:rFonts w:ascii="Arial" w:eastAsia="AGaramondPro-Regular" w:hAnsi="Arial" w:cs="Arial"/>
          <w:sz w:val="24"/>
          <w:szCs w:val="24"/>
        </w:rPr>
        <w:t>Chao 1</w:t>
      </w:r>
      <w:r w:rsidRPr="00F81769">
        <w:rPr>
          <w:rFonts w:ascii="Arial" w:eastAsia="AGaramondPro-Regular" w:hAnsi="Arial" w:cs="Arial"/>
          <w:sz w:val="24"/>
          <w:szCs w:val="24"/>
        </w:rPr>
        <w:t>. La completitud de los inventarios se obtuvo midiendo el porcentaje que representan las especies observadas respecto a las esperadas</w:t>
      </w:r>
      <w:r w:rsidR="00D73F5F">
        <w:rPr>
          <w:rFonts w:ascii="Arial" w:eastAsia="AGaramondPro-Regular" w:hAnsi="Arial" w:cs="Arial"/>
          <w:sz w:val="24"/>
          <w:szCs w:val="24"/>
        </w:rPr>
        <w:t xml:space="preserve"> </w:t>
      </w:r>
      <w:r w:rsidR="00D73F5F">
        <w:rPr>
          <w:rFonts w:ascii="Arial" w:eastAsia="AGaramondPro-Regular" w:hAnsi="Arial" w:cs="Arial"/>
          <w:sz w:val="24"/>
          <w:szCs w:val="24"/>
        </w:rPr>
        <w:fldChar w:fldCharType="begin"/>
      </w:r>
      <w:r w:rsidR="00D73F5F">
        <w:rPr>
          <w:rFonts w:ascii="Arial" w:eastAsia="AGaramondPro-Regular" w:hAnsi="Arial" w:cs="Arial"/>
          <w:sz w:val="24"/>
          <w:szCs w:val="24"/>
        </w:rPr>
        <w:instrText xml:space="preserve"> ADDIN EN.CITE &lt;EndNote&gt;&lt;Cite&gt;&lt;Author&gt;Moreno&lt;/Author&gt;&lt;Year&gt;2000&lt;/Year&gt;&lt;IDText&gt;Assessing the completeness of bat biodiversity inventories using species accumulation curves&lt;/IDText&gt;&lt;DisplayText&gt;(Moreno &amp;amp; Halffter, 2000)&lt;/DisplayText&gt;&lt;record&gt;&lt;isbn&gt;0021-8901&lt;/isbn&gt;&lt;titles&gt;&lt;title&gt;Assessing the completeness of bat biodiversity inventories using species accumulation curves&lt;/title&gt;&lt;secondary-title&gt;Journal of Applied ecology&lt;/secondary-title&gt;&lt;/titles&gt;&lt;pages&gt;149-158&lt;/pages&gt;&lt;number&gt;1&lt;/number&gt;&lt;contributors&gt;&lt;authors&gt;&lt;author&gt;Moreno, Claudia E&lt;/author&gt;&lt;author&gt;Halffter, Gonzalo&lt;/author&gt;&lt;/authors&gt;&lt;/contributors&gt;&lt;added-date format="utc"&gt;1593126622&lt;/added-date&gt;&lt;ref-type name="Journal Article"&gt;17&lt;/ref-type&gt;&lt;dates&gt;&lt;year&gt;2000&lt;/year&gt;&lt;/dates&gt;&lt;rec-number&gt;52&lt;/rec-number&gt;&lt;last-updated-date format="utc"&gt;1593126622&lt;/last-updated-date&gt;&lt;volume&gt;37&lt;/volume&gt;&lt;/record&gt;&lt;/Cite&gt;&lt;/EndNote&gt;</w:instrText>
      </w:r>
      <w:r w:rsidR="00D73F5F">
        <w:rPr>
          <w:rFonts w:ascii="Arial" w:eastAsia="AGaramondPro-Regular" w:hAnsi="Arial" w:cs="Arial"/>
          <w:sz w:val="24"/>
          <w:szCs w:val="24"/>
        </w:rPr>
        <w:fldChar w:fldCharType="separate"/>
      </w:r>
      <w:r w:rsidR="00D73F5F">
        <w:rPr>
          <w:rFonts w:ascii="Arial" w:eastAsia="AGaramondPro-Regular" w:hAnsi="Arial" w:cs="Arial"/>
          <w:noProof/>
          <w:sz w:val="24"/>
          <w:szCs w:val="24"/>
        </w:rPr>
        <w:t>(Moreno &amp; Halffter, 2000)</w:t>
      </w:r>
      <w:r w:rsidR="00D73F5F">
        <w:rPr>
          <w:rFonts w:ascii="Arial" w:eastAsia="AGaramondPro-Regular" w:hAnsi="Arial" w:cs="Arial"/>
          <w:sz w:val="24"/>
          <w:szCs w:val="24"/>
        </w:rPr>
        <w:fldChar w:fldCharType="end"/>
      </w:r>
      <w:r w:rsidRPr="00F81769">
        <w:rPr>
          <w:rFonts w:ascii="Arial" w:eastAsia="AGaramondPro-Regular" w:hAnsi="Arial" w:cs="Arial"/>
          <w:sz w:val="24"/>
          <w:szCs w:val="24"/>
        </w:rPr>
        <w:t>.</w:t>
      </w:r>
    </w:p>
    <w:p w14:paraId="255C8B77" w14:textId="77777777" w:rsidR="005F27A7" w:rsidRDefault="005F27A7" w:rsidP="00F81769">
      <w:pPr>
        <w:autoSpaceDE w:val="0"/>
        <w:autoSpaceDN w:val="0"/>
        <w:adjustRightInd w:val="0"/>
        <w:spacing w:after="0" w:line="240" w:lineRule="auto"/>
        <w:jc w:val="both"/>
        <w:rPr>
          <w:rFonts w:ascii="Arial" w:eastAsia="AGaramondPro-Regular" w:hAnsi="Arial" w:cs="Arial"/>
          <w:sz w:val="24"/>
          <w:szCs w:val="24"/>
        </w:rPr>
      </w:pPr>
    </w:p>
    <w:p w14:paraId="6A5F2A3F" w14:textId="627BDF1A" w:rsidR="005F27A7" w:rsidRPr="00771B4D" w:rsidRDefault="005F27A7" w:rsidP="00F81769">
      <w:pPr>
        <w:autoSpaceDE w:val="0"/>
        <w:autoSpaceDN w:val="0"/>
        <w:adjustRightInd w:val="0"/>
        <w:spacing w:after="0" w:line="240" w:lineRule="auto"/>
        <w:jc w:val="both"/>
        <w:rPr>
          <w:rFonts w:ascii="Arial" w:eastAsia="AGaramondPro-Regular" w:hAnsi="Arial" w:cs="Arial"/>
          <w:sz w:val="24"/>
          <w:szCs w:val="24"/>
          <w:lang w:val="es-PE"/>
        </w:rPr>
      </w:pPr>
      <w:r w:rsidRPr="00771B4D">
        <w:rPr>
          <w:rFonts w:ascii="Arial" w:eastAsia="AGaramondPro-Regular" w:hAnsi="Arial" w:cs="Arial"/>
          <w:sz w:val="24"/>
          <w:szCs w:val="24"/>
        </w:rPr>
        <w:t>La diversidad de los murciélagos registrados (</w:t>
      </w:r>
      <w:r w:rsidRPr="00771B4D">
        <w:rPr>
          <w:rFonts w:ascii="Arial" w:hAnsi="Arial" w:cs="Arial"/>
          <w:sz w:val="24"/>
          <w:szCs w:val="24"/>
          <w:lang w:val="es-PE"/>
          <w:rPrChange w:id="166" w:author="Stefanía Sibille Grández" w:date="2022-05-17T23:45:00Z">
            <w:rPr>
              <w:rFonts w:ascii="Optima-Regular" w:hAnsi="Optima-Regular" w:cs="Optima-Regular"/>
              <w:lang w:val="es-PE"/>
            </w:rPr>
          </w:rPrChange>
        </w:rPr>
        <w:t xml:space="preserve">diversidad </w:t>
      </w:r>
      <w:r w:rsidRPr="00771B4D">
        <w:rPr>
          <w:rFonts w:ascii="Arial" w:hAnsi="Arial" w:cs="Arial"/>
          <w:color w:val="202124"/>
          <w:sz w:val="24"/>
          <w:szCs w:val="24"/>
          <w:shd w:val="clear" w:color="auto" w:fill="FFFFFF"/>
          <w:rPrChange w:id="167" w:author="Stefanía Sibille Grández" w:date="2022-05-17T23:45:00Z">
            <w:rPr>
              <w:rFonts w:ascii="Arial" w:hAnsi="Arial" w:cs="Arial"/>
              <w:color w:val="202124"/>
              <w:shd w:val="clear" w:color="auto" w:fill="FFFFFF"/>
            </w:rPr>
          </w:rPrChange>
        </w:rPr>
        <w:t> α</w:t>
      </w:r>
      <w:r w:rsidRPr="00771B4D">
        <w:rPr>
          <w:rFonts w:ascii="Arial" w:hAnsi="Arial" w:cs="Arial"/>
          <w:sz w:val="24"/>
          <w:szCs w:val="24"/>
          <w:lang w:val="es-PE"/>
          <w:rPrChange w:id="168" w:author="Stefanía Sibille Grández" w:date="2022-05-17T23:45:00Z">
            <w:rPr>
              <w:rFonts w:ascii="Optima-Regular" w:hAnsi="Optima-Regular" w:cs="Optima-Regular"/>
              <w:lang w:val="es-PE"/>
            </w:rPr>
          </w:rPrChange>
        </w:rPr>
        <w:t xml:space="preserve">) fue estimada en base a la riqueza de especies registradas por cada cobertura vegetal muestreada a </w:t>
      </w:r>
      <w:r w:rsidR="00FB35DE" w:rsidRPr="00771B4D">
        <w:rPr>
          <w:rFonts w:ascii="Arial" w:hAnsi="Arial" w:cs="Arial"/>
          <w:sz w:val="24"/>
          <w:szCs w:val="24"/>
          <w:lang w:val="es-PE"/>
          <w:rPrChange w:id="169" w:author="Stefanía Sibille Grández" w:date="2022-05-17T23:45:00Z">
            <w:rPr>
              <w:rFonts w:ascii="Optima-Regular" w:hAnsi="Optima-Regular" w:cs="Optima-Regular"/>
              <w:lang w:val="es-PE"/>
            </w:rPr>
          </w:rPrChange>
        </w:rPr>
        <w:t>través</w:t>
      </w:r>
      <w:r w:rsidRPr="00771B4D">
        <w:rPr>
          <w:rFonts w:ascii="Arial" w:hAnsi="Arial" w:cs="Arial"/>
          <w:sz w:val="24"/>
          <w:szCs w:val="24"/>
          <w:lang w:val="es-PE"/>
          <w:rPrChange w:id="170" w:author="Stefanía Sibille Grández" w:date="2022-05-17T23:45:00Z">
            <w:rPr>
              <w:rFonts w:ascii="Optima-Regular" w:hAnsi="Optima-Regular" w:cs="Optima-Regular"/>
              <w:lang w:val="es-PE"/>
            </w:rPr>
          </w:rPrChange>
        </w:rPr>
        <w:t xml:space="preserve"> del índice de </w:t>
      </w:r>
      <w:proofErr w:type="spellStart"/>
      <w:r w:rsidRPr="00771B4D">
        <w:rPr>
          <w:rFonts w:ascii="Arial" w:hAnsi="Arial" w:cs="Arial"/>
          <w:sz w:val="24"/>
          <w:szCs w:val="24"/>
          <w:lang w:val="es-PE"/>
          <w:rPrChange w:id="171" w:author="Stefanía Sibille Grández" w:date="2022-05-17T23:45:00Z">
            <w:rPr>
              <w:rFonts w:ascii="Optima-Regular" w:hAnsi="Optima-Regular" w:cs="Optima-Regular"/>
              <w:lang w:val="es-PE"/>
            </w:rPr>
          </w:rPrChange>
        </w:rPr>
        <w:t>Margalef</w:t>
      </w:r>
      <w:proofErr w:type="spellEnd"/>
      <w:r w:rsidRPr="00771B4D">
        <w:rPr>
          <w:rFonts w:ascii="Arial" w:hAnsi="Arial" w:cs="Arial"/>
          <w:sz w:val="24"/>
          <w:szCs w:val="24"/>
          <w:lang w:val="es-PE"/>
          <w:rPrChange w:id="172" w:author="Stefanía Sibille Grández" w:date="2022-05-17T23:45:00Z">
            <w:rPr>
              <w:rFonts w:ascii="Optima-Regular" w:hAnsi="Optima-Regular" w:cs="Optima-Regular"/>
              <w:lang w:val="es-PE"/>
            </w:rPr>
          </w:rPrChange>
        </w:rPr>
        <w:t xml:space="preserve"> </w:t>
      </w:r>
      <w:r w:rsidR="00F53919" w:rsidRPr="00771B4D">
        <w:rPr>
          <w:rFonts w:ascii="Arial" w:hAnsi="Arial" w:cs="Arial"/>
          <w:sz w:val="24"/>
          <w:szCs w:val="24"/>
          <w:lang w:val="es-PE"/>
          <w:rPrChange w:id="173" w:author="Stefanía Sibille Grández" w:date="2022-05-17T23:45:00Z">
            <w:rPr>
              <w:rFonts w:ascii="Optima-Regular" w:hAnsi="Optima-Regular" w:cs="Optima-Regular"/>
              <w:lang w:val="es-PE"/>
            </w:rPr>
          </w:rPrChange>
        </w:rPr>
        <w:fldChar w:fldCharType="begin"/>
      </w:r>
      <w:r w:rsidR="00F53919" w:rsidRPr="00771B4D">
        <w:rPr>
          <w:rFonts w:ascii="Arial" w:hAnsi="Arial" w:cs="Arial"/>
          <w:sz w:val="24"/>
          <w:szCs w:val="24"/>
          <w:lang w:val="es-PE"/>
          <w:rPrChange w:id="174" w:author="Stefanía Sibille Grández" w:date="2022-05-17T23:45:00Z">
            <w:rPr>
              <w:rFonts w:ascii="Optima-Regular" w:hAnsi="Optima-Regular" w:cs="Optima-Regular"/>
              <w:lang w:val="es-PE"/>
            </w:rPr>
          </w:rPrChange>
        </w:rPr>
        <w:instrText xml:space="preserve"> ADDIN EN.CITE &lt;EndNote&gt;&lt;Cite&gt;&lt;Author&gt;Moreno&lt;/Author&gt;&lt;Year&gt;2000&lt;/Year&gt;&lt;IDText&gt;Métodos para medir la biodiversidad. Volumen 1&lt;/IDText&gt;&lt;DisplayText&gt;(Moreno, 2000)&lt;/DisplayText&gt;&lt;record&gt;&lt;titles&gt;&lt;title&gt;Métodos para medir la biodiversidad. Volumen 1&lt;/title&gt;&lt;/titles&gt;&lt;contributors&gt;&lt;authors&gt;&lt;author&gt;Moreno, Claudia E&lt;/author&gt;&lt;/authors&gt;&lt;/contributors&gt;&lt;added-date format="utc"&gt;1601670131&lt;/added-date&gt;&lt;ref-type name="Book"&gt;6&lt;/ref-type&gt;&lt;dates&gt;&lt;year&gt;2000&lt;/year&gt;&lt;/dates&gt;&lt;rec-number&gt;60&lt;/rec-number&gt;&lt;publisher&gt;Manuales y tesis SEA&lt;/publisher&gt;&lt;last-updated-date format="utc"&gt;1601670131&lt;/last-updated-date&gt;&lt;/record&gt;&lt;/Cite&gt;&lt;/EndNote&gt;</w:instrText>
      </w:r>
      <w:r w:rsidR="00F53919" w:rsidRPr="00771B4D">
        <w:rPr>
          <w:rFonts w:ascii="Arial" w:hAnsi="Arial" w:cs="Arial"/>
          <w:sz w:val="24"/>
          <w:szCs w:val="24"/>
          <w:lang w:val="es-PE"/>
          <w:rPrChange w:id="175" w:author="Stefanía Sibille Grández" w:date="2022-05-17T23:45:00Z">
            <w:rPr>
              <w:rFonts w:ascii="Optima-Regular" w:hAnsi="Optima-Regular" w:cs="Optima-Regular"/>
              <w:lang w:val="es-PE"/>
            </w:rPr>
          </w:rPrChange>
        </w:rPr>
        <w:fldChar w:fldCharType="separate"/>
      </w:r>
      <w:r w:rsidR="00F53919" w:rsidRPr="00771B4D">
        <w:rPr>
          <w:rFonts w:ascii="Arial" w:hAnsi="Arial" w:cs="Arial"/>
          <w:noProof/>
          <w:sz w:val="24"/>
          <w:szCs w:val="24"/>
          <w:lang w:val="es-PE"/>
          <w:rPrChange w:id="176" w:author="Stefanía Sibille Grández" w:date="2022-05-17T23:45:00Z">
            <w:rPr>
              <w:rFonts w:ascii="Optima-Regular" w:hAnsi="Optima-Regular" w:cs="Optima-Regular"/>
              <w:noProof/>
              <w:lang w:val="es-PE"/>
            </w:rPr>
          </w:rPrChange>
        </w:rPr>
        <w:t>(Moreno, 2000)</w:t>
      </w:r>
      <w:r w:rsidR="00F53919" w:rsidRPr="00771B4D">
        <w:rPr>
          <w:rFonts w:ascii="Arial" w:hAnsi="Arial" w:cs="Arial"/>
          <w:sz w:val="24"/>
          <w:szCs w:val="24"/>
          <w:lang w:val="es-PE"/>
          <w:rPrChange w:id="177" w:author="Stefanía Sibille Grández" w:date="2022-05-17T23:45:00Z">
            <w:rPr>
              <w:rFonts w:ascii="Optima-Regular" w:hAnsi="Optima-Regular" w:cs="Optima-Regular"/>
              <w:lang w:val="es-PE"/>
            </w:rPr>
          </w:rPrChange>
        </w:rPr>
        <w:fldChar w:fldCharType="end"/>
      </w:r>
      <w:r w:rsidR="00F53919" w:rsidRPr="00771B4D">
        <w:rPr>
          <w:rFonts w:ascii="Arial" w:hAnsi="Arial" w:cs="Arial"/>
          <w:sz w:val="24"/>
          <w:szCs w:val="24"/>
          <w:lang w:val="es-PE"/>
          <w:rPrChange w:id="178" w:author="Stefanía Sibille Grández" w:date="2022-05-17T23:45:00Z">
            <w:rPr>
              <w:rFonts w:ascii="Optima-Regular" w:hAnsi="Optima-Regular" w:cs="Optima-Regular"/>
              <w:lang w:val="es-PE"/>
            </w:rPr>
          </w:rPrChange>
        </w:rPr>
        <w:t xml:space="preserve"> mediante el paquete estadístico </w:t>
      </w:r>
      <w:proofErr w:type="spellStart"/>
      <w:r w:rsidR="00F53919" w:rsidRPr="00771B4D">
        <w:rPr>
          <w:rFonts w:ascii="Arial" w:hAnsi="Arial" w:cs="Arial"/>
          <w:sz w:val="24"/>
          <w:szCs w:val="24"/>
          <w:lang w:val="es-PE"/>
          <w:rPrChange w:id="179" w:author="Stefanía Sibille Grández" w:date="2022-05-17T23:45:00Z">
            <w:rPr>
              <w:rFonts w:ascii="Optima-Regular" w:hAnsi="Optima-Regular" w:cs="Optima-Regular"/>
              <w:lang w:val="es-PE"/>
            </w:rPr>
          </w:rPrChange>
        </w:rPr>
        <w:t>Vegan</w:t>
      </w:r>
      <w:proofErr w:type="spellEnd"/>
      <w:r w:rsidR="00F53919" w:rsidRPr="00771B4D">
        <w:rPr>
          <w:rFonts w:ascii="Arial" w:hAnsi="Arial" w:cs="Arial"/>
          <w:sz w:val="24"/>
          <w:szCs w:val="24"/>
          <w:lang w:val="es-PE"/>
          <w:rPrChange w:id="180" w:author="Stefanía Sibille Grández" w:date="2022-05-17T23:45:00Z">
            <w:rPr>
              <w:rFonts w:ascii="Optima-Regular" w:hAnsi="Optima-Regular" w:cs="Optima-Regular"/>
              <w:lang w:val="es-PE"/>
            </w:rPr>
          </w:rPrChange>
        </w:rPr>
        <w:t xml:space="preserve"> en el programa R </w:t>
      </w:r>
      <w:r w:rsidR="00524FB0" w:rsidRPr="00771B4D">
        <w:rPr>
          <w:rFonts w:ascii="Arial" w:hAnsi="Arial" w:cs="Arial"/>
          <w:sz w:val="24"/>
          <w:szCs w:val="24"/>
          <w:lang w:val="es-PE"/>
          <w:rPrChange w:id="181" w:author="Stefanía Sibille Grández" w:date="2022-05-17T23:45:00Z">
            <w:rPr>
              <w:rFonts w:ascii="Optima-Regular" w:hAnsi="Optima-Regular" w:cs="Optima-Regular"/>
              <w:lang w:val="es-PE"/>
            </w:rPr>
          </w:rPrChange>
        </w:rPr>
        <w:fldChar w:fldCharType="begin"/>
      </w:r>
      <w:r w:rsidR="00524FB0" w:rsidRPr="00771B4D">
        <w:rPr>
          <w:rFonts w:ascii="Arial" w:hAnsi="Arial" w:cs="Arial"/>
          <w:sz w:val="24"/>
          <w:szCs w:val="24"/>
          <w:lang w:val="es-PE"/>
          <w:rPrChange w:id="182" w:author="Stefanía Sibille Grández" w:date="2022-05-17T23:45:00Z">
            <w:rPr>
              <w:rFonts w:ascii="Optima-Regular" w:hAnsi="Optima-Regular" w:cs="Optima-Regular"/>
              <w:lang w:val="es-PE"/>
            </w:rPr>
          </w:rPrChange>
        </w:rPr>
        <w:instrText xml:space="preserve"> ADDIN EN.CITE &lt;EndNote&gt;&lt;Cite&gt;&lt;Author&gt;Pavoine&lt;/Author&gt;&lt;Year&gt;2020&lt;/Year&gt;&lt;IDText&gt;adiv: An r package to analyse biodiversity in ecology&lt;/IDText&gt;&lt;DisplayText&gt;(Pavoine, 2020)&lt;/DisplayText&gt;&lt;record&gt;&lt;isbn&gt;2041-210X&lt;/isbn&gt;&lt;titles&gt;&lt;title&gt;adiv: An r package to analyse biodiversity in ecology&lt;/title&gt;&lt;secondary-title&gt;Methods in Ecology and Evolution&lt;/secondary-title&gt;&lt;/titles&gt;&lt;pages&gt;1106-1112&lt;/pages&gt;&lt;number&gt;9&lt;/number&gt;&lt;contributors&gt;&lt;authors&gt;&lt;author&gt;Pavoine, Sandrine&lt;/author&gt;&lt;/authors&gt;&lt;/contributors&gt;&lt;added-date format="utc"&gt;1601668759&lt;/added-date&gt;&lt;ref-type name="Journal Article"&gt;17&lt;/ref-type&gt;&lt;dates&gt;&lt;year&gt;2020&lt;/year&gt;&lt;/dates&gt;&lt;rec-number&gt;56&lt;/rec-number&gt;&lt;last-updated-date format="utc"&gt;1601668759&lt;/last-updated-date&gt;&lt;volume&gt;11&lt;/volume&gt;&lt;/record&gt;&lt;/Cite&gt;&lt;/EndNote&gt;</w:instrText>
      </w:r>
      <w:r w:rsidR="00524FB0" w:rsidRPr="00771B4D">
        <w:rPr>
          <w:rFonts w:ascii="Arial" w:hAnsi="Arial" w:cs="Arial"/>
          <w:sz w:val="24"/>
          <w:szCs w:val="24"/>
          <w:lang w:val="es-PE"/>
          <w:rPrChange w:id="183" w:author="Stefanía Sibille Grández" w:date="2022-05-17T23:45:00Z">
            <w:rPr>
              <w:rFonts w:ascii="Optima-Regular" w:hAnsi="Optima-Regular" w:cs="Optima-Regular"/>
              <w:lang w:val="es-PE"/>
            </w:rPr>
          </w:rPrChange>
        </w:rPr>
        <w:fldChar w:fldCharType="separate"/>
      </w:r>
      <w:r w:rsidR="00524FB0" w:rsidRPr="00771B4D">
        <w:rPr>
          <w:rFonts w:ascii="Arial" w:hAnsi="Arial" w:cs="Arial"/>
          <w:noProof/>
          <w:sz w:val="24"/>
          <w:szCs w:val="24"/>
          <w:lang w:val="es-PE"/>
          <w:rPrChange w:id="184" w:author="Stefanía Sibille Grández" w:date="2022-05-17T23:45:00Z">
            <w:rPr>
              <w:rFonts w:ascii="Optima-Regular" w:hAnsi="Optima-Regular" w:cs="Optima-Regular"/>
              <w:noProof/>
              <w:lang w:val="es-PE"/>
            </w:rPr>
          </w:rPrChange>
        </w:rPr>
        <w:t>(Pavoine, 2020)</w:t>
      </w:r>
      <w:r w:rsidR="00524FB0" w:rsidRPr="00771B4D">
        <w:rPr>
          <w:rFonts w:ascii="Arial" w:hAnsi="Arial" w:cs="Arial"/>
          <w:sz w:val="24"/>
          <w:szCs w:val="24"/>
          <w:lang w:val="es-PE"/>
          <w:rPrChange w:id="185" w:author="Stefanía Sibille Grández" w:date="2022-05-17T23:45:00Z">
            <w:rPr>
              <w:rFonts w:ascii="Optima-Regular" w:hAnsi="Optima-Regular" w:cs="Optima-Regular"/>
              <w:lang w:val="es-PE"/>
            </w:rPr>
          </w:rPrChange>
        </w:rPr>
        <w:fldChar w:fldCharType="end"/>
      </w:r>
      <w:ins w:id="186" w:author="Stefanía Sibille Grández" w:date="2022-05-17T23:46:00Z">
        <w:r w:rsidR="00771B4D">
          <w:rPr>
            <w:rFonts w:ascii="Arial" w:hAnsi="Arial" w:cs="Arial"/>
            <w:sz w:val="24"/>
            <w:szCs w:val="24"/>
            <w:lang w:val="es-PE"/>
          </w:rPr>
          <w:t>.</w:t>
        </w:r>
      </w:ins>
      <w:del w:id="187" w:author="Stefanía Sibille Grández" w:date="2022-05-17T23:46:00Z">
        <w:r w:rsidR="00524FB0" w:rsidRPr="00771B4D" w:rsidDel="00771B4D">
          <w:rPr>
            <w:rFonts w:ascii="Arial" w:hAnsi="Arial" w:cs="Arial"/>
            <w:sz w:val="24"/>
            <w:szCs w:val="24"/>
            <w:lang w:val="es-PE"/>
            <w:rPrChange w:id="188" w:author="Stefanía Sibille Grández" w:date="2022-05-17T23:45:00Z">
              <w:rPr>
                <w:rFonts w:ascii="Optima-Regular" w:hAnsi="Optima-Regular" w:cs="Optima-Regular"/>
                <w:lang w:val="es-PE"/>
              </w:rPr>
            </w:rPrChange>
          </w:rPr>
          <w:delText>,</w:delText>
        </w:r>
      </w:del>
      <w:r w:rsidR="00524FB0" w:rsidRPr="00771B4D">
        <w:rPr>
          <w:rFonts w:ascii="Arial" w:hAnsi="Arial" w:cs="Arial"/>
          <w:sz w:val="24"/>
          <w:szCs w:val="24"/>
          <w:lang w:val="es-PE"/>
          <w:rPrChange w:id="189" w:author="Stefanía Sibille Grández" w:date="2022-05-17T23:45:00Z">
            <w:rPr>
              <w:rFonts w:ascii="Optima-Regular" w:hAnsi="Optima-Regular" w:cs="Optima-Regular"/>
              <w:lang w:val="es-PE"/>
            </w:rPr>
          </w:rPrChange>
        </w:rPr>
        <w:t xml:space="preserve"> </w:t>
      </w:r>
      <w:del w:id="190" w:author="Stefanía Sibille Grández" w:date="2022-05-17T23:46:00Z">
        <w:r w:rsidR="00524FB0" w:rsidRPr="00771B4D" w:rsidDel="00771B4D">
          <w:rPr>
            <w:rFonts w:ascii="Arial" w:hAnsi="Arial" w:cs="Arial"/>
            <w:sz w:val="24"/>
            <w:szCs w:val="24"/>
            <w:lang w:val="es-PE"/>
            <w:rPrChange w:id="191" w:author="Stefanía Sibille Grández" w:date="2022-05-17T23:45:00Z">
              <w:rPr>
                <w:rFonts w:ascii="Optima-Regular" w:hAnsi="Optima-Regular" w:cs="Optima-Regular"/>
                <w:lang w:val="es-PE"/>
              </w:rPr>
            </w:rPrChange>
          </w:rPr>
          <w:delText>d</w:delText>
        </w:r>
      </w:del>
      <w:ins w:id="192" w:author="Stefanía Sibille Grández" w:date="2022-05-17T23:46:00Z">
        <w:r w:rsidR="00771B4D">
          <w:rPr>
            <w:rFonts w:ascii="Arial" w:hAnsi="Arial" w:cs="Arial"/>
            <w:sz w:val="24"/>
            <w:szCs w:val="24"/>
            <w:lang w:val="es-PE"/>
          </w:rPr>
          <w:t>D</w:t>
        </w:r>
      </w:ins>
      <w:r w:rsidR="00524FB0" w:rsidRPr="00771B4D">
        <w:rPr>
          <w:rFonts w:ascii="Arial" w:hAnsi="Arial" w:cs="Arial"/>
          <w:sz w:val="24"/>
          <w:szCs w:val="24"/>
          <w:lang w:val="es-PE"/>
          <w:rPrChange w:id="193" w:author="Stefanía Sibille Grández" w:date="2022-05-17T23:45:00Z">
            <w:rPr>
              <w:rFonts w:ascii="Optima-Regular" w:hAnsi="Optima-Regular" w:cs="Optima-Regular"/>
              <w:lang w:val="es-PE"/>
            </w:rPr>
          </w:rPrChange>
        </w:rPr>
        <w:t xml:space="preserve">el mismo modo se calculó el índice de </w:t>
      </w:r>
      <w:proofErr w:type="spellStart"/>
      <w:r w:rsidR="00524FB0" w:rsidRPr="00771B4D">
        <w:rPr>
          <w:rFonts w:ascii="Arial" w:hAnsi="Arial" w:cs="Arial"/>
          <w:sz w:val="24"/>
          <w:szCs w:val="24"/>
          <w:lang w:val="es-PE"/>
          <w:rPrChange w:id="194" w:author="Stefanía Sibille Grández" w:date="2022-05-17T23:45:00Z">
            <w:rPr>
              <w:rFonts w:ascii="Optima-Regular" w:hAnsi="Optima-Regular" w:cs="Optima-Regular"/>
              <w:lang w:val="es-PE"/>
            </w:rPr>
          </w:rPrChange>
        </w:rPr>
        <w:t>Pielu</w:t>
      </w:r>
      <w:proofErr w:type="spellEnd"/>
      <w:r w:rsidR="00524FB0" w:rsidRPr="00771B4D">
        <w:rPr>
          <w:rFonts w:ascii="Arial" w:hAnsi="Arial" w:cs="Arial"/>
          <w:sz w:val="24"/>
          <w:szCs w:val="24"/>
          <w:lang w:val="es-PE"/>
          <w:rPrChange w:id="195" w:author="Stefanía Sibille Grández" w:date="2022-05-17T23:45:00Z">
            <w:rPr>
              <w:rFonts w:ascii="Optima-Regular" w:hAnsi="Optima-Regular" w:cs="Optima-Regular"/>
              <w:lang w:val="es-PE"/>
            </w:rPr>
          </w:rPrChange>
        </w:rPr>
        <w:t xml:space="preserve"> (J) para medir la diversidad </w:t>
      </w:r>
      <w:del w:id="196" w:author="Stefanía Sibille Grández" w:date="2022-05-17T23:46:00Z">
        <w:r w:rsidR="00524FB0" w:rsidRPr="00771B4D" w:rsidDel="00771B4D">
          <w:rPr>
            <w:rFonts w:ascii="Arial" w:hAnsi="Arial" w:cs="Arial"/>
            <w:sz w:val="24"/>
            <w:szCs w:val="24"/>
            <w:lang w:val="es-PE"/>
            <w:rPrChange w:id="197" w:author="Stefanía Sibille Grández" w:date="2022-05-17T23:45:00Z">
              <w:rPr>
                <w:rFonts w:ascii="Optima-Regular" w:hAnsi="Optima-Regular" w:cs="Optima-Regular"/>
                <w:lang w:val="es-PE"/>
              </w:rPr>
            </w:rPrChange>
          </w:rPr>
          <w:delText>obervada</w:delText>
        </w:r>
      </w:del>
      <w:ins w:id="198" w:author="Stefanía Sibille Grández" w:date="2022-05-17T23:46:00Z">
        <w:r w:rsidR="00771B4D" w:rsidRPr="00771B4D">
          <w:rPr>
            <w:rFonts w:ascii="Arial" w:hAnsi="Arial" w:cs="Arial"/>
            <w:sz w:val="24"/>
            <w:szCs w:val="24"/>
            <w:lang w:val="es-PE"/>
          </w:rPr>
          <w:t>observada</w:t>
        </w:r>
      </w:ins>
      <w:r w:rsidR="00524FB0" w:rsidRPr="00771B4D">
        <w:rPr>
          <w:rFonts w:ascii="Arial" w:hAnsi="Arial" w:cs="Arial"/>
          <w:sz w:val="24"/>
          <w:szCs w:val="24"/>
          <w:lang w:val="es-PE"/>
          <w:rPrChange w:id="199" w:author="Stefanía Sibille Grández" w:date="2022-05-17T23:45:00Z">
            <w:rPr>
              <w:rFonts w:ascii="Optima-Regular" w:hAnsi="Optima-Regular" w:cs="Optima-Regular"/>
              <w:lang w:val="es-PE"/>
            </w:rPr>
          </w:rPrChange>
        </w:rPr>
        <w:t xml:space="preserve"> con relación a la máxima diversidad esperada </w:t>
      </w:r>
      <w:r w:rsidR="00524FB0" w:rsidRPr="00771B4D">
        <w:rPr>
          <w:rFonts w:ascii="Arial" w:hAnsi="Arial" w:cs="Arial"/>
          <w:sz w:val="24"/>
          <w:szCs w:val="24"/>
          <w:lang w:val="es-PE"/>
          <w:rPrChange w:id="200" w:author="Stefanía Sibille Grández" w:date="2022-05-17T23:45:00Z">
            <w:rPr>
              <w:rFonts w:ascii="Optima-Regular" w:hAnsi="Optima-Regular" w:cs="Optima-Regular"/>
              <w:lang w:val="es-PE"/>
            </w:rPr>
          </w:rPrChange>
        </w:rPr>
        <w:fldChar w:fldCharType="begin"/>
      </w:r>
      <w:r w:rsidR="00524FB0" w:rsidRPr="00771B4D">
        <w:rPr>
          <w:rFonts w:ascii="Arial" w:hAnsi="Arial" w:cs="Arial"/>
          <w:sz w:val="24"/>
          <w:szCs w:val="24"/>
          <w:lang w:val="es-PE"/>
          <w:rPrChange w:id="201" w:author="Stefanía Sibille Grández" w:date="2022-05-17T23:45:00Z">
            <w:rPr>
              <w:rFonts w:ascii="Optima-Regular" w:hAnsi="Optima-Regular" w:cs="Optima-Regular"/>
              <w:lang w:val="es-PE"/>
            </w:rPr>
          </w:rPrChange>
        </w:rPr>
        <w:instrText xml:space="preserve"> ADDIN EN.CITE &lt;EndNote&gt;&lt;Cite&gt;&lt;Author&gt;Moreno&lt;/Author&gt;&lt;Year&gt;2000&lt;/Year&gt;&lt;IDText&gt;Métodos para medir la biodiversidad. Volumen 1&lt;/IDText&gt;&lt;DisplayText&gt;(Moreno, 2000)&lt;/DisplayText&gt;&lt;record&gt;&lt;titles&gt;&lt;title&gt;Métodos para medir la biodiversidad. Volumen 1&lt;/title&gt;&lt;/titles&gt;&lt;contributors&gt;&lt;authors&gt;&lt;author&gt;Moreno, Claudia E&lt;/author&gt;&lt;/authors&gt;&lt;/contributors&gt;&lt;added-date format="utc"&gt;1601670131&lt;/added-date&gt;&lt;ref-type name="Book"&gt;6&lt;/ref-type&gt;&lt;dates&gt;&lt;year&gt;2000&lt;/year&gt;&lt;/dates&gt;&lt;rec-number&gt;60&lt;/rec-number&gt;&lt;publisher&gt;Manuales y tesis SEA&lt;/publisher&gt;&lt;last-updated-date format="utc"&gt;1601670131&lt;/last-updated-date&gt;&lt;/record&gt;&lt;/Cite&gt;&lt;/EndNote&gt;</w:instrText>
      </w:r>
      <w:r w:rsidR="00524FB0" w:rsidRPr="00771B4D">
        <w:rPr>
          <w:rFonts w:ascii="Arial" w:hAnsi="Arial" w:cs="Arial"/>
          <w:sz w:val="24"/>
          <w:szCs w:val="24"/>
          <w:lang w:val="es-PE"/>
          <w:rPrChange w:id="202" w:author="Stefanía Sibille Grández" w:date="2022-05-17T23:45:00Z">
            <w:rPr>
              <w:rFonts w:ascii="Optima-Regular" w:hAnsi="Optima-Regular" w:cs="Optima-Regular"/>
              <w:lang w:val="es-PE"/>
            </w:rPr>
          </w:rPrChange>
        </w:rPr>
        <w:fldChar w:fldCharType="separate"/>
      </w:r>
      <w:r w:rsidR="00524FB0" w:rsidRPr="00771B4D">
        <w:rPr>
          <w:rFonts w:ascii="Arial" w:hAnsi="Arial" w:cs="Arial"/>
          <w:noProof/>
          <w:sz w:val="24"/>
          <w:szCs w:val="24"/>
          <w:lang w:val="es-PE"/>
          <w:rPrChange w:id="203" w:author="Stefanía Sibille Grández" w:date="2022-05-17T23:45:00Z">
            <w:rPr>
              <w:rFonts w:ascii="Optima-Regular" w:hAnsi="Optima-Regular" w:cs="Optima-Regular"/>
              <w:noProof/>
              <w:lang w:val="es-PE"/>
            </w:rPr>
          </w:rPrChange>
        </w:rPr>
        <w:t>(Moreno, 2000)</w:t>
      </w:r>
      <w:r w:rsidR="00524FB0" w:rsidRPr="00771B4D">
        <w:rPr>
          <w:rFonts w:ascii="Arial" w:hAnsi="Arial" w:cs="Arial"/>
          <w:sz w:val="24"/>
          <w:szCs w:val="24"/>
          <w:lang w:val="es-PE"/>
          <w:rPrChange w:id="204" w:author="Stefanía Sibille Grández" w:date="2022-05-17T23:45:00Z">
            <w:rPr>
              <w:rFonts w:ascii="Optima-Regular" w:hAnsi="Optima-Regular" w:cs="Optima-Regular"/>
              <w:lang w:val="es-PE"/>
            </w:rPr>
          </w:rPrChange>
        </w:rPr>
        <w:fldChar w:fldCharType="end"/>
      </w:r>
      <w:r w:rsidR="00524FB0" w:rsidRPr="00771B4D">
        <w:rPr>
          <w:rFonts w:ascii="Arial" w:hAnsi="Arial" w:cs="Arial"/>
          <w:sz w:val="24"/>
          <w:szCs w:val="24"/>
          <w:lang w:val="es-PE"/>
          <w:rPrChange w:id="205" w:author="Stefanía Sibille Grández" w:date="2022-05-17T23:45:00Z">
            <w:rPr>
              <w:rFonts w:ascii="Optima-Regular" w:hAnsi="Optima-Regular" w:cs="Optima-Regular"/>
              <w:lang w:val="es-PE"/>
            </w:rPr>
          </w:rPrChange>
        </w:rPr>
        <w:t xml:space="preserve">. La tasa de recambio de especies (diversidad  β) se estimó a través del coeficiente de similitud </w:t>
      </w:r>
      <w:proofErr w:type="spellStart"/>
      <w:r w:rsidR="00524FB0" w:rsidRPr="00771B4D">
        <w:rPr>
          <w:rFonts w:ascii="Arial" w:hAnsi="Arial" w:cs="Arial"/>
          <w:sz w:val="24"/>
          <w:szCs w:val="24"/>
          <w:lang w:val="es-PE"/>
          <w:rPrChange w:id="206" w:author="Stefanía Sibille Grández" w:date="2022-05-17T23:45:00Z">
            <w:rPr>
              <w:rFonts w:ascii="Optima-Regular" w:hAnsi="Optima-Regular" w:cs="Optima-Regular"/>
              <w:lang w:val="es-PE"/>
            </w:rPr>
          </w:rPrChange>
        </w:rPr>
        <w:t>Jaccard</w:t>
      </w:r>
      <w:proofErr w:type="spellEnd"/>
      <w:r w:rsidR="00524FB0" w:rsidRPr="00771B4D">
        <w:rPr>
          <w:rFonts w:ascii="Arial" w:hAnsi="Arial" w:cs="Arial"/>
          <w:sz w:val="24"/>
          <w:szCs w:val="24"/>
          <w:lang w:val="es-PE"/>
          <w:rPrChange w:id="207" w:author="Stefanía Sibille Grández" w:date="2022-05-17T23:45:00Z">
            <w:rPr>
              <w:rFonts w:ascii="Optima-Regular" w:hAnsi="Optima-Regular" w:cs="Optima-Regular"/>
              <w:lang w:val="es-PE"/>
            </w:rPr>
          </w:rPrChange>
        </w:rPr>
        <w:t xml:space="preserve"> (I.)</w:t>
      </w:r>
      <w:ins w:id="208" w:author="Stefanía Sibille Grández" w:date="2022-05-17T23:46:00Z">
        <w:r w:rsidR="00771B4D">
          <w:rPr>
            <w:rFonts w:ascii="Arial" w:hAnsi="Arial" w:cs="Arial"/>
            <w:sz w:val="24"/>
            <w:szCs w:val="24"/>
            <w:lang w:val="es-PE"/>
          </w:rPr>
          <w:t>,</w:t>
        </w:r>
      </w:ins>
      <w:r w:rsidR="00524FB0" w:rsidRPr="00771B4D">
        <w:rPr>
          <w:rFonts w:ascii="Arial" w:hAnsi="Arial" w:cs="Arial"/>
          <w:sz w:val="24"/>
          <w:szCs w:val="24"/>
          <w:lang w:val="es-PE"/>
          <w:rPrChange w:id="209" w:author="Stefanía Sibille Grández" w:date="2022-05-17T23:45:00Z">
            <w:rPr>
              <w:rFonts w:ascii="Optima-Regular" w:hAnsi="Optima-Regular" w:cs="Optima-Regular"/>
              <w:lang w:val="es-PE"/>
            </w:rPr>
          </w:rPrChange>
        </w:rPr>
        <w:t xml:space="preserve"> el cual marca la diferencia de la riqueza de especies entre las coberturas muestreadas </w:t>
      </w:r>
      <w:r w:rsidR="00524FB0" w:rsidRPr="00771B4D">
        <w:rPr>
          <w:rFonts w:ascii="Arial" w:hAnsi="Arial" w:cs="Arial"/>
          <w:sz w:val="24"/>
          <w:szCs w:val="24"/>
          <w:lang w:val="es-PE"/>
          <w:rPrChange w:id="210" w:author="Stefanía Sibille Grández" w:date="2022-05-17T23:45:00Z">
            <w:rPr>
              <w:rFonts w:ascii="Optima-Regular" w:hAnsi="Optima-Regular" w:cs="Optima-Regular"/>
              <w:lang w:val="es-PE"/>
            </w:rPr>
          </w:rPrChange>
        </w:rPr>
        <w:fldChar w:fldCharType="begin"/>
      </w:r>
      <w:r w:rsidR="00524FB0" w:rsidRPr="00771B4D">
        <w:rPr>
          <w:rFonts w:ascii="Arial" w:hAnsi="Arial" w:cs="Arial"/>
          <w:sz w:val="24"/>
          <w:szCs w:val="24"/>
          <w:lang w:val="es-PE"/>
          <w:rPrChange w:id="211" w:author="Stefanía Sibille Grández" w:date="2022-05-17T23:45:00Z">
            <w:rPr>
              <w:rFonts w:ascii="Optima-Regular" w:hAnsi="Optima-Regular" w:cs="Optima-Regular"/>
              <w:lang w:val="es-PE"/>
            </w:rPr>
          </w:rPrChange>
        </w:rPr>
        <w:instrText xml:space="preserve"> ADDIN EN.CITE &lt;EndNote&gt;&lt;Cite&gt;&lt;Author&gt;Moreno&lt;/Author&gt;&lt;Year&gt;2000&lt;/Year&gt;&lt;IDText&gt;Métodos para medir la biodiversidad. Volumen 1&lt;/IDText&gt;&lt;DisplayText&gt;(Moreno, 2000)&lt;/DisplayText&gt;&lt;record&gt;&lt;titles&gt;&lt;title&gt;Métodos para medir la biodiversidad. Volumen 1&lt;/title&gt;&lt;/titles&gt;&lt;contributors&gt;&lt;authors&gt;&lt;author&gt;Moreno, Claudia E&lt;/author&gt;&lt;/authors&gt;&lt;/contributors&gt;&lt;added-date format="utc"&gt;1601670131&lt;/added-date&gt;&lt;ref-type name="Book"&gt;6&lt;/ref-type&gt;&lt;dates&gt;&lt;year&gt;2000&lt;/year&gt;&lt;/dates&gt;&lt;rec-number&gt;60&lt;/rec-number&gt;&lt;publisher&gt;Manuales y tesis SEA&lt;/publisher&gt;&lt;last-updated-date format="utc"&gt;1601670131&lt;/last-updated-date&gt;&lt;/record&gt;&lt;/Cite&gt;&lt;/EndNote&gt;</w:instrText>
      </w:r>
      <w:r w:rsidR="00524FB0" w:rsidRPr="00771B4D">
        <w:rPr>
          <w:rFonts w:ascii="Arial" w:hAnsi="Arial" w:cs="Arial"/>
          <w:sz w:val="24"/>
          <w:szCs w:val="24"/>
          <w:lang w:val="es-PE"/>
          <w:rPrChange w:id="212" w:author="Stefanía Sibille Grández" w:date="2022-05-17T23:45:00Z">
            <w:rPr>
              <w:rFonts w:ascii="Optima-Regular" w:hAnsi="Optima-Regular" w:cs="Optima-Regular"/>
              <w:lang w:val="es-PE"/>
            </w:rPr>
          </w:rPrChange>
        </w:rPr>
        <w:fldChar w:fldCharType="separate"/>
      </w:r>
      <w:r w:rsidR="00524FB0" w:rsidRPr="00771B4D">
        <w:rPr>
          <w:rFonts w:ascii="Arial" w:hAnsi="Arial" w:cs="Arial"/>
          <w:noProof/>
          <w:sz w:val="24"/>
          <w:szCs w:val="24"/>
          <w:lang w:val="es-PE"/>
          <w:rPrChange w:id="213" w:author="Stefanía Sibille Grández" w:date="2022-05-17T23:45:00Z">
            <w:rPr>
              <w:rFonts w:ascii="Optima-Regular" w:hAnsi="Optima-Regular" w:cs="Optima-Regular"/>
              <w:noProof/>
              <w:lang w:val="es-PE"/>
            </w:rPr>
          </w:rPrChange>
        </w:rPr>
        <w:t>(Moreno, 2000)</w:t>
      </w:r>
      <w:r w:rsidR="00524FB0" w:rsidRPr="00771B4D">
        <w:rPr>
          <w:rFonts w:ascii="Arial" w:hAnsi="Arial" w:cs="Arial"/>
          <w:sz w:val="24"/>
          <w:szCs w:val="24"/>
          <w:lang w:val="es-PE"/>
          <w:rPrChange w:id="214" w:author="Stefanía Sibille Grández" w:date="2022-05-17T23:45:00Z">
            <w:rPr>
              <w:rFonts w:ascii="Optima-Regular" w:hAnsi="Optima-Regular" w:cs="Optima-Regular"/>
              <w:lang w:val="es-PE"/>
            </w:rPr>
          </w:rPrChange>
        </w:rPr>
        <w:fldChar w:fldCharType="end"/>
      </w:r>
      <w:r w:rsidR="00524FB0" w:rsidRPr="00771B4D">
        <w:rPr>
          <w:rFonts w:ascii="Arial" w:hAnsi="Arial" w:cs="Arial"/>
          <w:sz w:val="24"/>
          <w:szCs w:val="24"/>
          <w:lang w:val="es-PE"/>
          <w:rPrChange w:id="215" w:author="Stefanía Sibille Grández" w:date="2022-05-17T23:45:00Z">
            <w:rPr>
              <w:rFonts w:ascii="Optima-Regular" w:hAnsi="Optima-Regular" w:cs="Optima-Regular"/>
              <w:lang w:val="es-PE"/>
            </w:rPr>
          </w:rPrChange>
        </w:rPr>
        <w:t xml:space="preserve">. A partir de la matriz de similitud se realizó un </w:t>
      </w:r>
      <w:r w:rsidR="00FB35DE" w:rsidRPr="00771B4D">
        <w:rPr>
          <w:rFonts w:ascii="Arial" w:hAnsi="Arial" w:cs="Arial"/>
          <w:sz w:val="24"/>
          <w:szCs w:val="24"/>
          <w:lang w:val="es-PE"/>
          <w:rPrChange w:id="216" w:author="Stefanía Sibille Grández" w:date="2022-05-17T23:45:00Z">
            <w:rPr>
              <w:rFonts w:ascii="Optima-Regular" w:hAnsi="Optima-Regular" w:cs="Optima-Regular"/>
              <w:lang w:val="es-PE"/>
            </w:rPr>
          </w:rPrChange>
        </w:rPr>
        <w:t>análisis</w:t>
      </w:r>
      <w:r w:rsidR="00524FB0" w:rsidRPr="00771B4D">
        <w:rPr>
          <w:rFonts w:ascii="Arial" w:hAnsi="Arial" w:cs="Arial"/>
          <w:sz w:val="24"/>
          <w:szCs w:val="24"/>
          <w:lang w:val="es-PE"/>
          <w:rPrChange w:id="217" w:author="Stefanía Sibille Grández" w:date="2022-05-17T23:45:00Z">
            <w:rPr>
              <w:rFonts w:ascii="Optima-Regular" w:hAnsi="Optima-Regular" w:cs="Optima-Regular"/>
              <w:lang w:val="es-PE"/>
            </w:rPr>
          </w:rPrChange>
        </w:rPr>
        <w:t xml:space="preserve"> de agrupaciones a través de la construcción de un </w:t>
      </w:r>
      <w:proofErr w:type="spellStart"/>
      <w:r w:rsidR="00524FB0" w:rsidRPr="00771B4D">
        <w:rPr>
          <w:rFonts w:ascii="Arial" w:hAnsi="Arial" w:cs="Arial"/>
          <w:sz w:val="24"/>
          <w:szCs w:val="24"/>
          <w:lang w:val="es-PE"/>
          <w:rPrChange w:id="218" w:author="Stefanía Sibille Grández" w:date="2022-05-17T23:45:00Z">
            <w:rPr>
              <w:rFonts w:ascii="Optima-Regular" w:hAnsi="Optima-Regular" w:cs="Optima-Regular"/>
              <w:lang w:val="es-PE"/>
            </w:rPr>
          </w:rPrChange>
        </w:rPr>
        <w:t>dendrograma</w:t>
      </w:r>
      <w:proofErr w:type="spellEnd"/>
      <w:r w:rsidR="00524FB0" w:rsidRPr="00771B4D">
        <w:rPr>
          <w:rFonts w:ascii="Arial" w:hAnsi="Arial" w:cs="Arial"/>
          <w:sz w:val="24"/>
          <w:szCs w:val="24"/>
          <w:lang w:val="es-PE"/>
          <w:rPrChange w:id="219" w:author="Stefanía Sibille Grández" w:date="2022-05-17T23:45:00Z">
            <w:rPr>
              <w:rFonts w:ascii="Optima-Regular" w:hAnsi="Optima-Regular" w:cs="Optima-Regular"/>
              <w:lang w:val="es-PE"/>
            </w:rPr>
          </w:rPrChange>
        </w:rPr>
        <w:t xml:space="preserve"> mediante la técnica de ligamiento promedio no ponderado utilizando el paquete </w:t>
      </w:r>
      <w:proofErr w:type="spellStart"/>
      <w:r w:rsidR="00524FB0" w:rsidRPr="00771B4D">
        <w:rPr>
          <w:rFonts w:ascii="Arial" w:hAnsi="Arial" w:cs="Arial"/>
          <w:sz w:val="24"/>
          <w:szCs w:val="24"/>
          <w:lang w:val="es-PE"/>
          <w:rPrChange w:id="220" w:author="Stefanía Sibille Grández" w:date="2022-05-17T23:45:00Z">
            <w:rPr>
              <w:rFonts w:ascii="Optima-Regular" w:hAnsi="Optima-Regular" w:cs="Optima-Regular"/>
              <w:lang w:val="es-PE"/>
            </w:rPr>
          </w:rPrChange>
        </w:rPr>
        <w:t>Vegan</w:t>
      </w:r>
      <w:proofErr w:type="spellEnd"/>
      <w:r w:rsidR="00524FB0" w:rsidRPr="00771B4D">
        <w:rPr>
          <w:rFonts w:ascii="Arial" w:hAnsi="Arial" w:cs="Arial"/>
          <w:sz w:val="24"/>
          <w:szCs w:val="24"/>
          <w:lang w:val="es-PE"/>
          <w:rPrChange w:id="221" w:author="Stefanía Sibille Grández" w:date="2022-05-17T23:45:00Z">
            <w:rPr>
              <w:rFonts w:ascii="Optima-Regular" w:hAnsi="Optima-Regular" w:cs="Optima-Regular"/>
              <w:lang w:val="es-PE"/>
            </w:rPr>
          </w:rPrChange>
        </w:rPr>
        <w:t xml:space="preserve"> en el programa R </w:t>
      </w:r>
      <w:r w:rsidR="00524FB0" w:rsidRPr="00771B4D">
        <w:rPr>
          <w:rFonts w:ascii="Arial" w:hAnsi="Arial" w:cs="Arial"/>
          <w:sz w:val="24"/>
          <w:szCs w:val="24"/>
          <w:lang w:val="es-PE"/>
          <w:rPrChange w:id="222" w:author="Stefanía Sibille Grández" w:date="2022-05-17T23:45:00Z">
            <w:rPr>
              <w:rFonts w:ascii="Optima-Regular" w:hAnsi="Optima-Regular" w:cs="Optima-Regular"/>
              <w:lang w:val="es-PE"/>
            </w:rPr>
          </w:rPrChange>
        </w:rPr>
        <w:fldChar w:fldCharType="begin"/>
      </w:r>
      <w:r w:rsidR="00524FB0" w:rsidRPr="00771B4D">
        <w:rPr>
          <w:rFonts w:ascii="Arial" w:hAnsi="Arial" w:cs="Arial"/>
          <w:sz w:val="24"/>
          <w:szCs w:val="24"/>
          <w:lang w:val="es-PE"/>
          <w:rPrChange w:id="223" w:author="Stefanía Sibille Grández" w:date="2022-05-17T23:45:00Z">
            <w:rPr>
              <w:rFonts w:ascii="Optima-Regular" w:hAnsi="Optima-Regular" w:cs="Optima-Regular"/>
              <w:lang w:val="es-PE"/>
            </w:rPr>
          </w:rPrChange>
        </w:rPr>
        <w:instrText xml:space="preserve"> ADDIN EN.CITE &lt;EndNote&gt;&lt;Cite&gt;&lt;Author&gt;Oksanen&lt;/Author&gt;&lt;Year&gt;2016&lt;/Year&gt;&lt;IDText&gt;vegan: Community Ecology Package. R package version 2.4-3&lt;/IDText&gt;&lt;DisplayText&gt;(Oksanen et al., 2016)&lt;/DisplayText&gt;&lt;record&gt;&lt;titles&gt;&lt;title&gt;vegan: Community Ecology Package. R package version 2.4-3&lt;/title&gt;&lt;secondary-title&gt;Vienna: R Foundation for Statistical Computing.[Google Scholar]&lt;/secondary-title&gt;&lt;/titles&gt;&lt;contributors&gt;&lt;authors&gt;&lt;author&gt;Oksanen, Jari&lt;/author&gt;&lt;author&gt;Blanchet, F Guillaume&lt;/author&gt;&lt;author&gt;Friendly, Michael&lt;/author&gt;&lt;author&gt;Kindt, Roeland&lt;/author&gt;&lt;author&gt;Legendre, Pierre&lt;/author&gt;&lt;author&gt;McGlinn, Dan&lt;/author&gt;&lt;author&gt;Minchin, Peter R&lt;/author&gt;&lt;author&gt;O’hara, RB&lt;/author&gt;&lt;author&gt;Simpson, Gavin L&lt;/author&gt;&lt;author&gt;Solymos, Peter&lt;/author&gt;&lt;/authors&gt;&lt;/contributors&gt;&lt;added-date format="utc"&gt;1601669908&lt;/added-date&gt;&lt;ref-type name="Journal Article"&gt;17&lt;/ref-type&gt;&lt;dates&gt;&lt;year&gt;2016&lt;/year&gt;&lt;/dates&gt;&lt;rec-number&gt;59&lt;/rec-number&gt;&lt;last-updated-date format="utc"&gt;1601669908&lt;/last-updated-date&gt;&lt;/record&gt;&lt;/Cite&gt;&lt;/EndNote&gt;</w:instrText>
      </w:r>
      <w:r w:rsidR="00524FB0" w:rsidRPr="00771B4D">
        <w:rPr>
          <w:rFonts w:ascii="Arial" w:hAnsi="Arial" w:cs="Arial"/>
          <w:sz w:val="24"/>
          <w:szCs w:val="24"/>
          <w:lang w:val="es-PE"/>
          <w:rPrChange w:id="224" w:author="Stefanía Sibille Grández" w:date="2022-05-17T23:45:00Z">
            <w:rPr>
              <w:rFonts w:ascii="Optima-Regular" w:hAnsi="Optima-Regular" w:cs="Optima-Regular"/>
              <w:lang w:val="es-PE"/>
            </w:rPr>
          </w:rPrChange>
        </w:rPr>
        <w:fldChar w:fldCharType="separate"/>
      </w:r>
      <w:r w:rsidR="00524FB0" w:rsidRPr="00771B4D">
        <w:rPr>
          <w:rFonts w:ascii="Arial" w:hAnsi="Arial" w:cs="Arial"/>
          <w:noProof/>
          <w:sz w:val="24"/>
          <w:szCs w:val="24"/>
          <w:lang w:val="es-PE"/>
          <w:rPrChange w:id="225" w:author="Stefanía Sibille Grández" w:date="2022-05-17T23:45:00Z">
            <w:rPr>
              <w:rFonts w:ascii="Optima-Regular" w:hAnsi="Optima-Regular" w:cs="Optima-Regular"/>
              <w:noProof/>
              <w:lang w:val="es-PE"/>
            </w:rPr>
          </w:rPrChange>
        </w:rPr>
        <w:t>(Oksanen et al., 2016)</w:t>
      </w:r>
      <w:r w:rsidR="00524FB0" w:rsidRPr="00771B4D">
        <w:rPr>
          <w:rFonts w:ascii="Arial" w:hAnsi="Arial" w:cs="Arial"/>
          <w:sz w:val="24"/>
          <w:szCs w:val="24"/>
          <w:lang w:val="es-PE"/>
          <w:rPrChange w:id="226" w:author="Stefanía Sibille Grández" w:date="2022-05-17T23:45:00Z">
            <w:rPr>
              <w:rFonts w:ascii="Optima-Regular" w:hAnsi="Optima-Regular" w:cs="Optima-Regular"/>
              <w:lang w:val="es-PE"/>
            </w:rPr>
          </w:rPrChange>
        </w:rPr>
        <w:fldChar w:fldCharType="end"/>
      </w:r>
      <w:r w:rsidR="00524FB0" w:rsidRPr="00771B4D">
        <w:rPr>
          <w:rFonts w:ascii="Arial" w:hAnsi="Arial" w:cs="Arial"/>
          <w:sz w:val="24"/>
          <w:szCs w:val="24"/>
          <w:lang w:val="es-PE"/>
          <w:rPrChange w:id="227" w:author="Stefanía Sibille Grández" w:date="2022-05-17T23:45:00Z">
            <w:rPr>
              <w:rFonts w:ascii="Optima-Regular" w:hAnsi="Optima-Regular" w:cs="Optima-Regular"/>
              <w:lang w:val="es-PE"/>
            </w:rPr>
          </w:rPrChange>
        </w:rPr>
        <w:t xml:space="preserve">. Para comparar los patrones de abundancia de especies entre sitios y especies se elaboró una gráfica de rango abundancia </w:t>
      </w:r>
      <w:r w:rsidR="005B60D1" w:rsidRPr="00771B4D">
        <w:rPr>
          <w:rFonts w:ascii="Arial" w:hAnsi="Arial" w:cs="Arial"/>
          <w:sz w:val="24"/>
          <w:szCs w:val="24"/>
          <w:lang w:val="es-PE"/>
          <w:rPrChange w:id="228" w:author="Stefanía Sibille Grández" w:date="2022-05-17T23:45:00Z">
            <w:rPr>
              <w:rFonts w:ascii="Optima-Regular" w:hAnsi="Optima-Regular" w:cs="Optima-Regular"/>
              <w:lang w:val="es-PE"/>
            </w:rPr>
          </w:rPrChange>
        </w:rPr>
        <w:fldChar w:fldCharType="begin"/>
      </w:r>
      <w:r w:rsidR="005B60D1" w:rsidRPr="00771B4D">
        <w:rPr>
          <w:rFonts w:ascii="Arial" w:hAnsi="Arial" w:cs="Arial"/>
          <w:sz w:val="24"/>
          <w:szCs w:val="24"/>
          <w:lang w:val="es-PE"/>
          <w:rPrChange w:id="229" w:author="Stefanía Sibille Grández" w:date="2022-05-17T23:45:00Z">
            <w:rPr>
              <w:rFonts w:ascii="Optima-Regular" w:hAnsi="Optima-Regular" w:cs="Optima-Regular"/>
              <w:lang w:val="es-PE"/>
            </w:rPr>
          </w:rPrChange>
        </w:rPr>
        <w:instrText xml:space="preserve"> ADDIN EN.CITE &lt;EndNote&gt;&lt;Cite&gt;&lt;Author&gt;Feinsinger&lt;/Author&gt;&lt;Year&gt;2001&lt;/Year&gt;&lt;IDText&gt;Designing field studies for biodiversity conservation&lt;/IDText&gt;&lt;DisplayText&gt;(Feinsinger, 2001)&lt;/DisplayText&gt;&lt;record&gt;&lt;isbn&gt;1559638788&lt;/isbn&gt;&lt;titles&gt;&lt;title&gt;Designing field studies for biodiversity conservation&lt;/title&gt;&lt;/titles&gt;&lt;contributors&gt;&lt;authors&gt;&lt;author&gt;Feinsinger, Peter&lt;/author&gt;&lt;/authors&gt;&lt;/contributors&gt;&lt;added-date format="utc"&gt;1601670940&lt;/added-date&gt;&lt;ref-type name="Book"&gt;6&lt;/ref-type&gt;&lt;dates&gt;&lt;year&gt;2001&lt;/year&gt;&lt;/dates&gt;&lt;rec-number&gt;61&lt;/rec-number&gt;&lt;publisher&gt;Island Press&lt;/publisher&gt;&lt;last-updated-date format="utc"&gt;1601670940&lt;/last-updated-date&gt;&lt;/record&gt;&lt;/Cite&gt;&lt;/EndNote&gt;</w:instrText>
      </w:r>
      <w:r w:rsidR="005B60D1" w:rsidRPr="00771B4D">
        <w:rPr>
          <w:rFonts w:ascii="Arial" w:hAnsi="Arial" w:cs="Arial"/>
          <w:sz w:val="24"/>
          <w:szCs w:val="24"/>
          <w:lang w:val="es-PE"/>
          <w:rPrChange w:id="230" w:author="Stefanía Sibille Grández" w:date="2022-05-17T23:45:00Z">
            <w:rPr>
              <w:rFonts w:ascii="Optima-Regular" w:hAnsi="Optima-Regular" w:cs="Optima-Regular"/>
              <w:lang w:val="es-PE"/>
            </w:rPr>
          </w:rPrChange>
        </w:rPr>
        <w:fldChar w:fldCharType="separate"/>
      </w:r>
      <w:r w:rsidR="005B60D1" w:rsidRPr="00771B4D">
        <w:rPr>
          <w:rFonts w:ascii="Arial" w:hAnsi="Arial" w:cs="Arial"/>
          <w:noProof/>
          <w:sz w:val="24"/>
          <w:szCs w:val="24"/>
          <w:lang w:val="es-PE"/>
          <w:rPrChange w:id="231" w:author="Stefanía Sibille Grández" w:date="2022-05-17T23:45:00Z">
            <w:rPr>
              <w:rFonts w:ascii="Optima-Regular" w:hAnsi="Optima-Regular" w:cs="Optima-Regular"/>
              <w:noProof/>
              <w:lang w:val="es-PE"/>
            </w:rPr>
          </w:rPrChange>
        </w:rPr>
        <w:t>(Feinsinger, 2001)</w:t>
      </w:r>
      <w:r w:rsidR="005B60D1" w:rsidRPr="00771B4D">
        <w:rPr>
          <w:rFonts w:ascii="Arial" w:hAnsi="Arial" w:cs="Arial"/>
          <w:sz w:val="24"/>
          <w:szCs w:val="24"/>
          <w:lang w:val="es-PE"/>
          <w:rPrChange w:id="232" w:author="Stefanía Sibille Grández" w:date="2022-05-17T23:45:00Z">
            <w:rPr>
              <w:rFonts w:ascii="Optima-Regular" w:hAnsi="Optima-Regular" w:cs="Optima-Regular"/>
              <w:lang w:val="es-PE"/>
            </w:rPr>
          </w:rPrChange>
        </w:rPr>
        <w:fldChar w:fldCharType="end"/>
      </w:r>
      <w:r w:rsidR="005B60D1" w:rsidRPr="00771B4D">
        <w:rPr>
          <w:rFonts w:ascii="Arial" w:hAnsi="Arial" w:cs="Arial"/>
          <w:sz w:val="24"/>
          <w:szCs w:val="24"/>
          <w:lang w:val="es-PE"/>
          <w:rPrChange w:id="233" w:author="Stefanía Sibille Grández" w:date="2022-05-17T23:45:00Z">
            <w:rPr>
              <w:rFonts w:ascii="Optima-Regular" w:hAnsi="Optima-Regular" w:cs="Optima-Regular"/>
              <w:lang w:val="es-PE"/>
            </w:rPr>
          </w:rPrChange>
        </w:rPr>
        <w:t xml:space="preserve">.  El manejo de los datos y visualización de resultados se hizo con el paquete </w:t>
      </w:r>
      <w:proofErr w:type="spellStart"/>
      <w:r w:rsidR="005B60D1" w:rsidRPr="00771B4D">
        <w:rPr>
          <w:rFonts w:ascii="Arial" w:hAnsi="Arial" w:cs="Arial"/>
          <w:sz w:val="24"/>
          <w:szCs w:val="24"/>
          <w:lang w:val="es-PE"/>
          <w:rPrChange w:id="234" w:author="Stefanía Sibille Grández" w:date="2022-05-17T23:45:00Z">
            <w:rPr>
              <w:rFonts w:ascii="Optima-Regular" w:hAnsi="Optima-Regular" w:cs="Optima-Regular"/>
              <w:lang w:val="es-PE"/>
            </w:rPr>
          </w:rPrChange>
        </w:rPr>
        <w:t>Tidyverse</w:t>
      </w:r>
      <w:proofErr w:type="spellEnd"/>
      <w:r w:rsidR="005B60D1" w:rsidRPr="00771B4D">
        <w:rPr>
          <w:rFonts w:ascii="Arial" w:hAnsi="Arial" w:cs="Arial"/>
          <w:sz w:val="24"/>
          <w:szCs w:val="24"/>
          <w:lang w:val="es-PE"/>
          <w:rPrChange w:id="235" w:author="Stefanía Sibille Grández" w:date="2022-05-17T23:45:00Z">
            <w:rPr>
              <w:rFonts w:ascii="Optima-Regular" w:hAnsi="Optima-Regular" w:cs="Optima-Regular"/>
              <w:lang w:val="es-PE"/>
            </w:rPr>
          </w:rPrChange>
        </w:rPr>
        <w:t xml:space="preserve"> del programa R </w:t>
      </w:r>
      <w:r w:rsidR="005B60D1" w:rsidRPr="00771B4D">
        <w:rPr>
          <w:rFonts w:ascii="Arial" w:hAnsi="Arial" w:cs="Arial"/>
          <w:sz w:val="24"/>
          <w:szCs w:val="24"/>
          <w:lang w:val="es-PE"/>
          <w:rPrChange w:id="236" w:author="Stefanía Sibille Grández" w:date="2022-05-17T23:45:00Z">
            <w:rPr>
              <w:rFonts w:ascii="Optima-Regular" w:hAnsi="Optima-Regular" w:cs="Optima-Regular"/>
              <w:lang w:val="es-PE"/>
            </w:rPr>
          </w:rPrChange>
        </w:rPr>
        <w:fldChar w:fldCharType="begin"/>
      </w:r>
      <w:r w:rsidR="005B60D1" w:rsidRPr="00771B4D">
        <w:rPr>
          <w:rFonts w:ascii="Arial" w:hAnsi="Arial" w:cs="Arial"/>
          <w:sz w:val="24"/>
          <w:szCs w:val="24"/>
          <w:lang w:val="es-PE"/>
          <w:rPrChange w:id="237" w:author="Stefanía Sibille Grández" w:date="2022-05-17T23:45:00Z">
            <w:rPr>
              <w:rFonts w:ascii="Optima-Regular" w:hAnsi="Optima-Regular" w:cs="Optima-Regular"/>
              <w:lang w:val="es-PE"/>
            </w:rPr>
          </w:rPrChange>
        </w:rPr>
        <w:instrText xml:space="preserve"> ADDIN EN.CITE &lt;EndNote&gt;&lt;Cite&gt;&lt;Author&gt;Wickham&lt;/Author&gt;&lt;Year&gt;2019&lt;/Year&gt;&lt;IDText&gt;Welcome to the Tidyverse&lt;/IDText&gt;&lt;DisplayText&gt;(Wickham et al., 2019)&lt;/DisplayText&gt;&lt;record&gt;&lt;isbn&gt;2475-9066&lt;/isbn&gt;&lt;titles&gt;&lt;title&gt;Welcome to the Tidyverse&lt;/title&gt;&lt;secondary-title&gt;Journal of Open Source Software&lt;/secondary-title&gt;&lt;/titles&gt;&lt;pages&gt;1686&lt;/pages&gt;&lt;number&gt;43&lt;/number&gt;&lt;contributors&gt;&lt;authors&gt;&lt;author&gt;Wickham, Hadley&lt;/author&gt;&lt;author&gt;Averick, Mara&lt;/author&gt;&lt;author&gt;Bryan, Jennifer&lt;/author&gt;&lt;author&gt;Chang, Winston&lt;/author&gt;&lt;author&gt;McGowan, Lucy D&amp;apos;Agostino&lt;/author&gt;&lt;author&gt;François, Romain&lt;/author&gt;&lt;author&gt;Grolemund, Garrett&lt;/author&gt;&lt;author&gt;Hayes, Alex&lt;/author&gt;&lt;author&gt;Henry, Lionel&lt;/author&gt;&lt;author&gt;Hester, Jim&lt;/author&gt;&lt;/authors&gt;&lt;/contributors&gt;&lt;added-date format="utc"&gt;1601671134&lt;/added-date&gt;&lt;ref-type name="Journal Article"&gt;17&lt;/ref-type&gt;&lt;dates&gt;&lt;year&gt;2019&lt;/year&gt;&lt;/dates&gt;&lt;rec-number&gt;62&lt;/rec-number&gt;&lt;last-updated-date format="utc"&gt;1601671134&lt;/last-updated-date&gt;&lt;volume&gt;4&lt;/volume&gt;&lt;/record&gt;&lt;/Cite&gt;&lt;/EndNote&gt;</w:instrText>
      </w:r>
      <w:r w:rsidR="005B60D1" w:rsidRPr="00771B4D">
        <w:rPr>
          <w:rFonts w:ascii="Arial" w:hAnsi="Arial" w:cs="Arial"/>
          <w:sz w:val="24"/>
          <w:szCs w:val="24"/>
          <w:lang w:val="es-PE"/>
          <w:rPrChange w:id="238" w:author="Stefanía Sibille Grández" w:date="2022-05-17T23:45:00Z">
            <w:rPr>
              <w:rFonts w:ascii="Optima-Regular" w:hAnsi="Optima-Regular" w:cs="Optima-Regular"/>
              <w:lang w:val="es-PE"/>
            </w:rPr>
          </w:rPrChange>
        </w:rPr>
        <w:fldChar w:fldCharType="separate"/>
      </w:r>
      <w:r w:rsidR="005B60D1" w:rsidRPr="00771B4D">
        <w:rPr>
          <w:rFonts w:ascii="Arial" w:hAnsi="Arial" w:cs="Arial"/>
          <w:noProof/>
          <w:sz w:val="24"/>
          <w:szCs w:val="24"/>
          <w:lang w:val="es-PE"/>
          <w:rPrChange w:id="239" w:author="Stefanía Sibille Grández" w:date="2022-05-17T23:45:00Z">
            <w:rPr>
              <w:rFonts w:ascii="Optima-Regular" w:hAnsi="Optima-Regular" w:cs="Optima-Regular"/>
              <w:noProof/>
              <w:lang w:val="es-PE"/>
            </w:rPr>
          </w:rPrChange>
        </w:rPr>
        <w:t>(Wickham et al., 2019)</w:t>
      </w:r>
      <w:r w:rsidR="005B60D1" w:rsidRPr="00771B4D">
        <w:rPr>
          <w:rFonts w:ascii="Arial" w:hAnsi="Arial" w:cs="Arial"/>
          <w:sz w:val="24"/>
          <w:szCs w:val="24"/>
          <w:lang w:val="es-PE"/>
          <w:rPrChange w:id="240" w:author="Stefanía Sibille Grández" w:date="2022-05-17T23:45:00Z">
            <w:rPr>
              <w:rFonts w:ascii="Optima-Regular" w:hAnsi="Optima-Regular" w:cs="Optima-Regular"/>
              <w:lang w:val="es-PE"/>
            </w:rPr>
          </w:rPrChange>
        </w:rPr>
        <w:fldChar w:fldCharType="end"/>
      </w:r>
      <w:ins w:id="241" w:author="Stefanía Sibille Grández" w:date="2022-05-17T23:48:00Z">
        <w:r w:rsidR="00771B4D">
          <w:rPr>
            <w:rFonts w:ascii="Arial" w:hAnsi="Arial" w:cs="Arial"/>
            <w:sz w:val="24"/>
            <w:szCs w:val="24"/>
            <w:lang w:val="es-PE"/>
          </w:rPr>
          <w:t>.</w:t>
        </w:r>
      </w:ins>
    </w:p>
    <w:p w14:paraId="5FE4A0CE" w14:textId="77777777" w:rsidR="001A1433" w:rsidRDefault="001A1433" w:rsidP="00F81769">
      <w:pPr>
        <w:autoSpaceDE w:val="0"/>
        <w:autoSpaceDN w:val="0"/>
        <w:adjustRightInd w:val="0"/>
        <w:spacing w:after="0" w:line="240" w:lineRule="auto"/>
        <w:jc w:val="both"/>
        <w:rPr>
          <w:rFonts w:ascii="Arial" w:eastAsia="AGaramondPro-Regular" w:hAnsi="Arial" w:cs="Arial"/>
          <w:sz w:val="24"/>
          <w:szCs w:val="24"/>
        </w:rPr>
      </w:pPr>
    </w:p>
    <w:p w14:paraId="60F9EA95" w14:textId="77777777" w:rsidR="001A1433" w:rsidRPr="00BF2DFE" w:rsidRDefault="001A1433" w:rsidP="00F81769">
      <w:pPr>
        <w:autoSpaceDE w:val="0"/>
        <w:autoSpaceDN w:val="0"/>
        <w:adjustRightInd w:val="0"/>
        <w:spacing w:after="0" w:line="240" w:lineRule="auto"/>
        <w:jc w:val="both"/>
        <w:rPr>
          <w:rFonts w:ascii="Arial" w:eastAsia="AGaramondPro-Regular" w:hAnsi="Arial" w:cs="Arial"/>
          <w:b/>
          <w:sz w:val="24"/>
          <w:szCs w:val="24"/>
        </w:rPr>
      </w:pPr>
      <w:r w:rsidRPr="00BF2DFE">
        <w:rPr>
          <w:rFonts w:ascii="Arial" w:eastAsia="AGaramondPro-Regular" w:hAnsi="Arial" w:cs="Arial"/>
          <w:b/>
          <w:sz w:val="24"/>
          <w:szCs w:val="24"/>
        </w:rPr>
        <w:t>Resultados</w:t>
      </w:r>
      <w:del w:id="242" w:author="Stefanía Sibille Grández" w:date="2022-05-17T23:48:00Z">
        <w:r w:rsidRPr="00BF2DFE" w:rsidDel="00771B4D">
          <w:rPr>
            <w:rFonts w:ascii="Arial" w:eastAsia="AGaramondPro-Regular" w:hAnsi="Arial" w:cs="Arial"/>
            <w:b/>
            <w:sz w:val="24"/>
            <w:szCs w:val="24"/>
          </w:rPr>
          <w:delText>.</w:delText>
        </w:r>
      </w:del>
    </w:p>
    <w:p w14:paraId="6EA9379C" w14:textId="77777777" w:rsidR="001A1433" w:rsidRDefault="001A1433" w:rsidP="00F81769">
      <w:pPr>
        <w:autoSpaceDE w:val="0"/>
        <w:autoSpaceDN w:val="0"/>
        <w:adjustRightInd w:val="0"/>
        <w:spacing w:after="0" w:line="240" w:lineRule="auto"/>
        <w:jc w:val="both"/>
        <w:rPr>
          <w:rFonts w:ascii="Arial" w:eastAsia="AGaramondPro-Regular" w:hAnsi="Arial" w:cs="Arial"/>
          <w:sz w:val="24"/>
          <w:szCs w:val="24"/>
        </w:rPr>
      </w:pPr>
    </w:p>
    <w:p w14:paraId="6CC74192" w14:textId="30278B00" w:rsidR="002752F0" w:rsidRDefault="00566D07" w:rsidP="009E7E44">
      <w:pPr>
        <w:autoSpaceDE w:val="0"/>
        <w:autoSpaceDN w:val="0"/>
        <w:adjustRightInd w:val="0"/>
        <w:spacing w:after="0" w:line="240" w:lineRule="auto"/>
        <w:jc w:val="both"/>
        <w:rPr>
          <w:rFonts w:ascii="Arial" w:eastAsia="AGaramondPro-Regular" w:hAnsi="Arial" w:cs="Arial"/>
          <w:sz w:val="24"/>
          <w:szCs w:val="24"/>
        </w:rPr>
      </w:pPr>
      <w:r w:rsidRPr="00566D07">
        <w:rPr>
          <w:rFonts w:ascii="Arial" w:eastAsia="AGaramondPro-Regular" w:hAnsi="Arial" w:cs="Arial"/>
          <w:sz w:val="24"/>
          <w:szCs w:val="24"/>
        </w:rPr>
        <w:t>Con un esfu</w:t>
      </w:r>
      <w:r w:rsidR="00AC3299">
        <w:rPr>
          <w:rFonts w:ascii="Arial" w:eastAsia="AGaramondPro-Regular" w:hAnsi="Arial" w:cs="Arial"/>
          <w:sz w:val="24"/>
          <w:szCs w:val="24"/>
        </w:rPr>
        <w:t xml:space="preserve">erzo total de </w:t>
      </w:r>
      <w:ins w:id="243" w:author="Alejandro" w:date="2022-10-22T22:08:00Z">
        <w:r w:rsidR="001E4755">
          <w:rPr>
            <w:rFonts w:ascii="Arial" w:eastAsia="AGaramondPro-Regular" w:hAnsi="Arial" w:cs="Arial"/>
            <w:sz w:val="24"/>
            <w:szCs w:val="24"/>
          </w:rPr>
          <w:t>360</w:t>
        </w:r>
      </w:ins>
      <w:del w:id="244" w:author="Alejandro" w:date="2022-10-22T22:08:00Z">
        <w:r w:rsidR="00AC3299" w:rsidDel="001E4755">
          <w:rPr>
            <w:rFonts w:ascii="Arial" w:eastAsia="AGaramondPro-Regular" w:hAnsi="Arial" w:cs="Arial"/>
            <w:sz w:val="24"/>
            <w:szCs w:val="24"/>
          </w:rPr>
          <w:delText>40</w:delText>
        </w:r>
        <w:r w:rsidDel="001E4755">
          <w:rPr>
            <w:rFonts w:ascii="Arial" w:eastAsia="AGaramondPro-Regular" w:hAnsi="Arial" w:cs="Arial"/>
            <w:sz w:val="24"/>
            <w:szCs w:val="24"/>
          </w:rPr>
          <w:delText>0</w:delText>
        </w:r>
      </w:del>
      <w:r>
        <w:rPr>
          <w:rFonts w:ascii="Arial" w:eastAsia="AGaramondPro-Regular" w:hAnsi="Arial" w:cs="Arial"/>
          <w:sz w:val="24"/>
          <w:szCs w:val="24"/>
        </w:rPr>
        <w:t xml:space="preserve"> </w:t>
      </w:r>
      <w:r w:rsidR="00AC3299">
        <w:rPr>
          <w:rFonts w:ascii="Arial" w:eastAsia="AGaramondPro-Regular" w:hAnsi="Arial" w:cs="Arial"/>
          <w:sz w:val="24"/>
          <w:szCs w:val="24"/>
        </w:rPr>
        <w:t>red-noche (RN) se capturaron 382</w:t>
      </w:r>
      <w:r w:rsidRPr="00566D07">
        <w:rPr>
          <w:rFonts w:ascii="Arial" w:eastAsia="AGaramondPro-Regular" w:hAnsi="Arial" w:cs="Arial"/>
          <w:sz w:val="24"/>
          <w:szCs w:val="24"/>
        </w:rPr>
        <w:t xml:space="preserve"> individuo</w:t>
      </w:r>
      <w:r>
        <w:rPr>
          <w:rFonts w:ascii="Arial" w:eastAsia="AGaramondPro-Regular" w:hAnsi="Arial" w:cs="Arial"/>
          <w:sz w:val="24"/>
          <w:szCs w:val="24"/>
        </w:rPr>
        <w:t>s</w:t>
      </w:r>
      <w:r w:rsidR="00AC3299">
        <w:rPr>
          <w:rFonts w:ascii="Arial" w:eastAsia="AGaramondPro-Regular" w:hAnsi="Arial" w:cs="Arial"/>
          <w:sz w:val="24"/>
          <w:szCs w:val="24"/>
        </w:rPr>
        <w:t xml:space="preserve"> (Apéndice I) distribuidos en 43</w:t>
      </w:r>
      <w:r>
        <w:rPr>
          <w:rFonts w:ascii="Arial" w:eastAsia="AGaramondPro-Regular" w:hAnsi="Arial" w:cs="Arial"/>
          <w:sz w:val="24"/>
          <w:szCs w:val="24"/>
        </w:rPr>
        <w:t xml:space="preserve"> </w:t>
      </w:r>
      <w:r w:rsidR="00EE7618">
        <w:rPr>
          <w:rFonts w:ascii="Arial" w:eastAsia="AGaramondPro-Regular" w:hAnsi="Arial" w:cs="Arial"/>
          <w:sz w:val="24"/>
          <w:szCs w:val="24"/>
        </w:rPr>
        <w:t>especies y</w:t>
      </w:r>
      <w:r w:rsidR="000F00CA">
        <w:rPr>
          <w:rFonts w:ascii="Arial" w:eastAsia="AGaramondPro-Regular" w:hAnsi="Arial" w:cs="Arial"/>
          <w:sz w:val="24"/>
          <w:szCs w:val="24"/>
        </w:rPr>
        <w:t xml:space="preserve"> cinco</w:t>
      </w:r>
      <w:r w:rsidR="00192753">
        <w:rPr>
          <w:rFonts w:ascii="Arial" w:eastAsia="AGaramondPro-Regular" w:hAnsi="Arial" w:cs="Arial"/>
          <w:sz w:val="24"/>
          <w:szCs w:val="24"/>
        </w:rPr>
        <w:t xml:space="preserve"> familias: </w:t>
      </w:r>
      <w:commentRangeStart w:id="245"/>
      <w:r w:rsidR="00E61B72">
        <w:rPr>
          <w:rFonts w:ascii="Arial" w:eastAsia="AGaramondPro-Regular" w:hAnsi="Arial" w:cs="Arial"/>
          <w:sz w:val="24"/>
          <w:szCs w:val="24"/>
        </w:rPr>
        <w:t>34</w:t>
      </w:r>
      <w:r w:rsidR="000F00CA">
        <w:rPr>
          <w:rFonts w:ascii="Arial" w:eastAsia="AGaramondPro-Regular" w:hAnsi="Arial" w:cs="Arial"/>
          <w:sz w:val="24"/>
          <w:szCs w:val="24"/>
        </w:rPr>
        <w:t xml:space="preserve"> especies </w:t>
      </w:r>
      <w:r w:rsidR="00A80A66">
        <w:rPr>
          <w:rFonts w:ascii="Arial" w:eastAsia="AGaramondPro-Regular" w:hAnsi="Arial" w:cs="Arial"/>
          <w:sz w:val="24"/>
          <w:szCs w:val="24"/>
        </w:rPr>
        <w:t xml:space="preserve">de </w:t>
      </w:r>
      <w:proofErr w:type="spellStart"/>
      <w:r w:rsidR="00A80A66">
        <w:rPr>
          <w:rFonts w:ascii="Arial" w:eastAsia="AGaramondPro-Regular" w:hAnsi="Arial" w:cs="Arial"/>
          <w:sz w:val="24"/>
          <w:szCs w:val="24"/>
        </w:rPr>
        <w:t>Phyllostomidae</w:t>
      </w:r>
      <w:proofErr w:type="spellEnd"/>
      <w:r w:rsidR="000F00CA">
        <w:rPr>
          <w:rFonts w:ascii="Arial" w:eastAsia="AGaramondPro-Regular" w:hAnsi="Arial" w:cs="Arial"/>
          <w:sz w:val="24"/>
          <w:szCs w:val="24"/>
        </w:rPr>
        <w:t xml:space="preserve"> (71.1%)</w:t>
      </w:r>
      <w:commentRangeEnd w:id="245"/>
      <w:r w:rsidR="003772A9">
        <w:rPr>
          <w:rStyle w:val="Refdecomentario"/>
        </w:rPr>
        <w:commentReference w:id="245"/>
      </w:r>
      <w:r w:rsidR="000F00CA">
        <w:rPr>
          <w:rFonts w:ascii="Arial" w:eastAsia="AGaramondPro-Regular" w:hAnsi="Arial" w:cs="Arial"/>
          <w:sz w:val="24"/>
          <w:szCs w:val="24"/>
        </w:rPr>
        <w:t xml:space="preserve">, </w:t>
      </w:r>
      <w:commentRangeStart w:id="246"/>
      <w:r w:rsidR="000F00CA">
        <w:rPr>
          <w:rFonts w:ascii="Arial" w:eastAsia="AGaramondPro-Regular" w:hAnsi="Arial" w:cs="Arial"/>
          <w:sz w:val="24"/>
          <w:szCs w:val="24"/>
        </w:rPr>
        <w:t>05 especies</w:t>
      </w:r>
      <w:r w:rsidR="00EF73C2" w:rsidRPr="00EF73C2">
        <w:rPr>
          <w:rFonts w:ascii="Arial" w:eastAsia="AGaramondPro-Regular" w:hAnsi="Arial" w:cs="Arial"/>
          <w:sz w:val="24"/>
          <w:szCs w:val="24"/>
        </w:rPr>
        <w:t xml:space="preserve"> de </w:t>
      </w:r>
      <w:proofErr w:type="spellStart"/>
      <w:r w:rsidR="00EF73C2" w:rsidRPr="00EF73C2">
        <w:rPr>
          <w:rFonts w:ascii="Arial" w:eastAsia="AGaramondPro-Regular" w:hAnsi="Arial" w:cs="Arial"/>
          <w:sz w:val="24"/>
          <w:szCs w:val="24"/>
        </w:rPr>
        <w:t>Vespertilioni</w:t>
      </w:r>
      <w:r w:rsidR="000F00CA">
        <w:rPr>
          <w:rFonts w:ascii="Arial" w:eastAsia="AGaramondPro-Regular" w:hAnsi="Arial" w:cs="Arial"/>
          <w:sz w:val="24"/>
          <w:szCs w:val="24"/>
        </w:rPr>
        <w:t>dae</w:t>
      </w:r>
      <w:proofErr w:type="spellEnd"/>
      <w:r w:rsidR="000F00CA">
        <w:rPr>
          <w:rFonts w:ascii="Arial" w:eastAsia="AGaramondPro-Regular" w:hAnsi="Arial" w:cs="Arial"/>
          <w:sz w:val="24"/>
          <w:szCs w:val="24"/>
        </w:rPr>
        <w:t xml:space="preserve"> (11.6%), </w:t>
      </w:r>
      <w:commentRangeEnd w:id="246"/>
      <w:r w:rsidR="003772A9">
        <w:rPr>
          <w:rStyle w:val="Refdecomentario"/>
        </w:rPr>
        <w:commentReference w:id="246"/>
      </w:r>
      <w:r w:rsidR="000F00CA">
        <w:rPr>
          <w:rFonts w:ascii="Arial" w:eastAsia="AGaramondPro-Regular" w:hAnsi="Arial" w:cs="Arial"/>
          <w:sz w:val="24"/>
          <w:szCs w:val="24"/>
        </w:rPr>
        <w:t>02 especie</w:t>
      </w:r>
      <w:ins w:id="247" w:author="Stefanía Sibille Grández" w:date="2022-05-17T23:49:00Z">
        <w:r w:rsidR="00AA3CBE">
          <w:rPr>
            <w:rFonts w:ascii="Arial" w:eastAsia="AGaramondPro-Regular" w:hAnsi="Arial" w:cs="Arial"/>
            <w:sz w:val="24"/>
            <w:szCs w:val="24"/>
          </w:rPr>
          <w:t>s</w:t>
        </w:r>
      </w:ins>
      <w:ins w:id="248" w:author="Stefanía Sibille Grández" w:date="2022-05-17T23:50:00Z">
        <w:r w:rsidR="00AA3CBE">
          <w:rPr>
            <w:rFonts w:ascii="Arial" w:eastAsia="AGaramondPro-Regular" w:hAnsi="Arial" w:cs="Arial"/>
            <w:sz w:val="24"/>
            <w:szCs w:val="24"/>
          </w:rPr>
          <w:t xml:space="preserve"> de</w:t>
        </w:r>
      </w:ins>
      <w:r w:rsidR="00EF73C2">
        <w:rPr>
          <w:rFonts w:ascii="Arial" w:eastAsia="AGaramondPro-Regular" w:hAnsi="Arial" w:cs="Arial"/>
          <w:sz w:val="24"/>
          <w:szCs w:val="24"/>
        </w:rPr>
        <w:t xml:space="preserve"> </w:t>
      </w:r>
      <w:proofErr w:type="spellStart"/>
      <w:r w:rsidR="00EE7618">
        <w:rPr>
          <w:rFonts w:ascii="Arial" w:eastAsia="AGaramondPro-Regular" w:hAnsi="Arial" w:cs="Arial"/>
          <w:sz w:val="24"/>
          <w:szCs w:val="24"/>
        </w:rPr>
        <w:t>N</w:t>
      </w:r>
      <w:r w:rsidR="000F00CA">
        <w:rPr>
          <w:rFonts w:ascii="Arial" w:eastAsia="AGaramondPro-Regular" w:hAnsi="Arial" w:cs="Arial"/>
          <w:sz w:val="24"/>
          <w:szCs w:val="24"/>
        </w:rPr>
        <w:t>octilidae</w:t>
      </w:r>
      <w:proofErr w:type="spellEnd"/>
      <w:r w:rsidR="000F00CA">
        <w:rPr>
          <w:rFonts w:ascii="Arial" w:eastAsia="AGaramondPro-Regular" w:hAnsi="Arial" w:cs="Arial"/>
          <w:sz w:val="24"/>
          <w:szCs w:val="24"/>
        </w:rPr>
        <w:t xml:space="preserve"> (4.7%), las familias </w:t>
      </w:r>
      <w:proofErr w:type="spellStart"/>
      <w:r w:rsidR="00EF73C2">
        <w:rPr>
          <w:rFonts w:ascii="Arial" w:eastAsia="AGaramondPro-Regular" w:hAnsi="Arial" w:cs="Arial"/>
          <w:sz w:val="24"/>
          <w:szCs w:val="24"/>
        </w:rPr>
        <w:t>Molossidae</w:t>
      </w:r>
      <w:proofErr w:type="spellEnd"/>
      <w:r w:rsidR="000F00CA">
        <w:rPr>
          <w:rFonts w:ascii="Arial" w:eastAsia="AGaramondPro-Regular" w:hAnsi="Arial" w:cs="Arial"/>
          <w:sz w:val="24"/>
          <w:szCs w:val="24"/>
        </w:rPr>
        <w:t xml:space="preserve"> y </w:t>
      </w:r>
      <w:proofErr w:type="spellStart"/>
      <w:r w:rsidR="000F00CA">
        <w:rPr>
          <w:rFonts w:ascii="Arial" w:eastAsia="AGaramondPro-Regular" w:hAnsi="Arial" w:cs="Arial"/>
          <w:sz w:val="24"/>
          <w:szCs w:val="24"/>
        </w:rPr>
        <w:t>Emballonuridae</w:t>
      </w:r>
      <w:proofErr w:type="spellEnd"/>
      <w:r w:rsidR="000F00CA">
        <w:rPr>
          <w:rFonts w:ascii="Arial" w:eastAsia="AGaramondPro-Regular" w:hAnsi="Arial" w:cs="Arial"/>
          <w:sz w:val="24"/>
          <w:szCs w:val="24"/>
        </w:rPr>
        <w:t xml:space="preserve"> registra</w:t>
      </w:r>
      <w:r w:rsidR="00EE7618">
        <w:rPr>
          <w:rFonts w:ascii="Arial" w:eastAsia="AGaramondPro-Regular" w:hAnsi="Arial" w:cs="Arial"/>
          <w:sz w:val="24"/>
          <w:szCs w:val="24"/>
        </w:rPr>
        <w:t>r</w:t>
      </w:r>
      <w:r w:rsidR="000F00CA">
        <w:rPr>
          <w:rFonts w:ascii="Arial" w:eastAsia="AGaramondPro-Regular" w:hAnsi="Arial" w:cs="Arial"/>
          <w:sz w:val="24"/>
          <w:szCs w:val="24"/>
        </w:rPr>
        <w:t>on 01 especie</w:t>
      </w:r>
      <w:ins w:id="249" w:author="Stefanía Sibille Grández" w:date="2022-05-17T23:50:00Z">
        <w:r w:rsidR="00AA3CBE">
          <w:rPr>
            <w:rFonts w:ascii="Arial" w:eastAsia="AGaramondPro-Regular" w:hAnsi="Arial" w:cs="Arial"/>
            <w:sz w:val="24"/>
            <w:szCs w:val="24"/>
          </w:rPr>
          <w:t xml:space="preserve"> cada una,</w:t>
        </w:r>
      </w:ins>
      <w:r w:rsidR="000F00CA">
        <w:rPr>
          <w:rFonts w:ascii="Arial" w:eastAsia="AGaramondPro-Regular" w:hAnsi="Arial" w:cs="Arial"/>
          <w:sz w:val="24"/>
          <w:szCs w:val="24"/>
        </w:rPr>
        <w:t xml:space="preserve"> que representa el 2.3% respectivamente</w:t>
      </w:r>
      <w:r w:rsidR="00EF73C2" w:rsidRPr="00EF73C2">
        <w:rPr>
          <w:rFonts w:ascii="Arial" w:eastAsia="AGaramondPro-Regular" w:hAnsi="Arial" w:cs="Arial"/>
          <w:sz w:val="24"/>
          <w:szCs w:val="24"/>
        </w:rPr>
        <w:t>.</w:t>
      </w:r>
      <w:r w:rsidR="00EF73C2">
        <w:rPr>
          <w:rFonts w:ascii="Arial" w:eastAsia="AGaramondPro-Regular" w:hAnsi="Arial" w:cs="Arial"/>
          <w:sz w:val="24"/>
          <w:szCs w:val="24"/>
        </w:rPr>
        <w:t xml:space="preserve"> Entre los registros de los </w:t>
      </w:r>
      <w:proofErr w:type="spellStart"/>
      <w:r w:rsidR="00EF73C2">
        <w:rPr>
          <w:rFonts w:ascii="Arial" w:eastAsia="AGaramondPro-Regular" w:hAnsi="Arial" w:cs="Arial"/>
          <w:sz w:val="24"/>
          <w:szCs w:val="24"/>
        </w:rPr>
        <w:t>Phy</w:t>
      </w:r>
      <w:r w:rsidR="00EF73C2" w:rsidRPr="00EF73C2">
        <w:rPr>
          <w:rFonts w:ascii="Arial" w:eastAsia="AGaramondPro-Regular" w:hAnsi="Arial" w:cs="Arial"/>
          <w:sz w:val="24"/>
          <w:szCs w:val="24"/>
        </w:rPr>
        <w:t>ilostómidos</w:t>
      </w:r>
      <w:proofErr w:type="spellEnd"/>
      <w:ins w:id="250" w:author="Stefanía Sibille Grández" w:date="2022-05-17T23:51:00Z">
        <w:r w:rsidR="00AA3CBE">
          <w:rPr>
            <w:rFonts w:ascii="Arial" w:eastAsia="AGaramondPro-Regular" w:hAnsi="Arial" w:cs="Arial"/>
            <w:sz w:val="24"/>
            <w:szCs w:val="24"/>
          </w:rPr>
          <w:t>,</w:t>
        </w:r>
      </w:ins>
      <w:r w:rsidR="00EF73C2" w:rsidRPr="00EF73C2">
        <w:rPr>
          <w:rFonts w:ascii="Arial" w:eastAsia="AGaramondPro-Regular" w:hAnsi="Arial" w:cs="Arial"/>
          <w:sz w:val="24"/>
          <w:szCs w:val="24"/>
        </w:rPr>
        <w:t xml:space="preserve"> las subfamilias</w:t>
      </w:r>
      <w:del w:id="251" w:author="Stefanía Sibille Grández" w:date="2022-05-17T23:51:00Z">
        <w:r w:rsidR="00EF73C2" w:rsidRPr="00EF73C2" w:rsidDel="00AA3CBE">
          <w:rPr>
            <w:rFonts w:ascii="Arial" w:eastAsia="AGaramondPro-Regular" w:hAnsi="Arial" w:cs="Arial"/>
            <w:sz w:val="24"/>
            <w:szCs w:val="24"/>
          </w:rPr>
          <w:delText>:</w:delText>
        </w:r>
      </w:del>
      <w:r w:rsidR="00EF73C2">
        <w:rPr>
          <w:rFonts w:ascii="Arial" w:eastAsia="AGaramondPro-Regular" w:hAnsi="Arial" w:cs="Arial"/>
          <w:sz w:val="24"/>
          <w:szCs w:val="24"/>
        </w:rPr>
        <w:t xml:space="preserve"> </w:t>
      </w:r>
      <w:proofErr w:type="spellStart"/>
      <w:r w:rsidR="00EF73C2" w:rsidRPr="00EF73C2">
        <w:rPr>
          <w:rFonts w:ascii="Arial" w:eastAsia="AGaramondPro-Regular" w:hAnsi="Arial" w:cs="Arial"/>
          <w:sz w:val="24"/>
          <w:szCs w:val="24"/>
        </w:rPr>
        <w:t>Stenoderm</w:t>
      </w:r>
      <w:r w:rsidR="00EF73C2">
        <w:rPr>
          <w:rFonts w:ascii="Arial" w:eastAsia="AGaramondPro-Regular" w:hAnsi="Arial" w:cs="Arial"/>
          <w:sz w:val="24"/>
          <w:szCs w:val="24"/>
        </w:rPr>
        <w:t>atinae</w:t>
      </w:r>
      <w:proofErr w:type="spellEnd"/>
      <w:r w:rsidR="00EF73C2">
        <w:rPr>
          <w:rFonts w:ascii="Arial" w:eastAsia="AGaramondPro-Regular" w:hAnsi="Arial" w:cs="Arial"/>
          <w:sz w:val="24"/>
          <w:szCs w:val="24"/>
        </w:rPr>
        <w:t xml:space="preserve"> y </w:t>
      </w:r>
      <w:proofErr w:type="spellStart"/>
      <w:r w:rsidR="00EF73C2">
        <w:rPr>
          <w:rFonts w:ascii="Arial" w:eastAsia="AGaramondPro-Regular" w:hAnsi="Arial" w:cs="Arial"/>
          <w:sz w:val="24"/>
          <w:szCs w:val="24"/>
        </w:rPr>
        <w:t>Carollinae</w:t>
      </w:r>
      <w:proofErr w:type="spellEnd"/>
      <w:r w:rsidR="005D3B67">
        <w:rPr>
          <w:rFonts w:ascii="Arial" w:eastAsia="AGaramondPro-Regular" w:hAnsi="Arial" w:cs="Arial"/>
          <w:sz w:val="24"/>
          <w:szCs w:val="24"/>
        </w:rPr>
        <w:t xml:space="preserve"> fueron las</w:t>
      </w:r>
      <w:r w:rsidR="00EF73C2">
        <w:rPr>
          <w:rFonts w:ascii="Arial" w:eastAsia="AGaramondPro-Regular" w:hAnsi="Arial" w:cs="Arial"/>
          <w:sz w:val="24"/>
          <w:szCs w:val="24"/>
        </w:rPr>
        <w:t xml:space="preserve"> </w:t>
      </w:r>
      <w:ins w:id="252" w:author="Stefanía Sibille Grández" w:date="2022-05-17T23:51:00Z">
        <w:r w:rsidR="00AA3CBE">
          <w:rPr>
            <w:rFonts w:ascii="Arial" w:eastAsia="AGaramondPro-Regular" w:hAnsi="Arial" w:cs="Arial"/>
            <w:sz w:val="24"/>
            <w:szCs w:val="24"/>
          </w:rPr>
          <w:t xml:space="preserve">que </w:t>
        </w:r>
      </w:ins>
      <w:r w:rsidR="00EF73C2">
        <w:rPr>
          <w:rFonts w:ascii="Arial" w:eastAsia="AGaramondPro-Regular" w:hAnsi="Arial" w:cs="Arial"/>
          <w:sz w:val="24"/>
          <w:szCs w:val="24"/>
        </w:rPr>
        <w:t>presentaron</w:t>
      </w:r>
      <w:r w:rsidR="005D3B67">
        <w:rPr>
          <w:rFonts w:ascii="Arial" w:eastAsia="AGaramondPro-Regular" w:hAnsi="Arial" w:cs="Arial"/>
          <w:sz w:val="24"/>
          <w:szCs w:val="24"/>
        </w:rPr>
        <w:t xml:space="preserve"> mayores abundancias relativas </w:t>
      </w:r>
      <w:r w:rsidR="00CD496A">
        <w:rPr>
          <w:rFonts w:ascii="Arial" w:eastAsia="AGaramondPro-Regular" w:hAnsi="Arial" w:cs="Arial"/>
          <w:sz w:val="24"/>
          <w:szCs w:val="24"/>
        </w:rPr>
        <w:t>(38.5% y 29.3</w:t>
      </w:r>
      <w:r w:rsidR="00EF73C2">
        <w:rPr>
          <w:rFonts w:ascii="Arial" w:eastAsia="AGaramondPro-Regular" w:hAnsi="Arial" w:cs="Arial"/>
          <w:sz w:val="24"/>
          <w:szCs w:val="24"/>
        </w:rPr>
        <w:t xml:space="preserve">% </w:t>
      </w:r>
      <w:r w:rsidR="00EF73C2" w:rsidRPr="00EF73C2">
        <w:rPr>
          <w:rFonts w:ascii="Arial" w:eastAsia="AGaramondPro-Regular" w:hAnsi="Arial" w:cs="Arial"/>
          <w:sz w:val="24"/>
          <w:szCs w:val="24"/>
        </w:rPr>
        <w:t>respectivamente</w:t>
      </w:r>
      <w:r w:rsidR="00CD496A">
        <w:rPr>
          <w:rFonts w:ascii="Arial" w:eastAsia="AGaramondPro-Regular" w:hAnsi="Arial" w:cs="Arial"/>
          <w:sz w:val="24"/>
          <w:szCs w:val="24"/>
        </w:rPr>
        <w:t>)</w:t>
      </w:r>
      <w:ins w:id="253" w:author="Stefanía Sibille Grández" w:date="2022-05-17T23:51:00Z">
        <w:r w:rsidR="00AA3CBE">
          <w:rPr>
            <w:rFonts w:ascii="Arial" w:eastAsia="AGaramondPro-Regular" w:hAnsi="Arial" w:cs="Arial"/>
            <w:sz w:val="24"/>
            <w:szCs w:val="24"/>
          </w:rPr>
          <w:t>,</w:t>
        </w:r>
      </w:ins>
      <w:r w:rsidR="00CD496A">
        <w:rPr>
          <w:rFonts w:ascii="Arial" w:eastAsia="AGaramondPro-Regular" w:hAnsi="Arial" w:cs="Arial"/>
          <w:sz w:val="24"/>
          <w:szCs w:val="24"/>
        </w:rPr>
        <w:t xml:space="preserve"> mientras que </w:t>
      </w:r>
      <w:ins w:id="254" w:author="Stefanía Sibille Grández" w:date="2022-05-17T23:51:00Z">
        <w:r w:rsidR="00AA3CBE" w:rsidRPr="00EF73C2">
          <w:rPr>
            <w:rFonts w:ascii="Arial" w:eastAsia="AGaramondPro-Regular" w:hAnsi="Arial" w:cs="Arial"/>
            <w:sz w:val="24"/>
            <w:szCs w:val="24"/>
          </w:rPr>
          <w:t>las subfamilias</w:t>
        </w:r>
        <w:r w:rsidR="00AA3CBE">
          <w:rPr>
            <w:rFonts w:ascii="Arial" w:eastAsia="AGaramondPro-Regular" w:hAnsi="Arial" w:cs="Arial"/>
            <w:sz w:val="24"/>
            <w:szCs w:val="24"/>
          </w:rPr>
          <w:t xml:space="preserve"> </w:t>
        </w:r>
      </w:ins>
      <w:proofErr w:type="spellStart"/>
      <w:r w:rsidR="00CD496A">
        <w:rPr>
          <w:rFonts w:ascii="Arial" w:eastAsia="AGaramondPro-Regular" w:hAnsi="Arial" w:cs="Arial"/>
          <w:sz w:val="24"/>
          <w:szCs w:val="24"/>
        </w:rPr>
        <w:t>Lonchophyllinae</w:t>
      </w:r>
      <w:proofErr w:type="spellEnd"/>
      <w:r w:rsidR="00CD496A">
        <w:rPr>
          <w:rFonts w:ascii="Arial" w:eastAsia="AGaramondPro-Regular" w:hAnsi="Arial" w:cs="Arial"/>
          <w:sz w:val="24"/>
          <w:szCs w:val="24"/>
        </w:rPr>
        <w:t xml:space="preserve"> y </w:t>
      </w:r>
      <w:proofErr w:type="spellStart"/>
      <w:r w:rsidR="00CD496A">
        <w:rPr>
          <w:rFonts w:ascii="Arial" w:eastAsia="AGaramondPro-Regular" w:hAnsi="Arial" w:cs="Arial"/>
          <w:sz w:val="24"/>
          <w:szCs w:val="24"/>
        </w:rPr>
        <w:t>Desmodontinae</w:t>
      </w:r>
      <w:proofErr w:type="spellEnd"/>
      <w:r w:rsidR="00CD496A">
        <w:rPr>
          <w:rFonts w:ascii="Arial" w:eastAsia="AGaramondPro-Regular" w:hAnsi="Arial" w:cs="Arial"/>
          <w:sz w:val="24"/>
          <w:szCs w:val="24"/>
        </w:rPr>
        <w:t xml:space="preserve"> (0.5</w:t>
      </w:r>
      <w:r w:rsidR="00EF73C2">
        <w:rPr>
          <w:rFonts w:ascii="Arial" w:eastAsia="AGaramondPro-Regular" w:hAnsi="Arial" w:cs="Arial"/>
          <w:sz w:val="24"/>
          <w:szCs w:val="24"/>
        </w:rPr>
        <w:t>%</w:t>
      </w:r>
      <w:r w:rsidR="00CD496A">
        <w:rPr>
          <w:rFonts w:ascii="Arial" w:eastAsia="AGaramondPro-Regular" w:hAnsi="Arial" w:cs="Arial"/>
          <w:sz w:val="24"/>
          <w:szCs w:val="24"/>
        </w:rPr>
        <w:t xml:space="preserve"> </w:t>
      </w:r>
      <w:del w:id="255" w:author="Stefanía Sibille Grández" w:date="2022-05-17T23:51:00Z">
        <w:r w:rsidR="00CD496A" w:rsidDel="00AA3CBE">
          <w:rPr>
            <w:rFonts w:ascii="Arial" w:eastAsia="AGaramondPro-Regular" w:hAnsi="Arial" w:cs="Arial"/>
            <w:sz w:val="24"/>
            <w:szCs w:val="24"/>
          </w:rPr>
          <w:delText>respectivamente</w:delText>
        </w:r>
      </w:del>
      <w:ins w:id="256" w:author="Stefanía Sibille Grández" w:date="2022-05-17T23:51:00Z">
        <w:r w:rsidR="00AA3CBE">
          <w:rPr>
            <w:rFonts w:ascii="Arial" w:eastAsia="AGaramondPro-Regular" w:hAnsi="Arial" w:cs="Arial"/>
            <w:sz w:val="24"/>
            <w:szCs w:val="24"/>
          </w:rPr>
          <w:t>cada una</w:t>
        </w:r>
      </w:ins>
      <w:r w:rsidR="00EF73C2">
        <w:rPr>
          <w:rFonts w:ascii="Arial" w:eastAsia="AGaramondPro-Regular" w:hAnsi="Arial" w:cs="Arial"/>
          <w:sz w:val="24"/>
          <w:szCs w:val="24"/>
        </w:rPr>
        <w:t>) fue</w:t>
      </w:r>
      <w:r w:rsidR="00CD496A">
        <w:rPr>
          <w:rFonts w:ascii="Arial" w:eastAsia="AGaramondPro-Regular" w:hAnsi="Arial" w:cs="Arial"/>
          <w:sz w:val="24"/>
          <w:szCs w:val="24"/>
        </w:rPr>
        <w:t>ron</w:t>
      </w:r>
      <w:r w:rsidR="00EF73C2">
        <w:rPr>
          <w:rFonts w:ascii="Arial" w:eastAsia="AGaramondPro-Regular" w:hAnsi="Arial" w:cs="Arial"/>
          <w:sz w:val="24"/>
          <w:szCs w:val="24"/>
        </w:rPr>
        <w:t xml:space="preserve"> la</w:t>
      </w:r>
      <w:r w:rsidR="00CD496A">
        <w:rPr>
          <w:rFonts w:ascii="Arial" w:eastAsia="AGaramondPro-Regular" w:hAnsi="Arial" w:cs="Arial"/>
          <w:sz w:val="24"/>
          <w:szCs w:val="24"/>
        </w:rPr>
        <w:t>s</w:t>
      </w:r>
      <w:r w:rsidR="00EF73C2">
        <w:rPr>
          <w:rFonts w:ascii="Arial" w:eastAsia="AGaramondPro-Regular" w:hAnsi="Arial" w:cs="Arial"/>
          <w:sz w:val="24"/>
          <w:szCs w:val="24"/>
        </w:rPr>
        <w:t xml:space="preserve"> más rara</w:t>
      </w:r>
      <w:r w:rsidR="00CD496A">
        <w:rPr>
          <w:rFonts w:ascii="Arial" w:eastAsia="AGaramondPro-Regular" w:hAnsi="Arial" w:cs="Arial"/>
          <w:sz w:val="24"/>
          <w:szCs w:val="24"/>
        </w:rPr>
        <w:t>s</w:t>
      </w:r>
      <w:r w:rsidR="00EF73C2">
        <w:rPr>
          <w:rFonts w:ascii="Arial" w:eastAsia="AGaramondPro-Regular" w:hAnsi="Arial" w:cs="Arial"/>
          <w:sz w:val="24"/>
          <w:szCs w:val="24"/>
        </w:rPr>
        <w:t>.</w:t>
      </w:r>
      <w:r w:rsidR="009E7E44">
        <w:rPr>
          <w:rFonts w:ascii="Arial" w:eastAsia="AGaramondPro-Regular" w:hAnsi="Arial" w:cs="Arial"/>
          <w:sz w:val="24"/>
          <w:szCs w:val="24"/>
        </w:rPr>
        <w:t xml:space="preserve"> </w:t>
      </w:r>
      <w:r>
        <w:rPr>
          <w:rFonts w:ascii="Arial" w:eastAsia="AGaramondPro-Regular" w:hAnsi="Arial" w:cs="Arial"/>
          <w:sz w:val="24"/>
          <w:szCs w:val="24"/>
        </w:rPr>
        <w:t xml:space="preserve"> </w:t>
      </w:r>
    </w:p>
    <w:p w14:paraId="332B7F71" w14:textId="77777777" w:rsidR="00566D07" w:rsidRDefault="009E7E44" w:rsidP="009E7E44">
      <w:pPr>
        <w:autoSpaceDE w:val="0"/>
        <w:autoSpaceDN w:val="0"/>
        <w:adjustRightInd w:val="0"/>
        <w:spacing w:after="0" w:line="240" w:lineRule="auto"/>
        <w:jc w:val="both"/>
        <w:rPr>
          <w:rFonts w:ascii="Arial" w:eastAsia="AGaramondPro-Regular" w:hAnsi="Arial" w:cs="Arial"/>
          <w:sz w:val="24"/>
          <w:szCs w:val="24"/>
        </w:rPr>
      </w:pPr>
      <w:r>
        <w:rPr>
          <w:rFonts w:ascii="Arial" w:eastAsia="AGaramondPro-Regular" w:hAnsi="Arial" w:cs="Arial"/>
          <w:sz w:val="24"/>
          <w:szCs w:val="24"/>
        </w:rPr>
        <w:t xml:space="preserve"> </w:t>
      </w:r>
      <w:r w:rsidR="00C04A6E">
        <w:rPr>
          <w:rFonts w:ascii="Arial" w:eastAsia="AGaramondPro-Regular" w:hAnsi="Arial" w:cs="Arial"/>
          <w:sz w:val="24"/>
          <w:szCs w:val="24"/>
        </w:rPr>
        <w:t xml:space="preserve"> </w:t>
      </w:r>
    </w:p>
    <w:p w14:paraId="26C4E034" w14:textId="2110CCCD" w:rsidR="009E7E44" w:rsidRDefault="009E7E44" w:rsidP="009E7E44">
      <w:pPr>
        <w:autoSpaceDE w:val="0"/>
        <w:autoSpaceDN w:val="0"/>
        <w:adjustRightInd w:val="0"/>
        <w:spacing w:after="0" w:line="240" w:lineRule="auto"/>
        <w:jc w:val="both"/>
        <w:rPr>
          <w:rFonts w:ascii="Arial" w:eastAsia="AGaramondPro-Regular" w:hAnsi="Arial" w:cs="Arial"/>
          <w:sz w:val="24"/>
          <w:szCs w:val="24"/>
        </w:rPr>
      </w:pPr>
      <w:commentRangeStart w:id="257"/>
      <w:r w:rsidRPr="009E7E44">
        <w:rPr>
          <w:rFonts w:ascii="Arial" w:eastAsia="AGaramondPro-Regular" w:hAnsi="Arial" w:cs="Arial"/>
          <w:sz w:val="24"/>
          <w:szCs w:val="24"/>
        </w:rPr>
        <w:t>De las especies ca</w:t>
      </w:r>
      <w:r>
        <w:rPr>
          <w:rFonts w:ascii="Arial" w:eastAsia="AGaramondPro-Regular" w:hAnsi="Arial" w:cs="Arial"/>
          <w:sz w:val="24"/>
          <w:szCs w:val="24"/>
        </w:rPr>
        <w:t>pturadas</w:t>
      </w:r>
      <w:ins w:id="258" w:author="Stefanía Sibille Grández" w:date="2022-05-17T23:52:00Z">
        <w:r w:rsidR="00AA3CBE">
          <w:rPr>
            <w:rFonts w:ascii="Arial" w:eastAsia="AGaramondPro-Regular" w:hAnsi="Arial" w:cs="Arial"/>
            <w:sz w:val="24"/>
            <w:szCs w:val="24"/>
          </w:rPr>
          <w:t>,</w:t>
        </w:r>
      </w:ins>
      <w:r>
        <w:rPr>
          <w:rFonts w:ascii="Arial" w:eastAsia="AGaramondPro-Regular" w:hAnsi="Arial" w:cs="Arial"/>
          <w:sz w:val="24"/>
          <w:szCs w:val="24"/>
        </w:rPr>
        <w:t xml:space="preserve"> </w:t>
      </w:r>
      <w:proofErr w:type="spellStart"/>
      <w:r w:rsidRPr="00BF0EF2">
        <w:rPr>
          <w:rFonts w:ascii="Arial" w:eastAsia="AGaramondPro-Regular" w:hAnsi="Arial" w:cs="Arial"/>
          <w:i/>
          <w:sz w:val="24"/>
          <w:szCs w:val="24"/>
        </w:rPr>
        <w:t>Carollia</w:t>
      </w:r>
      <w:proofErr w:type="spellEnd"/>
      <w:r w:rsidRPr="00BF0EF2">
        <w:rPr>
          <w:rFonts w:ascii="Arial" w:eastAsia="AGaramondPro-Regular" w:hAnsi="Arial" w:cs="Arial"/>
          <w:i/>
          <w:sz w:val="24"/>
          <w:szCs w:val="24"/>
        </w:rPr>
        <w:t xml:space="preserve"> </w:t>
      </w:r>
      <w:proofErr w:type="spellStart"/>
      <w:r w:rsidRPr="00BF0EF2">
        <w:rPr>
          <w:rFonts w:ascii="Arial" w:eastAsia="AGaramondPro-Regular" w:hAnsi="Arial" w:cs="Arial"/>
          <w:i/>
          <w:sz w:val="24"/>
          <w:szCs w:val="24"/>
        </w:rPr>
        <w:t>perspicill</w:t>
      </w:r>
      <w:r w:rsidRPr="00A80A66">
        <w:rPr>
          <w:rFonts w:ascii="Arial" w:eastAsia="AGaramondPro-Regular" w:hAnsi="Arial" w:cs="Arial"/>
          <w:sz w:val="24"/>
          <w:szCs w:val="24"/>
        </w:rPr>
        <w:t>ata</w:t>
      </w:r>
      <w:proofErr w:type="spellEnd"/>
      <w:r w:rsidRPr="00A80A66">
        <w:rPr>
          <w:rFonts w:ascii="Arial" w:eastAsia="AGaramondPro-Regular" w:hAnsi="Arial" w:cs="Arial"/>
          <w:sz w:val="24"/>
          <w:szCs w:val="24"/>
        </w:rPr>
        <w:t xml:space="preserve"> fue l</w:t>
      </w:r>
      <w:r w:rsidR="00206614" w:rsidRPr="00A80A66">
        <w:rPr>
          <w:rFonts w:ascii="Arial" w:eastAsia="AGaramondPro-Regular" w:hAnsi="Arial" w:cs="Arial"/>
          <w:sz w:val="24"/>
          <w:szCs w:val="24"/>
        </w:rPr>
        <w:t>a</w:t>
      </w:r>
      <w:r w:rsidR="00CD496A" w:rsidRPr="00A80A66">
        <w:rPr>
          <w:rFonts w:ascii="Arial" w:eastAsia="AGaramondPro-Regular" w:hAnsi="Arial" w:cs="Arial"/>
          <w:sz w:val="24"/>
          <w:szCs w:val="24"/>
        </w:rPr>
        <w:t xml:space="preserve"> especie dominante (21.2</w:t>
      </w:r>
      <w:r w:rsidR="00BF0EF2">
        <w:rPr>
          <w:rFonts w:ascii="Arial" w:eastAsia="AGaramondPro-Regular" w:hAnsi="Arial" w:cs="Arial"/>
          <w:sz w:val="24"/>
          <w:szCs w:val="24"/>
        </w:rPr>
        <w:t>%), seguida</w:t>
      </w:r>
      <w:r w:rsidR="00206614" w:rsidRPr="00A80A66">
        <w:rPr>
          <w:rFonts w:ascii="Arial" w:eastAsia="AGaramondPro-Regular" w:hAnsi="Arial" w:cs="Arial"/>
          <w:sz w:val="24"/>
          <w:szCs w:val="24"/>
        </w:rPr>
        <w:t xml:space="preserve"> </w:t>
      </w:r>
      <w:r w:rsidRPr="00A80A66">
        <w:rPr>
          <w:rFonts w:ascii="Arial" w:eastAsia="AGaramondPro-Regular" w:hAnsi="Arial" w:cs="Arial"/>
          <w:sz w:val="24"/>
          <w:szCs w:val="24"/>
        </w:rPr>
        <w:t xml:space="preserve">por </w:t>
      </w:r>
      <w:proofErr w:type="spellStart"/>
      <w:r w:rsidR="00CD496A" w:rsidRPr="00BF0EF2">
        <w:rPr>
          <w:rFonts w:ascii="Arial" w:eastAsia="AGaramondPro-Regular" w:hAnsi="Arial" w:cs="Arial"/>
          <w:i/>
          <w:sz w:val="24"/>
          <w:szCs w:val="24"/>
        </w:rPr>
        <w:t>Artibeus</w:t>
      </w:r>
      <w:proofErr w:type="spellEnd"/>
      <w:r w:rsidR="00CD496A" w:rsidRPr="00BF0EF2">
        <w:rPr>
          <w:rFonts w:ascii="Arial" w:eastAsia="AGaramondPro-Regular" w:hAnsi="Arial" w:cs="Arial"/>
          <w:i/>
          <w:sz w:val="24"/>
          <w:szCs w:val="24"/>
        </w:rPr>
        <w:t xml:space="preserve"> </w:t>
      </w:r>
      <w:proofErr w:type="spellStart"/>
      <w:r w:rsidR="00CD496A" w:rsidRPr="00BF0EF2">
        <w:rPr>
          <w:rFonts w:ascii="Arial" w:eastAsia="AGaramondPro-Regular" w:hAnsi="Arial" w:cs="Arial"/>
          <w:i/>
          <w:sz w:val="24"/>
          <w:szCs w:val="24"/>
        </w:rPr>
        <w:t>planirostris</w:t>
      </w:r>
      <w:proofErr w:type="spellEnd"/>
      <w:r w:rsidRPr="00BF0EF2">
        <w:rPr>
          <w:rFonts w:ascii="Arial" w:eastAsia="AGaramondPro-Regular" w:hAnsi="Arial" w:cs="Arial"/>
          <w:i/>
          <w:sz w:val="24"/>
          <w:szCs w:val="24"/>
        </w:rPr>
        <w:t xml:space="preserve">, </w:t>
      </w:r>
      <w:proofErr w:type="spellStart"/>
      <w:r w:rsidRPr="00BF0EF2">
        <w:rPr>
          <w:rFonts w:ascii="Arial" w:eastAsia="AGaramondPro-Regular" w:hAnsi="Arial" w:cs="Arial"/>
          <w:i/>
          <w:sz w:val="24"/>
          <w:szCs w:val="24"/>
        </w:rPr>
        <w:t>A</w:t>
      </w:r>
      <w:r w:rsidR="00CD496A" w:rsidRPr="00BF0EF2">
        <w:rPr>
          <w:rFonts w:ascii="Arial" w:eastAsia="AGaramondPro-Regular" w:hAnsi="Arial" w:cs="Arial"/>
          <w:i/>
          <w:sz w:val="24"/>
          <w:szCs w:val="24"/>
        </w:rPr>
        <w:t>rtibeus</w:t>
      </w:r>
      <w:proofErr w:type="spellEnd"/>
      <w:r w:rsidR="00CD496A" w:rsidRPr="00BF0EF2">
        <w:rPr>
          <w:rFonts w:ascii="Arial" w:eastAsia="AGaramondPro-Regular" w:hAnsi="Arial" w:cs="Arial"/>
          <w:i/>
          <w:sz w:val="24"/>
          <w:szCs w:val="24"/>
        </w:rPr>
        <w:t xml:space="preserve"> </w:t>
      </w:r>
      <w:proofErr w:type="spellStart"/>
      <w:r w:rsidR="00CD496A" w:rsidRPr="00BF0EF2">
        <w:rPr>
          <w:rFonts w:ascii="Arial" w:eastAsia="AGaramondPro-Regular" w:hAnsi="Arial" w:cs="Arial"/>
          <w:i/>
          <w:sz w:val="24"/>
          <w:szCs w:val="24"/>
        </w:rPr>
        <w:t>lituratus</w:t>
      </w:r>
      <w:proofErr w:type="spellEnd"/>
      <w:r w:rsidRPr="00A80A66">
        <w:rPr>
          <w:rFonts w:ascii="Arial" w:eastAsia="AGaramondPro-Regular" w:hAnsi="Arial" w:cs="Arial"/>
          <w:sz w:val="24"/>
          <w:szCs w:val="24"/>
        </w:rPr>
        <w:t xml:space="preserve"> y </w:t>
      </w:r>
      <w:proofErr w:type="spellStart"/>
      <w:r w:rsidRPr="00BF0EF2">
        <w:rPr>
          <w:rFonts w:ascii="Arial" w:eastAsia="AGaramondPro-Regular" w:hAnsi="Arial" w:cs="Arial"/>
          <w:i/>
          <w:sz w:val="24"/>
          <w:szCs w:val="24"/>
        </w:rPr>
        <w:t>Sturnira</w:t>
      </w:r>
      <w:proofErr w:type="spellEnd"/>
      <w:r w:rsidRPr="00BF0EF2">
        <w:rPr>
          <w:rFonts w:ascii="Arial" w:eastAsia="AGaramondPro-Regular" w:hAnsi="Arial" w:cs="Arial"/>
          <w:i/>
          <w:sz w:val="24"/>
          <w:szCs w:val="24"/>
        </w:rPr>
        <w:t xml:space="preserve"> </w:t>
      </w:r>
      <w:proofErr w:type="spellStart"/>
      <w:r w:rsidRPr="00BF0EF2">
        <w:rPr>
          <w:rFonts w:ascii="Arial" w:eastAsia="AGaramondPro-Regular" w:hAnsi="Arial" w:cs="Arial"/>
          <w:i/>
          <w:sz w:val="24"/>
          <w:szCs w:val="24"/>
        </w:rPr>
        <w:t>lilium</w:t>
      </w:r>
      <w:proofErr w:type="spellEnd"/>
      <w:r w:rsidRPr="00A80A66">
        <w:rPr>
          <w:rFonts w:ascii="Arial" w:eastAsia="AGaramondPro-Regular" w:hAnsi="Arial" w:cs="Arial"/>
          <w:sz w:val="24"/>
          <w:szCs w:val="24"/>
        </w:rPr>
        <w:t xml:space="preserve"> (1</w:t>
      </w:r>
      <w:r w:rsidR="00CD496A" w:rsidRPr="00A80A66">
        <w:rPr>
          <w:rFonts w:ascii="Arial" w:eastAsia="AGaramondPro-Regular" w:hAnsi="Arial" w:cs="Arial"/>
          <w:sz w:val="24"/>
          <w:szCs w:val="24"/>
        </w:rPr>
        <w:t>6; 11.8 y 7.3</w:t>
      </w:r>
      <w:r w:rsidRPr="00A80A66">
        <w:rPr>
          <w:rFonts w:ascii="Arial" w:eastAsia="AGaramondPro-Regular" w:hAnsi="Arial" w:cs="Arial"/>
          <w:sz w:val="24"/>
          <w:szCs w:val="24"/>
        </w:rPr>
        <w:t>% respectivamente)</w:t>
      </w:r>
      <w:ins w:id="259" w:author="Stefanía Sibille Grández" w:date="2022-05-17T23:52:00Z">
        <w:r w:rsidR="00AA3CBE">
          <w:rPr>
            <w:rFonts w:ascii="Arial" w:eastAsia="AGaramondPro-Regular" w:hAnsi="Arial" w:cs="Arial"/>
            <w:sz w:val="24"/>
            <w:szCs w:val="24"/>
          </w:rPr>
          <w:t>.</w:t>
        </w:r>
      </w:ins>
      <w:del w:id="260" w:author="Stefanía Sibille Grández" w:date="2022-05-17T23:52:00Z">
        <w:r w:rsidRPr="00A80A66" w:rsidDel="00AA3CBE">
          <w:rPr>
            <w:rFonts w:ascii="Arial" w:eastAsia="AGaramondPro-Regular" w:hAnsi="Arial" w:cs="Arial"/>
            <w:sz w:val="24"/>
            <w:szCs w:val="24"/>
          </w:rPr>
          <w:delText>;</w:delText>
        </w:r>
      </w:del>
      <w:r w:rsidRPr="00A80A66">
        <w:rPr>
          <w:rFonts w:ascii="Arial" w:eastAsia="AGaramondPro-Regular" w:hAnsi="Arial" w:cs="Arial"/>
          <w:sz w:val="24"/>
          <w:szCs w:val="24"/>
        </w:rPr>
        <w:t xml:space="preserve"> </w:t>
      </w:r>
      <w:del w:id="261" w:author="Stefanía Sibille Grández" w:date="2022-05-17T23:52:00Z">
        <w:r w:rsidRPr="00A80A66" w:rsidDel="00AA3CBE">
          <w:rPr>
            <w:rFonts w:ascii="Arial" w:eastAsia="AGaramondPro-Regular" w:hAnsi="Arial" w:cs="Arial"/>
            <w:sz w:val="24"/>
            <w:szCs w:val="24"/>
          </w:rPr>
          <w:delText>l</w:delText>
        </w:r>
      </w:del>
      <w:ins w:id="262" w:author="Stefanía Sibille Grández" w:date="2022-05-17T23:52:00Z">
        <w:r w:rsidR="00AA3CBE">
          <w:rPr>
            <w:rFonts w:ascii="Arial" w:eastAsia="AGaramondPro-Regular" w:hAnsi="Arial" w:cs="Arial"/>
            <w:sz w:val="24"/>
            <w:szCs w:val="24"/>
          </w:rPr>
          <w:t>L</w:t>
        </w:r>
      </w:ins>
      <w:r w:rsidRPr="00A80A66">
        <w:rPr>
          <w:rFonts w:ascii="Arial" w:eastAsia="AGaramondPro-Regular" w:hAnsi="Arial" w:cs="Arial"/>
          <w:sz w:val="24"/>
          <w:szCs w:val="24"/>
        </w:rPr>
        <w:t>as cuatro</w:t>
      </w:r>
      <w:r w:rsidR="00A80A66" w:rsidRPr="00A80A66">
        <w:rPr>
          <w:rFonts w:ascii="Arial" w:eastAsia="AGaramondPro-Regular" w:hAnsi="Arial" w:cs="Arial"/>
          <w:sz w:val="24"/>
          <w:szCs w:val="24"/>
        </w:rPr>
        <w:t xml:space="preserve"> especies mencionadas acumularon el</w:t>
      </w:r>
      <w:r w:rsidR="00A80A66">
        <w:rPr>
          <w:rFonts w:ascii="Arial" w:eastAsia="AGaramondPro-Regular" w:hAnsi="Arial" w:cs="Arial"/>
          <w:sz w:val="24"/>
          <w:szCs w:val="24"/>
        </w:rPr>
        <w:t xml:space="preserve"> 56.3</w:t>
      </w:r>
      <w:r w:rsidRPr="009E7E44">
        <w:rPr>
          <w:rFonts w:ascii="Arial" w:eastAsia="AGaramondPro-Regular" w:hAnsi="Arial" w:cs="Arial"/>
          <w:sz w:val="24"/>
          <w:szCs w:val="24"/>
        </w:rPr>
        <w:t>% de</w:t>
      </w:r>
      <w:r w:rsidR="00A80A66">
        <w:rPr>
          <w:rFonts w:ascii="Arial" w:eastAsia="AGaramondPro-Regular" w:hAnsi="Arial" w:cs="Arial"/>
          <w:sz w:val="24"/>
          <w:szCs w:val="24"/>
        </w:rPr>
        <w:t>l total de</w:t>
      </w:r>
      <w:r>
        <w:rPr>
          <w:rFonts w:ascii="Arial" w:eastAsia="AGaramondPro-Regular" w:hAnsi="Arial" w:cs="Arial"/>
          <w:sz w:val="24"/>
          <w:szCs w:val="24"/>
        </w:rPr>
        <w:t xml:space="preserve"> </w:t>
      </w:r>
      <w:r w:rsidRPr="009E7E44">
        <w:rPr>
          <w:rFonts w:ascii="Arial" w:eastAsia="AGaramondPro-Regular" w:hAnsi="Arial" w:cs="Arial"/>
          <w:sz w:val="24"/>
          <w:szCs w:val="24"/>
        </w:rPr>
        <w:t>los i</w:t>
      </w:r>
      <w:r w:rsidR="00BF0EF2">
        <w:rPr>
          <w:rFonts w:ascii="Arial" w:eastAsia="AGaramondPro-Regular" w:hAnsi="Arial" w:cs="Arial"/>
          <w:sz w:val="24"/>
          <w:szCs w:val="24"/>
        </w:rPr>
        <w:t>ndividuos registrados</w:t>
      </w:r>
      <w:r w:rsidRPr="009E7E44">
        <w:rPr>
          <w:rFonts w:ascii="Arial" w:eastAsia="AGaramondPro-Regular" w:hAnsi="Arial" w:cs="Arial"/>
          <w:sz w:val="24"/>
          <w:szCs w:val="24"/>
        </w:rPr>
        <w:t>. El resto</w:t>
      </w:r>
      <w:r>
        <w:rPr>
          <w:rFonts w:ascii="Arial" w:eastAsia="AGaramondPro-Regular" w:hAnsi="Arial" w:cs="Arial"/>
          <w:sz w:val="24"/>
          <w:szCs w:val="24"/>
        </w:rPr>
        <w:t xml:space="preserve"> </w:t>
      </w:r>
      <w:r w:rsidRPr="009E7E44">
        <w:rPr>
          <w:rFonts w:ascii="Arial" w:eastAsia="AGaramondPro-Regular" w:hAnsi="Arial" w:cs="Arial"/>
          <w:sz w:val="24"/>
          <w:szCs w:val="24"/>
        </w:rPr>
        <w:t>de las especies (comunes y raras) pres</w:t>
      </w:r>
      <w:r>
        <w:rPr>
          <w:rFonts w:ascii="Arial" w:eastAsia="AGaramondPro-Regular" w:hAnsi="Arial" w:cs="Arial"/>
          <w:sz w:val="24"/>
          <w:szCs w:val="24"/>
        </w:rPr>
        <w:t xml:space="preserve">entaron </w:t>
      </w:r>
      <w:r w:rsidR="003B5307">
        <w:rPr>
          <w:rFonts w:ascii="Arial" w:eastAsia="AGaramondPro-Regular" w:hAnsi="Arial" w:cs="Arial"/>
          <w:sz w:val="24"/>
          <w:szCs w:val="24"/>
        </w:rPr>
        <w:t>abundancias inferiores al 3</w:t>
      </w:r>
      <w:r w:rsidR="00BF0EF2">
        <w:rPr>
          <w:rFonts w:ascii="Arial" w:eastAsia="AGaramondPro-Regular" w:hAnsi="Arial" w:cs="Arial"/>
          <w:sz w:val="24"/>
          <w:szCs w:val="24"/>
        </w:rPr>
        <w:t>%.</w:t>
      </w:r>
      <w:commentRangeEnd w:id="257"/>
      <w:r w:rsidR="00476064">
        <w:rPr>
          <w:rStyle w:val="Refdecomentario"/>
        </w:rPr>
        <w:commentReference w:id="257"/>
      </w:r>
    </w:p>
    <w:p w14:paraId="69D9EFAC" w14:textId="77777777" w:rsidR="009E7E44" w:rsidRDefault="009E7E44" w:rsidP="009E7E44">
      <w:pPr>
        <w:autoSpaceDE w:val="0"/>
        <w:autoSpaceDN w:val="0"/>
        <w:adjustRightInd w:val="0"/>
        <w:spacing w:after="0" w:line="240" w:lineRule="auto"/>
        <w:jc w:val="both"/>
        <w:rPr>
          <w:rFonts w:ascii="Arial" w:eastAsia="AGaramondPro-Regular" w:hAnsi="Arial" w:cs="Arial"/>
          <w:sz w:val="24"/>
          <w:szCs w:val="24"/>
        </w:rPr>
      </w:pPr>
    </w:p>
    <w:p w14:paraId="68CC8FF2" w14:textId="60245F53" w:rsidR="0013658F" w:rsidRDefault="003301B3" w:rsidP="0013658F">
      <w:pPr>
        <w:autoSpaceDE w:val="0"/>
        <w:autoSpaceDN w:val="0"/>
        <w:adjustRightInd w:val="0"/>
        <w:spacing w:after="0" w:line="240" w:lineRule="auto"/>
        <w:jc w:val="both"/>
        <w:rPr>
          <w:rFonts w:ascii="Arial" w:eastAsia="AGaramondPro-Regular" w:hAnsi="Arial" w:cs="Arial"/>
          <w:sz w:val="24"/>
          <w:szCs w:val="24"/>
          <w:lang w:val="es-PE"/>
        </w:rPr>
      </w:pPr>
      <w:r w:rsidRPr="003B5307">
        <w:rPr>
          <w:rFonts w:ascii="Arial" w:eastAsia="AGaramondPro-Regular" w:hAnsi="Arial" w:cs="Arial"/>
          <w:sz w:val="24"/>
          <w:szCs w:val="24"/>
          <w:highlight w:val="yellow"/>
          <w:lang w:val="es-PE"/>
        </w:rPr>
        <w:lastRenderedPageBreak/>
        <w:t>Para toda el área evaluada</w:t>
      </w:r>
      <w:ins w:id="263" w:author="Stefanía Sibille Grández" w:date="2022-05-24T23:04:00Z">
        <w:r w:rsidR="001B04F2">
          <w:rPr>
            <w:rFonts w:ascii="Arial" w:eastAsia="AGaramondPro-Regular" w:hAnsi="Arial" w:cs="Arial"/>
            <w:sz w:val="24"/>
            <w:szCs w:val="24"/>
            <w:highlight w:val="yellow"/>
            <w:lang w:val="es-PE"/>
          </w:rPr>
          <w:t>,</w:t>
        </w:r>
      </w:ins>
      <w:r w:rsidRPr="003B5307">
        <w:rPr>
          <w:rFonts w:ascii="Arial" w:eastAsia="AGaramondPro-Regular" w:hAnsi="Arial" w:cs="Arial"/>
          <w:sz w:val="24"/>
          <w:szCs w:val="24"/>
          <w:highlight w:val="yellow"/>
          <w:lang w:val="es-PE"/>
        </w:rPr>
        <w:t xml:space="preserve"> el número de especies estimadas (S1*)</w:t>
      </w:r>
      <w:ins w:id="264" w:author="Stefanía Sibille Grández" w:date="2022-05-24T23:04:00Z">
        <w:r w:rsidR="001B04F2">
          <w:rPr>
            <w:rFonts w:ascii="Arial" w:eastAsia="AGaramondPro-Regular" w:hAnsi="Arial" w:cs="Arial"/>
            <w:sz w:val="24"/>
            <w:szCs w:val="24"/>
            <w:highlight w:val="yellow"/>
            <w:lang w:val="es-PE"/>
          </w:rPr>
          <w:t>,</w:t>
        </w:r>
      </w:ins>
      <w:r w:rsidRPr="003B5307">
        <w:rPr>
          <w:rFonts w:ascii="Arial" w:eastAsia="AGaramondPro-Regular" w:hAnsi="Arial" w:cs="Arial"/>
          <w:sz w:val="24"/>
          <w:szCs w:val="24"/>
          <w:highlight w:val="yellow"/>
          <w:lang w:val="es-PE"/>
        </w:rPr>
        <w:t xml:space="preserve"> según el estimador Chao 1</w:t>
      </w:r>
      <w:ins w:id="265" w:author="Stefanía Sibille Grández" w:date="2022-05-24T23:04:00Z">
        <w:r w:rsidR="001B04F2">
          <w:rPr>
            <w:rFonts w:ascii="Arial" w:eastAsia="AGaramondPro-Regular" w:hAnsi="Arial" w:cs="Arial"/>
            <w:sz w:val="24"/>
            <w:szCs w:val="24"/>
            <w:highlight w:val="yellow"/>
            <w:lang w:val="es-PE"/>
          </w:rPr>
          <w:t>,</w:t>
        </w:r>
      </w:ins>
      <w:r w:rsidRPr="003B5307">
        <w:rPr>
          <w:rFonts w:ascii="Arial" w:eastAsia="AGaramondPro-Regular" w:hAnsi="Arial" w:cs="Arial"/>
          <w:sz w:val="24"/>
          <w:szCs w:val="24"/>
          <w:highlight w:val="yellow"/>
          <w:lang w:val="es-PE"/>
        </w:rPr>
        <w:t xml:space="preserve"> fue 48.5</w:t>
      </w:r>
      <w:ins w:id="266" w:author="Stefanía Sibille Grández" w:date="2022-05-24T23:04:00Z">
        <w:r w:rsidR="001B04F2">
          <w:rPr>
            <w:rFonts w:ascii="Arial" w:eastAsia="AGaramondPro-Regular" w:hAnsi="Arial" w:cs="Arial"/>
            <w:sz w:val="24"/>
            <w:szCs w:val="24"/>
            <w:highlight w:val="yellow"/>
            <w:lang w:val="es-PE"/>
          </w:rPr>
          <w:t>;</w:t>
        </w:r>
      </w:ins>
      <w:del w:id="267" w:author="Stefanía Sibille Grández" w:date="2022-05-24T23:04:00Z">
        <w:r w:rsidRPr="003B5307" w:rsidDel="001B04F2">
          <w:rPr>
            <w:rFonts w:ascii="Arial" w:eastAsia="AGaramondPro-Regular" w:hAnsi="Arial" w:cs="Arial"/>
            <w:sz w:val="24"/>
            <w:szCs w:val="24"/>
            <w:highlight w:val="yellow"/>
            <w:lang w:val="es-PE"/>
          </w:rPr>
          <w:delText>.</w:delText>
        </w:r>
      </w:del>
      <w:r w:rsidRPr="003B5307">
        <w:rPr>
          <w:rFonts w:ascii="Arial" w:eastAsia="AGaramondPro-Regular" w:hAnsi="Arial" w:cs="Arial"/>
          <w:sz w:val="24"/>
          <w:szCs w:val="24"/>
          <w:highlight w:val="yellow"/>
          <w:lang w:val="es-PE"/>
        </w:rPr>
        <w:t xml:space="preserve"> </w:t>
      </w:r>
      <w:del w:id="268" w:author="Stefanía Sibille Grández" w:date="2022-05-24T23:04:00Z">
        <w:r w:rsidRPr="003B5307" w:rsidDel="001B04F2">
          <w:rPr>
            <w:rFonts w:ascii="Arial" w:eastAsia="AGaramondPro-Regular" w:hAnsi="Arial" w:cs="Arial"/>
            <w:sz w:val="24"/>
            <w:szCs w:val="24"/>
            <w:highlight w:val="yellow"/>
            <w:lang w:val="es-PE"/>
          </w:rPr>
          <w:delText>P</w:delText>
        </w:r>
      </w:del>
      <w:ins w:id="269" w:author="Stefanía Sibille Grández" w:date="2022-05-24T23:04:00Z">
        <w:r w:rsidR="001B04F2">
          <w:rPr>
            <w:rFonts w:ascii="Arial" w:eastAsia="AGaramondPro-Regular" w:hAnsi="Arial" w:cs="Arial"/>
            <w:sz w:val="24"/>
            <w:szCs w:val="24"/>
            <w:highlight w:val="yellow"/>
            <w:lang w:val="es-PE"/>
          </w:rPr>
          <w:t>p</w:t>
        </w:r>
      </w:ins>
      <w:r w:rsidRPr="003B5307">
        <w:rPr>
          <w:rFonts w:ascii="Arial" w:eastAsia="AGaramondPro-Regular" w:hAnsi="Arial" w:cs="Arial"/>
          <w:sz w:val="24"/>
          <w:szCs w:val="24"/>
          <w:highlight w:val="yellow"/>
          <w:lang w:val="es-PE"/>
        </w:rPr>
        <w:t xml:space="preserve">or tanto, las 43 especies registradas, representan el 88.65% </w:t>
      </w:r>
      <w:ins w:id="270" w:author="Stefanía Sibille Grández" w:date="2022-05-24T23:05:00Z">
        <w:r w:rsidR="00FD12B0">
          <w:rPr>
            <w:rFonts w:ascii="Arial" w:eastAsia="AGaramondPro-Regular" w:hAnsi="Arial" w:cs="Arial"/>
            <w:sz w:val="24"/>
            <w:szCs w:val="24"/>
            <w:lang w:val="es-PE"/>
          </w:rPr>
          <w:t>de toda la riqueza estimada</w:t>
        </w:r>
      </w:ins>
      <w:r w:rsidR="002B6324">
        <w:rPr>
          <w:rFonts w:ascii="Arial" w:eastAsia="AGaramondPro-Regular" w:hAnsi="Arial" w:cs="Arial"/>
          <w:sz w:val="24"/>
          <w:szCs w:val="24"/>
          <w:lang w:val="es-PE"/>
        </w:rPr>
        <w:t>.</w:t>
      </w:r>
      <w:ins w:id="271" w:author="Stefanía Sibille Grández" w:date="2022-05-17T23:53:00Z">
        <w:r w:rsidR="00BE174F">
          <w:rPr>
            <w:rFonts w:ascii="Arial" w:eastAsia="AGaramondPro-Regular" w:hAnsi="Arial" w:cs="Arial"/>
            <w:sz w:val="24"/>
            <w:szCs w:val="24"/>
            <w:lang w:val="es-PE"/>
          </w:rPr>
          <w:t xml:space="preserve"> </w:t>
        </w:r>
      </w:ins>
      <w:r w:rsidR="0013658F" w:rsidRPr="0013658F">
        <w:rPr>
          <w:rFonts w:ascii="Arial" w:eastAsia="AGaramondPro-Regular" w:hAnsi="Arial" w:cs="Arial"/>
          <w:sz w:val="24"/>
          <w:szCs w:val="24"/>
          <w:lang w:val="es-PE"/>
        </w:rPr>
        <w:t>La curva de acu</w:t>
      </w:r>
      <w:r w:rsidR="0013658F">
        <w:rPr>
          <w:rFonts w:ascii="Arial" w:eastAsia="AGaramondPro-Regular" w:hAnsi="Arial" w:cs="Arial"/>
          <w:sz w:val="24"/>
          <w:szCs w:val="24"/>
          <w:lang w:val="es-PE"/>
        </w:rPr>
        <w:t>mulación de especies observada</w:t>
      </w:r>
      <w:ins w:id="272" w:author="Stefanía Sibille Grández" w:date="2022-06-29T17:44:00Z">
        <w:r w:rsidR="003F0E72">
          <w:rPr>
            <w:rFonts w:ascii="Arial" w:eastAsia="AGaramondPro-Regular" w:hAnsi="Arial" w:cs="Arial"/>
            <w:sz w:val="24"/>
            <w:szCs w:val="24"/>
            <w:lang w:val="es-PE"/>
          </w:rPr>
          <w:t>s</w:t>
        </w:r>
      </w:ins>
      <w:r w:rsidR="0013658F">
        <w:rPr>
          <w:rFonts w:ascii="Arial" w:eastAsia="AGaramondPro-Regular" w:hAnsi="Arial" w:cs="Arial"/>
          <w:sz w:val="24"/>
          <w:szCs w:val="24"/>
          <w:lang w:val="es-PE"/>
        </w:rPr>
        <w:t xml:space="preserve"> en l</w:t>
      </w:r>
      <w:ins w:id="273" w:author="Stefanía Sibille Grández" w:date="2022-05-17T23:53:00Z">
        <w:r w:rsidR="00BE174F">
          <w:rPr>
            <w:rFonts w:ascii="Arial" w:eastAsia="AGaramondPro-Regular" w:hAnsi="Arial" w:cs="Arial"/>
            <w:sz w:val="24"/>
            <w:szCs w:val="24"/>
            <w:lang w:val="es-PE"/>
          </w:rPr>
          <w:t>a</w:t>
        </w:r>
      </w:ins>
      <w:del w:id="274" w:author="Stefanía Sibille Grández" w:date="2022-05-17T23:53:00Z">
        <w:r w:rsidR="0013658F" w:rsidDel="00BE174F">
          <w:rPr>
            <w:rFonts w:ascii="Arial" w:eastAsia="AGaramondPro-Regular" w:hAnsi="Arial" w:cs="Arial"/>
            <w:sz w:val="24"/>
            <w:szCs w:val="24"/>
            <w:lang w:val="es-PE"/>
          </w:rPr>
          <w:delText>o</w:delText>
        </w:r>
      </w:del>
      <w:r w:rsidR="0013658F">
        <w:rPr>
          <w:rFonts w:ascii="Arial" w:eastAsia="AGaramondPro-Regular" w:hAnsi="Arial" w:cs="Arial"/>
          <w:sz w:val="24"/>
          <w:szCs w:val="24"/>
          <w:lang w:val="es-PE"/>
        </w:rPr>
        <w:t xml:space="preserve">s coberturas vegetales </w:t>
      </w:r>
      <w:ins w:id="275" w:author="Stefanía Sibille Grández" w:date="2022-06-29T17:44:00Z">
        <w:r w:rsidR="003F0E72">
          <w:rPr>
            <w:rFonts w:ascii="Arial" w:eastAsia="AGaramondPro-Regular" w:hAnsi="Arial" w:cs="Arial"/>
            <w:sz w:val="24"/>
            <w:szCs w:val="24"/>
            <w:lang w:val="es-PE"/>
          </w:rPr>
          <w:t>b</w:t>
        </w:r>
      </w:ins>
      <w:del w:id="276" w:author="Stefanía Sibille Grández" w:date="2022-06-29T17:44:00Z">
        <w:r w:rsidR="0013658F" w:rsidDel="003F0E72">
          <w:rPr>
            <w:rFonts w:ascii="Arial" w:eastAsia="AGaramondPro-Regular" w:hAnsi="Arial" w:cs="Arial"/>
            <w:sz w:val="24"/>
            <w:szCs w:val="24"/>
            <w:lang w:val="es-PE"/>
          </w:rPr>
          <w:delText>B</w:delText>
        </w:r>
      </w:del>
      <w:r w:rsidR="002B6324">
        <w:rPr>
          <w:rFonts w:ascii="Arial" w:eastAsia="AGaramondPro-Regular" w:hAnsi="Arial" w:cs="Arial"/>
          <w:sz w:val="24"/>
          <w:szCs w:val="24"/>
          <w:lang w:val="es-PE"/>
        </w:rPr>
        <w:t>osque de colina baja</w:t>
      </w:r>
      <w:r w:rsidR="0013658F">
        <w:rPr>
          <w:rFonts w:ascii="Arial" w:eastAsia="AGaramondPro-Regular" w:hAnsi="Arial" w:cs="Arial"/>
          <w:sz w:val="24"/>
          <w:szCs w:val="24"/>
          <w:lang w:val="es-PE"/>
        </w:rPr>
        <w:t xml:space="preserve">, </w:t>
      </w:r>
      <w:ins w:id="277" w:author="Stefanía Sibille Grández" w:date="2022-06-29T17:44:00Z">
        <w:r w:rsidR="003F0E72">
          <w:rPr>
            <w:rFonts w:ascii="Arial" w:eastAsia="AGaramondPro-Regular" w:hAnsi="Arial" w:cs="Arial"/>
            <w:sz w:val="24"/>
            <w:szCs w:val="24"/>
            <w:lang w:val="es-PE"/>
          </w:rPr>
          <w:t>b</w:t>
        </w:r>
      </w:ins>
      <w:del w:id="278" w:author="Stefanía Sibille Grández" w:date="2022-06-29T17:44:00Z">
        <w:r w:rsidR="0013658F" w:rsidDel="003F0E72">
          <w:rPr>
            <w:rFonts w:ascii="Arial" w:eastAsia="AGaramondPro-Regular" w:hAnsi="Arial" w:cs="Arial"/>
            <w:sz w:val="24"/>
            <w:szCs w:val="24"/>
            <w:lang w:val="es-PE"/>
          </w:rPr>
          <w:delText>B</w:delText>
        </w:r>
      </w:del>
      <w:r w:rsidR="002B6324">
        <w:rPr>
          <w:rFonts w:ascii="Arial" w:eastAsia="AGaramondPro-Regular" w:hAnsi="Arial" w:cs="Arial"/>
          <w:sz w:val="24"/>
          <w:szCs w:val="24"/>
          <w:lang w:val="es-PE"/>
        </w:rPr>
        <w:t>osque de terraza baja</w:t>
      </w:r>
      <w:del w:id="279" w:author="Stefanía Sibille Grández" w:date="2022-05-17T23:54:00Z">
        <w:r w:rsidR="002B6324" w:rsidDel="00BE174F">
          <w:rPr>
            <w:rFonts w:ascii="Arial" w:eastAsia="AGaramondPro-Regular" w:hAnsi="Arial" w:cs="Arial"/>
            <w:sz w:val="24"/>
            <w:szCs w:val="24"/>
            <w:lang w:val="es-PE"/>
          </w:rPr>
          <w:delText>,</w:delText>
        </w:r>
      </w:del>
      <w:ins w:id="280" w:author="Stefanía Sibille Grández" w:date="2022-05-17T23:54:00Z">
        <w:r w:rsidR="00BE174F">
          <w:rPr>
            <w:rFonts w:ascii="Arial" w:eastAsia="AGaramondPro-Regular" w:hAnsi="Arial" w:cs="Arial"/>
            <w:sz w:val="24"/>
            <w:szCs w:val="24"/>
            <w:lang w:val="es-PE"/>
          </w:rPr>
          <w:t xml:space="preserve"> y</w:t>
        </w:r>
      </w:ins>
      <w:r w:rsidR="002B6324">
        <w:rPr>
          <w:rFonts w:ascii="Arial" w:eastAsia="AGaramondPro-Regular" w:hAnsi="Arial" w:cs="Arial"/>
          <w:sz w:val="24"/>
          <w:szCs w:val="24"/>
          <w:lang w:val="es-PE"/>
        </w:rPr>
        <w:t xml:space="preserve"> </w:t>
      </w:r>
      <w:del w:id="281" w:author="Stefanía Sibille Grández" w:date="2022-06-29T17:44:00Z">
        <w:r w:rsidR="0013658F" w:rsidDel="003F0E72">
          <w:rPr>
            <w:rFonts w:ascii="Arial" w:eastAsia="AGaramondPro-Regular" w:hAnsi="Arial" w:cs="Arial"/>
            <w:sz w:val="24"/>
            <w:szCs w:val="24"/>
            <w:lang w:val="es-PE"/>
          </w:rPr>
          <w:delText>B</w:delText>
        </w:r>
      </w:del>
      <w:ins w:id="282" w:author="Stefanía Sibille Grández" w:date="2022-06-29T17:44:00Z">
        <w:r w:rsidR="003F0E72">
          <w:rPr>
            <w:rFonts w:ascii="Arial" w:eastAsia="AGaramondPro-Regular" w:hAnsi="Arial" w:cs="Arial"/>
            <w:sz w:val="24"/>
            <w:szCs w:val="24"/>
            <w:lang w:val="es-PE"/>
          </w:rPr>
          <w:t>b</w:t>
        </w:r>
      </w:ins>
      <w:r w:rsidR="002B6324">
        <w:rPr>
          <w:rFonts w:ascii="Arial" w:eastAsia="AGaramondPro-Regular" w:hAnsi="Arial" w:cs="Arial"/>
          <w:sz w:val="24"/>
          <w:szCs w:val="24"/>
          <w:lang w:val="es-PE"/>
        </w:rPr>
        <w:t>osque de montaña basimontano</w:t>
      </w:r>
      <w:r w:rsidR="0013658F" w:rsidRPr="0013658F">
        <w:rPr>
          <w:rFonts w:ascii="Arial" w:eastAsia="AGaramondPro-Regular" w:hAnsi="Arial" w:cs="Arial"/>
          <w:sz w:val="24"/>
          <w:szCs w:val="24"/>
          <w:lang w:val="es-PE"/>
        </w:rPr>
        <w:t xml:space="preserve"> mostró un</w:t>
      </w:r>
      <w:r w:rsidR="0013658F">
        <w:rPr>
          <w:rFonts w:ascii="Arial" w:eastAsia="AGaramondPro-Regular" w:hAnsi="Arial" w:cs="Arial"/>
          <w:sz w:val="24"/>
          <w:szCs w:val="24"/>
          <w:lang w:val="es-PE"/>
        </w:rPr>
        <w:t xml:space="preserve"> incremento creciente que no se </w:t>
      </w:r>
      <w:r w:rsidR="0013658F" w:rsidRPr="0013658F">
        <w:rPr>
          <w:rFonts w:ascii="Arial" w:eastAsia="AGaramondPro-Regular" w:hAnsi="Arial" w:cs="Arial"/>
          <w:sz w:val="24"/>
          <w:szCs w:val="24"/>
          <w:lang w:val="es-PE"/>
        </w:rPr>
        <w:t>estabilizó al térm</w:t>
      </w:r>
      <w:r w:rsidR="0013658F">
        <w:rPr>
          <w:rFonts w:ascii="Arial" w:eastAsia="AGaramondPro-Regular" w:hAnsi="Arial" w:cs="Arial"/>
          <w:sz w:val="24"/>
          <w:szCs w:val="24"/>
          <w:lang w:val="es-PE"/>
        </w:rPr>
        <w:t xml:space="preserve">ino del muestreo, lo que indica </w:t>
      </w:r>
      <w:r w:rsidR="0013658F" w:rsidRPr="0013658F">
        <w:rPr>
          <w:rFonts w:ascii="Arial" w:eastAsia="AGaramondPro-Regular" w:hAnsi="Arial" w:cs="Arial"/>
          <w:sz w:val="24"/>
          <w:szCs w:val="24"/>
          <w:lang w:val="es-PE"/>
        </w:rPr>
        <w:t xml:space="preserve">que aún hay especies </w:t>
      </w:r>
      <w:r w:rsidR="0013658F">
        <w:rPr>
          <w:rFonts w:ascii="Arial" w:eastAsia="AGaramondPro-Regular" w:hAnsi="Arial" w:cs="Arial"/>
          <w:sz w:val="24"/>
          <w:szCs w:val="24"/>
          <w:lang w:val="es-PE"/>
        </w:rPr>
        <w:t>de murciélagos por registrar en el distrito de Pichari</w:t>
      </w:r>
      <w:r w:rsidR="0013658F" w:rsidRPr="0013658F">
        <w:rPr>
          <w:rFonts w:ascii="Arial" w:eastAsia="AGaramondPro-Regular" w:hAnsi="Arial" w:cs="Arial"/>
          <w:sz w:val="24"/>
          <w:szCs w:val="24"/>
          <w:lang w:val="es-PE"/>
        </w:rPr>
        <w:t>; esto fue</w:t>
      </w:r>
      <w:r w:rsidR="0013658F">
        <w:rPr>
          <w:rFonts w:ascii="Arial" w:eastAsia="AGaramondPro-Regular" w:hAnsi="Arial" w:cs="Arial"/>
          <w:sz w:val="24"/>
          <w:szCs w:val="24"/>
          <w:lang w:val="es-PE"/>
        </w:rPr>
        <w:t xml:space="preserve"> confirmado por el estimador no </w:t>
      </w:r>
      <w:r w:rsidR="0013658F" w:rsidRPr="0013658F">
        <w:rPr>
          <w:rFonts w:ascii="Arial" w:eastAsia="AGaramondPro-Regular" w:hAnsi="Arial" w:cs="Arial"/>
          <w:sz w:val="24"/>
          <w:szCs w:val="24"/>
          <w:lang w:val="es-PE"/>
        </w:rPr>
        <w:t>paramétrico Chao 1,</w:t>
      </w:r>
      <w:r w:rsidR="0013658F">
        <w:rPr>
          <w:rFonts w:ascii="Arial" w:eastAsia="AGaramondPro-Regular" w:hAnsi="Arial" w:cs="Arial"/>
          <w:sz w:val="24"/>
          <w:szCs w:val="24"/>
          <w:lang w:val="es-PE"/>
        </w:rPr>
        <w:t xml:space="preserve"> que predijo un número mayor de </w:t>
      </w:r>
      <w:r w:rsidR="0013658F" w:rsidRPr="0013658F">
        <w:rPr>
          <w:rFonts w:ascii="Arial" w:eastAsia="AGaramondPro-Regular" w:hAnsi="Arial" w:cs="Arial"/>
          <w:sz w:val="24"/>
          <w:szCs w:val="24"/>
          <w:lang w:val="es-PE"/>
        </w:rPr>
        <w:t>especies que las observadas</w:t>
      </w:r>
      <w:ins w:id="283" w:author="Stefanía Sibille Grández" w:date="2022-05-17T23:55:00Z">
        <w:r w:rsidR="00BE174F">
          <w:rPr>
            <w:rFonts w:ascii="Arial" w:eastAsia="AGaramondPro-Regular" w:hAnsi="Arial" w:cs="Arial"/>
            <w:sz w:val="24"/>
            <w:szCs w:val="24"/>
            <w:lang w:val="es-PE"/>
          </w:rPr>
          <w:t>.</w:t>
        </w:r>
      </w:ins>
      <w:del w:id="284" w:author="Stefanía Sibille Grández" w:date="2022-05-17T23:55:00Z">
        <w:r w:rsidR="0013658F" w:rsidDel="00BE174F">
          <w:rPr>
            <w:rFonts w:ascii="Arial" w:eastAsia="AGaramondPro-Regular" w:hAnsi="Arial" w:cs="Arial"/>
            <w:sz w:val="24"/>
            <w:szCs w:val="24"/>
            <w:lang w:val="es-PE"/>
          </w:rPr>
          <w:delText>,</w:delText>
        </w:r>
      </w:del>
      <w:r w:rsidR="0013658F">
        <w:rPr>
          <w:rFonts w:ascii="Arial" w:eastAsia="AGaramondPro-Regular" w:hAnsi="Arial" w:cs="Arial"/>
          <w:sz w:val="24"/>
          <w:szCs w:val="24"/>
          <w:lang w:val="es-PE"/>
        </w:rPr>
        <w:t xml:space="preserve"> </w:t>
      </w:r>
      <w:commentRangeStart w:id="285"/>
      <w:del w:id="286" w:author="Stefanía Sibille Grández" w:date="2022-05-17T23:55:00Z">
        <w:r w:rsidR="0013658F" w:rsidDel="00BE174F">
          <w:rPr>
            <w:rFonts w:ascii="Arial" w:eastAsia="AGaramondPro-Regular" w:hAnsi="Arial" w:cs="Arial"/>
            <w:sz w:val="24"/>
            <w:szCs w:val="24"/>
            <w:lang w:val="es-PE"/>
          </w:rPr>
          <w:delText>e</w:delText>
        </w:r>
      </w:del>
      <w:ins w:id="287" w:author="Stefanía Sibille Grández" w:date="2022-05-17T23:55:00Z">
        <w:r w:rsidR="00BE174F">
          <w:rPr>
            <w:rFonts w:ascii="Arial" w:eastAsia="AGaramondPro-Regular" w:hAnsi="Arial" w:cs="Arial"/>
            <w:sz w:val="24"/>
            <w:szCs w:val="24"/>
            <w:lang w:val="es-PE"/>
          </w:rPr>
          <w:t>E</w:t>
        </w:r>
      </w:ins>
      <w:r w:rsidR="0013658F">
        <w:rPr>
          <w:rFonts w:ascii="Arial" w:eastAsia="AGaramondPro-Regular" w:hAnsi="Arial" w:cs="Arial"/>
          <w:sz w:val="24"/>
          <w:szCs w:val="24"/>
          <w:lang w:val="es-PE"/>
        </w:rPr>
        <w:t>n la cobertura vegetal BMM se alcanzó la asíntota el día 09 de muestreo</w:t>
      </w:r>
      <w:ins w:id="288" w:author="Stefanía Sibille Grández" w:date="2022-05-17T23:55:00Z">
        <w:r w:rsidR="00BE174F">
          <w:rPr>
            <w:rFonts w:ascii="Arial" w:eastAsia="AGaramondPro-Regular" w:hAnsi="Arial" w:cs="Arial"/>
            <w:sz w:val="24"/>
            <w:szCs w:val="24"/>
            <w:lang w:val="es-PE"/>
          </w:rPr>
          <w:t>,</w:t>
        </w:r>
      </w:ins>
      <w:r w:rsidR="0013658F">
        <w:rPr>
          <w:rFonts w:ascii="Arial" w:eastAsia="AGaramondPro-Regular" w:hAnsi="Arial" w:cs="Arial"/>
          <w:sz w:val="24"/>
          <w:szCs w:val="24"/>
          <w:lang w:val="es-PE"/>
        </w:rPr>
        <w:t xml:space="preserve"> registrando el total de especies según el estimador no paramétrico </w:t>
      </w:r>
      <w:del w:id="289" w:author="Stefanía Sibille Grández" w:date="2022-05-17T23:55:00Z">
        <w:r w:rsidR="0013658F" w:rsidDel="00BE174F">
          <w:rPr>
            <w:rFonts w:ascii="Arial" w:eastAsia="AGaramondPro-Regular" w:hAnsi="Arial" w:cs="Arial"/>
            <w:sz w:val="24"/>
            <w:szCs w:val="24"/>
            <w:lang w:val="es-PE"/>
          </w:rPr>
          <w:delText>c</w:delText>
        </w:r>
      </w:del>
      <w:ins w:id="290" w:author="Stefanía Sibille Grández" w:date="2022-05-17T23:55:00Z">
        <w:r w:rsidR="00BE174F">
          <w:rPr>
            <w:rFonts w:ascii="Arial" w:eastAsia="AGaramondPro-Regular" w:hAnsi="Arial" w:cs="Arial"/>
            <w:sz w:val="24"/>
            <w:szCs w:val="24"/>
            <w:lang w:val="es-PE"/>
          </w:rPr>
          <w:t>C</w:t>
        </w:r>
      </w:ins>
      <w:r w:rsidR="0013658F">
        <w:rPr>
          <w:rFonts w:ascii="Arial" w:eastAsia="AGaramondPro-Regular" w:hAnsi="Arial" w:cs="Arial"/>
          <w:sz w:val="24"/>
          <w:szCs w:val="24"/>
          <w:lang w:val="es-PE"/>
        </w:rPr>
        <w:t>hao 1</w:t>
      </w:r>
      <w:del w:id="291" w:author="Stefanía Sibille Grández" w:date="2022-05-17T23:55:00Z">
        <w:r w:rsidR="0013658F" w:rsidDel="00BE174F">
          <w:rPr>
            <w:rFonts w:ascii="Arial" w:eastAsia="AGaramondPro-Regular" w:hAnsi="Arial" w:cs="Arial"/>
            <w:sz w:val="24"/>
            <w:szCs w:val="24"/>
            <w:lang w:val="es-PE"/>
          </w:rPr>
          <w:delText>.</w:delText>
        </w:r>
        <w:r w:rsidR="00302731" w:rsidDel="00BE174F">
          <w:rPr>
            <w:rFonts w:ascii="Arial" w:eastAsia="AGaramondPro-Regular" w:hAnsi="Arial" w:cs="Arial"/>
            <w:sz w:val="24"/>
            <w:szCs w:val="24"/>
            <w:lang w:val="es-PE"/>
          </w:rPr>
          <w:delText xml:space="preserve"> </w:delText>
        </w:r>
      </w:del>
      <w:ins w:id="292" w:author="Stefanía Sibille Grández" w:date="2022-05-17T23:55:00Z">
        <w:r w:rsidR="00BE174F">
          <w:rPr>
            <w:rFonts w:ascii="Arial" w:eastAsia="AGaramondPro-Regular" w:hAnsi="Arial" w:cs="Arial"/>
            <w:sz w:val="24"/>
            <w:szCs w:val="24"/>
            <w:lang w:val="es-PE"/>
          </w:rPr>
          <w:t xml:space="preserve"> </w:t>
        </w:r>
      </w:ins>
      <w:r w:rsidR="00302731">
        <w:rPr>
          <w:rFonts w:ascii="Arial" w:eastAsia="AGaramondPro-Regular" w:hAnsi="Arial" w:cs="Arial"/>
          <w:sz w:val="24"/>
          <w:szCs w:val="24"/>
          <w:lang w:val="es-PE"/>
        </w:rPr>
        <w:t>(Figura x</w:t>
      </w:r>
      <w:r w:rsidR="0013658F" w:rsidRPr="0013658F">
        <w:rPr>
          <w:rFonts w:ascii="Arial" w:eastAsia="AGaramondPro-Regular" w:hAnsi="Arial" w:cs="Arial"/>
          <w:sz w:val="24"/>
          <w:szCs w:val="24"/>
          <w:lang w:val="es-PE"/>
        </w:rPr>
        <w:t>).</w:t>
      </w:r>
      <w:commentRangeEnd w:id="285"/>
      <w:r w:rsidR="0020411E">
        <w:rPr>
          <w:rStyle w:val="Refdecomentario"/>
        </w:rPr>
        <w:commentReference w:id="285"/>
      </w:r>
    </w:p>
    <w:p w14:paraId="0ABB176D" w14:textId="77777777" w:rsidR="0013658F" w:rsidRDefault="0013658F" w:rsidP="009E7E44">
      <w:pPr>
        <w:autoSpaceDE w:val="0"/>
        <w:autoSpaceDN w:val="0"/>
        <w:adjustRightInd w:val="0"/>
        <w:spacing w:after="0" w:line="240" w:lineRule="auto"/>
        <w:jc w:val="both"/>
        <w:rPr>
          <w:rFonts w:ascii="Arial" w:eastAsia="AGaramondPro-Regular" w:hAnsi="Arial" w:cs="Arial"/>
          <w:sz w:val="24"/>
          <w:szCs w:val="24"/>
          <w:lang w:val="es-PE"/>
        </w:rPr>
      </w:pPr>
    </w:p>
    <w:p w14:paraId="467E6246" w14:textId="77777777" w:rsidR="00491516" w:rsidRDefault="00491516" w:rsidP="009E7E44">
      <w:pPr>
        <w:autoSpaceDE w:val="0"/>
        <w:autoSpaceDN w:val="0"/>
        <w:adjustRightInd w:val="0"/>
        <w:spacing w:after="0" w:line="240" w:lineRule="auto"/>
        <w:jc w:val="both"/>
        <w:rPr>
          <w:rFonts w:ascii="Arial" w:eastAsia="AGaramondPro-Regular" w:hAnsi="Arial" w:cs="Arial"/>
          <w:sz w:val="24"/>
          <w:szCs w:val="24"/>
          <w:lang w:val="es-PE"/>
        </w:rPr>
      </w:pPr>
    </w:p>
    <w:p w14:paraId="798D01AD" w14:textId="77777777" w:rsidR="00F10EEB" w:rsidRDefault="00F10EEB" w:rsidP="009E7E44">
      <w:pPr>
        <w:autoSpaceDE w:val="0"/>
        <w:autoSpaceDN w:val="0"/>
        <w:adjustRightInd w:val="0"/>
        <w:spacing w:after="0" w:line="240" w:lineRule="auto"/>
        <w:jc w:val="both"/>
        <w:rPr>
          <w:rFonts w:ascii="Arial" w:eastAsia="AGaramondPro-Regular" w:hAnsi="Arial" w:cs="Arial"/>
          <w:sz w:val="24"/>
          <w:szCs w:val="24"/>
          <w:lang w:val="es-PE"/>
        </w:rPr>
      </w:pPr>
      <w:r>
        <w:rPr>
          <w:noProof/>
          <w:lang w:val="en-US"/>
        </w:rPr>
        <w:drawing>
          <wp:inline distT="0" distB="0" distL="0" distR="0" wp14:anchorId="0EAD7F92" wp14:editId="3103CC1F">
            <wp:extent cx="5612130" cy="3191608"/>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3352" cy="3197990"/>
                    </a:xfrm>
                    <a:prstGeom prst="rect">
                      <a:avLst/>
                    </a:prstGeom>
                  </pic:spPr>
                </pic:pic>
              </a:graphicData>
            </a:graphic>
          </wp:inline>
        </w:drawing>
      </w:r>
    </w:p>
    <w:p w14:paraId="3E0F088A" w14:textId="6C639378" w:rsidR="009A7B07" w:rsidRDefault="00302731" w:rsidP="009E7E44">
      <w:pPr>
        <w:autoSpaceDE w:val="0"/>
        <w:autoSpaceDN w:val="0"/>
        <w:adjustRightInd w:val="0"/>
        <w:spacing w:after="0" w:line="240" w:lineRule="auto"/>
        <w:jc w:val="both"/>
        <w:rPr>
          <w:rFonts w:ascii="Arial" w:eastAsia="AGaramondPro-Regular" w:hAnsi="Arial" w:cs="Arial"/>
          <w:sz w:val="24"/>
          <w:szCs w:val="24"/>
          <w:lang w:val="es-PE"/>
        </w:rPr>
      </w:pPr>
      <w:r>
        <w:rPr>
          <w:rFonts w:ascii="Arial" w:eastAsia="AGaramondPro-Regular" w:hAnsi="Arial" w:cs="Arial"/>
          <w:sz w:val="24"/>
          <w:szCs w:val="24"/>
          <w:lang w:val="es-PE"/>
        </w:rPr>
        <w:t>Figura xx: curva de acumulación de especies</w:t>
      </w:r>
    </w:p>
    <w:p w14:paraId="0555832F" w14:textId="77777777" w:rsidR="00CC2192" w:rsidRDefault="00CC2192" w:rsidP="002752F0">
      <w:pPr>
        <w:autoSpaceDE w:val="0"/>
        <w:autoSpaceDN w:val="0"/>
        <w:adjustRightInd w:val="0"/>
        <w:spacing w:after="0" w:line="240" w:lineRule="auto"/>
        <w:jc w:val="both"/>
        <w:rPr>
          <w:rFonts w:ascii="Arial" w:eastAsia="AGaramondPro-Regular" w:hAnsi="Arial" w:cs="Arial"/>
          <w:sz w:val="24"/>
          <w:szCs w:val="24"/>
          <w:lang w:val="es-PE"/>
        </w:rPr>
      </w:pPr>
    </w:p>
    <w:p w14:paraId="3C96563A" w14:textId="24496D87" w:rsidR="00BF0EF2" w:rsidRPr="00990C7A" w:rsidRDefault="00BF0EF2" w:rsidP="002752F0">
      <w:pPr>
        <w:autoSpaceDE w:val="0"/>
        <w:autoSpaceDN w:val="0"/>
        <w:adjustRightInd w:val="0"/>
        <w:spacing w:after="0" w:line="240" w:lineRule="auto"/>
        <w:jc w:val="both"/>
        <w:rPr>
          <w:rFonts w:ascii="Arial" w:eastAsia="AGaramondPro-Regular" w:hAnsi="Arial" w:cs="Arial"/>
          <w:sz w:val="24"/>
          <w:szCs w:val="24"/>
          <w:lang w:val="es-PE"/>
        </w:rPr>
      </w:pPr>
      <w:r w:rsidRPr="00990C7A">
        <w:rPr>
          <w:rFonts w:ascii="Arial" w:eastAsia="AGaramondPro-Regular" w:hAnsi="Arial" w:cs="Arial"/>
          <w:sz w:val="24"/>
          <w:szCs w:val="24"/>
          <w:lang w:val="es-PE"/>
        </w:rPr>
        <w:t xml:space="preserve">Respecto a la riqueza específica, las coberturas vegetales con mayor riqueza de acuerdo al índice de </w:t>
      </w:r>
      <w:proofErr w:type="spellStart"/>
      <w:r w:rsidRPr="00990C7A">
        <w:rPr>
          <w:rFonts w:ascii="Arial" w:eastAsia="AGaramondPro-Regular" w:hAnsi="Arial" w:cs="Arial"/>
          <w:sz w:val="24"/>
          <w:szCs w:val="24"/>
          <w:lang w:val="es-PE"/>
        </w:rPr>
        <w:t>Margalef</w:t>
      </w:r>
      <w:proofErr w:type="spellEnd"/>
      <w:r w:rsidRPr="00990C7A">
        <w:rPr>
          <w:rFonts w:ascii="Arial" w:eastAsia="AGaramondPro-Regular" w:hAnsi="Arial" w:cs="Arial"/>
          <w:sz w:val="24"/>
          <w:szCs w:val="24"/>
          <w:lang w:val="es-PE"/>
        </w:rPr>
        <w:t xml:space="preserve"> fue</w:t>
      </w:r>
      <w:ins w:id="293" w:author="Stefanía Sibille Grández" w:date="2022-05-17T23:55:00Z">
        <w:r w:rsidR="00B200B8" w:rsidRPr="000001B0">
          <w:rPr>
            <w:rFonts w:ascii="Arial" w:eastAsia="AGaramondPro-Regular" w:hAnsi="Arial" w:cs="Arial"/>
            <w:sz w:val="24"/>
            <w:szCs w:val="24"/>
            <w:lang w:val="es-PE"/>
          </w:rPr>
          <w:t>ron</w:t>
        </w:r>
      </w:ins>
      <w:r w:rsidRPr="000001B0">
        <w:rPr>
          <w:rFonts w:ascii="Arial" w:eastAsia="AGaramondPro-Regular" w:hAnsi="Arial" w:cs="Arial"/>
          <w:sz w:val="24"/>
          <w:szCs w:val="24"/>
          <w:lang w:val="es-PE"/>
        </w:rPr>
        <w:t xml:space="preserve"> el bosque de colina baja (</w:t>
      </w:r>
      <w:proofErr w:type="spellStart"/>
      <w:r w:rsidRPr="003F0E72">
        <w:rPr>
          <w:rFonts w:ascii="Arial" w:hAnsi="Arial" w:cs="Arial"/>
          <w:i/>
          <w:iCs/>
          <w:sz w:val="24"/>
          <w:szCs w:val="24"/>
          <w:lang w:val="es-PE"/>
          <w:rPrChange w:id="294" w:author="Stefanía Sibille Grández" w:date="2022-06-29T17:46:00Z">
            <w:rPr>
              <w:rFonts w:ascii="Optima-Italic" w:hAnsi="Optima-Italic" w:cs="Optima-Italic"/>
              <w:i/>
              <w:iCs/>
              <w:lang w:val="es-PE"/>
            </w:rPr>
          </w:rPrChange>
        </w:rPr>
        <w:t>D</w:t>
      </w:r>
      <w:r w:rsidRPr="003F0E72">
        <w:rPr>
          <w:rFonts w:ascii="Arial" w:hAnsi="Arial" w:cs="Arial"/>
          <w:i/>
          <w:iCs/>
          <w:sz w:val="24"/>
          <w:szCs w:val="24"/>
          <w:vertAlign w:val="subscript"/>
          <w:lang w:val="es-PE"/>
          <w:rPrChange w:id="295" w:author="Stefanía Sibille Grández" w:date="2022-06-29T17:46:00Z">
            <w:rPr>
              <w:rFonts w:ascii="Optima-Italic" w:hAnsi="Optima-Italic" w:cs="Optima-Italic"/>
              <w:i/>
              <w:iCs/>
              <w:sz w:val="13"/>
              <w:szCs w:val="13"/>
              <w:lang w:val="es-PE"/>
            </w:rPr>
          </w:rPrChange>
        </w:rPr>
        <w:t>Mg</w:t>
      </w:r>
      <w:proofErr w:type="spellEnd"/>
      <w:r w:rsidRPr="003F0E72">
        <w:rPr>
          <w:rFonts w:ascii="Arial" w:hAnsi="Arial" w:cs="Arial"/>
          <w:i/>
          <w:iCs/>
          <w:sz w:val="24"/>
          <w:szCs w:val="24"/>
          <w:lang w:val="es-PE"/>
          <w:rPrChange w:id="296" w:author="Stefanía Sibille Grández" w:date="2022-06-29T17:46:00Z">
            <w:rPr>
              <w:rFonts w:ascii="Optima-Italic" w:hAnsi="Optima-Italic" w:cs="Optima-Italic"/>
              <w:i/>
              <w:iCs/>
              <w:sz w:val="13"/>
              <w:szCs w:val="13"/>
              <w:lang w:val="es-PE"/>
            </w:rPr>
          </w:rPrChange>
        </w:rPr>
        <w:t xml:space="preserve"> </w:t>
      </w:r>
      <w:r w:rsidR="00FF3D3D" w:rsidRPr="003F0E72">
        <w:rPr>
          <w:rFonts w:ascii="Arial" w:hAnsi="Arial" w:cs="Arial"/>
          <w:sz w:val="24"/>
          <w:szCs w:val="24"/>
          <w:lang w:val="es-PE"/>
          <w:rPrChange w:id="297" w:author="Stefanía Sibille Grández" w:date="2022-06-29T17:46:00Z">
            <w:rPr>
              <w:rFonts w:ascii="Optima-Regular" w:hAnsi="Optima-Regular" w:cs="Optima-Regular"/>
              <w:lang w:val="es-PE"/>
            </w:rPr>
          </w:rPrChange>
        </w:rPr>
        <w:t>= 5.19</w:t>
      </w:r>
      <w:r w:rsidRPr="003F0E72">
        <w:rPr>
          <w:rFonts w:ascii="Arial" w:hAnsi="Arial" w:cs="Arial"/>
          <w:sz w:val="24"/>
          <w:szCs w:val="24"/>
          <w:lang w:val="es-PE"/>
          <w:rPrChange w:id="298" w:author="Stefanía Sibille Grández" w:date="2022-06-29T17:46:00Z">
            <w:rPr>
              <w:rFonts w:ascii="Optima-Regular" w:hAnsi="Optima-Regular" w:cs="Optima-Regular"/>
              <w:lang w:val="es-PE"/>
            </w:rPr>
          </w:rPrChange>
        </w:rPr>
        <w:t>)</w:t>
      </w:r>
      <w:r w:rsidRPr="00990C7A">
        <w:rPr>
          <w:rFonts w:ascii="Arial" w:eastAsia="AGaramondPro-Regular" w:hAnsi="Arial" w:cs="Arial"/>
          <w:sz w:val="24"/>
          <w:szCs w:val="24"/>
          <w:lang w:val="es-PE"/>
        </w:rPr>
        <w:t xml:space="preserve"> y bosque</w:t>
      </w:r>
      <w:r w:rsidRPr="000001B0">
        <w:rPr>
          <w:rFonts w:ascii="Arial" w:eastAsia="AGaramondPro-Regular" w:hAnsi="Arial" w:cs="Arial"/>
          <w:sz w:val="24"/>
          <w:szCs w:val="24"/>
          <w:lang w:val="es-PE"/>
        </w:rPr>
        <w:t xml:space="preserve"> de terraza baja (</w:t>
      </w:r>
      <w:proofErr w:type="spellStart"/>
      <w:r w:rsidRPr="003F0E72">
        <w:rPr>
          <w:rFonts w:ascii="Arial" w:hAnsi="Arial" w:cs="Arial"/>
          <w:i/>
          <w:iCs/>
          <w:sz w:val="24"/>
          <w:szCs w:val="24"/>
          <w:lang w:val="es-PE"/>
          <w:rPrChange w:id="299" w:author="Stefanía Sibille Grández" w:date="2022-06-29T17:46:00Z">
            <w:rPr>
              <w:rFonts w:ascii="Optima-Italic" w:hAnsi="Optima-Italic" w:cs="Optima-Italic"/>
              <w:i/>
              <w:iCs/>
              <w:lang w:val="es-PE"/>
            </w:rPr>
          </w:rPrChange>
        </w:rPr>
        <w:t>D</w:t>
      </w:r>
      <w:r w:rsidRPr="003F0E72">
        <w:rPr>
          <w:rFonts w:ascii="Arial" w:hAnsi="Arial" w:cs="Arial"/>
          <w:i/>
          <w:iCs/>
          <w:sz w:val="24"/>
          <w:szCs w:val="24"/>
          <w:vertAlign w:val="subscript"/>
          <w:lang w:val="es-PE"/>
          <w:rPrChange w:id="300" w:author="Stefanía Sibille Grández" w:date="2022-06-29T17:46:00Z">
            <w:rPr>
              <w:rFonts w:ascii="Optima-Italic" w:hAnsi="Optima-Italic" w:cs="Optima-Italic"/>
              <w:i/>
              <w:iCs/>
              <w:sz w:val="13"/>
              <w:szCs w:val="13"/>
              <w:lang w:val="es-PE"/>
            </w:rPr>
          </w:rPrChange>
        </w:rPr>
        <w:t>Mg</w:t>
      </w:r>
      <w:proofErr w:type="spellEnd"/>
      <w:r w:rsidRPr="003F0E72">
        <w:rPr>
          <w:rFonts w:ascii="Arial" w:hAnsi="Arial" w:cs="Arial"/>
          <w:i/>
          <w:iCs/>
          <w:sz w:val="24"/>
          <w:szCs w:val="24"/>
          <w:lang w:val="es-PE"/>
          <w:rPrChange w:id="301" w:author="Stefanía Sibille Grández" w:date="2022-06-29T17:46:00Z">
            <w:rPr>
              <w:rFonts w:ascii="Optima-Italic" w:hAnsi="Optima-Italic" w:cs="Optima-Italic"/>
              <w:i/>
              <w:iCs/>
              <w:sz w:val="13"/>
              <w:szCs w:val="13"/>
              <w:lang w:val="es-PE"/>
            </w:rPr>
          </w:rPrChange>
        </w:rPr>
        <w:t xml:space="preserve"> </w:t>
      </w:r>
      <w:r w:rsidR="00FF3D3D" w:rsidRPr="003F0E72">
        <w:rPr>
          <w:rFonts w:ascii="Arial" w:hAnsi="Arial" w:cs="Arial"/>
          <w:sz w:val="24"/>
          <w:szCs w:val="24"/>
          <w:lang w:val="es-PE"/>
          <w:rPrChange w:id="302" w:author="Stefanía Sibille Grández" w:date="2022-06-29T17:46:00Z">
            <w:rPr>
              <w:rFonts w:ascii="Optima-Regular" w:hAnsi="Optima-Regular" w:cs="Optima-Regular"/>
              <w:lang w:val="es-PE"/>
            </w:rPr>
          </w:rPrChange>
        </w:rPr>
        <w:t>= 4.23</w:t>
      </w:r>
      <w:r w:rsidRPr="003F0E72">
        <w:rPr>
          <w:rFonts w:ascii="Arial" w:hAnsi="Arial" w:cs="Arial"/>
          <w:sz w:val="24"/>
          <w:szCs w:val="24"/>
          <w:lang w:val="es-PE"/>
          <w:rPrChange w:id="303" w:author="Stefanía Sibille Grández" w:date="2022-06-29T17:46:00Z">
            <w:rPr>
              <w:rFonts w:ascii="Optima-Regular" w:hAnsi="Optima-Regular" w:cs="Optima-Regular"/>
              <w:lang w:val="es-PE"/>
            </w:rPr>
          </w:rPrChange>
        </w:rPr>
        <w:t>)</w:t>
      </w:r>
      <w:ins w:id="304" w:author="Stefanía Sibille Grández" w:date="2022-05-17T23:56:00Z">
        <w:r w:rsidR="00B200B8" w:rsidRPr="003F0E72">
          <w:rPr>
            <w:rFonts w:ascii="Arial" w:hAnsi="Arial" w:cs="Arial"/>
            <w:sz w:val="24"/>
            <w:szCs w:val="24"/>
            <w:lang w:val="es-PE"/>
            <w:rPrChange w:id="305" w:author="Stefanía Sibille Grández" w:date="2022-06-29T17:46:00Z">
              <w:rPr>
                <w:rFonts w:ascii="Optima-Regular" w:hAnsi="Optima-Regular" w:cs="Optima-Regular"/>
                <w:lang w:val="es-PE"/>
              </w:rPr>
            </w:rPrChange>
          </w:rPr>
          <w:t>,</w:t>
        </w:r>
      </w:ins>
      <w:r w:rsidR="00FF3D3D" w:rsidRPr="003F0E72">
        <w:rPr>
          <w:rFonts w:ascii="Arial" w:hAnsi="Arial" w:cs="Arial"/>
          <w:sz w:val="24"/>
          <w:szCs w:val="24"/>
          <w:lang w:val="es-PE"/>
          <w:rPrChange w:id="306" w:author="Stefanía Sibille Grández" w:date="2022-06-29T17:46:00Z">
            <w:rPr>
              <w:rFonts w:ascii="Optima-Regular" w:hAnsi="Optima-Regular" w:cs="Optima-Regular"/>
              <w:lang w:val="es-PE"/>
            </w:rPr>
          </w:rPrChange>
        </w:rPr>
        <w:t xml:space="preserve"> con 24 y 23 especies respectivamente. El bosque de montaña basimontano registr</w:t>
      </w:r>
      <w:ins w:id="307" w:author="Stefanía Sibille Grández" w:date="2022-05-17T23:56:00Z">
        <w:r w:rsidR="00B200B8" w:rsidRPr="003F0E72">
          <w:rPr>
            <w:rFonts w:ascii="Arial" w:hAnsi="Arial" w:cs="Arial"/>
            <w:sz w:val="24"/>
            <w:szCs w:val="24"/>
            <w:lang w:val="es-PE"/>
            <w:rPrChange w:id="308" w:author="Stefanía Sibille Grández" w:date="2022-06-29T17:46:00Z">
              <w:rPr>
                <w:rFonts w:ascii="Optima-Regular" w:hAnsi="Optima-Regular" w:cs="Optima-Regular"/>
                <w:lang w:val="es-PE"/>
              </w:rPr>
            </w:rPrChange>
          </w:rPr>
          <w:t>ó</w:t>
        </w:r>
      </w:ins>
      <w:del w:id="309" w:author="Stefanía Sibille Grández" w:date="2022-05-17T23:56:00Z">
        <w:r w:rsidR="00FF3D3D" w:rsidRPr="003F0E72" w:rsidDel="00B200B8">
          <w:rPr>
            <w:rFonts w:ascii="Arial" w:hAnsi="Arial" w:cs="Arial"/>
            <w:sz w:val="24"/>
            <w:szCs w:val="24"/>
            <w:lang w:val="es-PE"/>
            <w:rPrChange w:id="310" w:author="Stefanía Sibille Grández" w:date="2022-06-29T17:46:00Z">
              <w:rPr>
                <w:rFonts w:ascii="Optima-Regular" w:hAnsi="Optima-Regular" w:cs="Optima-Regular"/>
                <w:lang w:val="es-PE"/>
              </w:rPr>
            </w:rPrChange>
          </w:rPr>
          <w:delText>o</w:delText>
        </w:r>
      </w:del>
      <w:r w:rsidR="00FF3D3D" w:rsidRPr="003F0E72">
        <w:rPr>
          <w:rFonts w:ascii="Arial" w:hAnsi="Arial" w:cs="Arial"/>
          <w:sz w:val="24"/>
          <w:szCs w:val="24"/>
          <w:lang w:val="es-PE"/>
          <w:rPrChange w:id="311" w:author="Stefanía Sibille Grández" w:date="2022-06-29T17:46:00Z">
            <w:rPr>
              <w:rFonts w:ascii="Optima-Regular" w:hAnsi="Optima-Regular" w:cs="Optima-Regular"/>
              <w:lang w:val="es-PE"/>
            </w:rPr>
          </w:rPrChange>
        </w:rPr>
        <w:t xml:space="preserve"> 20 especies</w:t>
      </w:r>
      <w:del w:id="312" w:author="Stefanía Sibille Grández" w:date="2022-05-17T23:56:00Z">
        <w:r w:rsidR="00FF3D3D" w:rsidRPr="003F0E72" w:rsidDel="00B200B8">
          <w:rPr>
            <w:rFonts w:ascii="Arial" w:hAnsi="Arial" w:cs="Arial"/>
            <w:sz w:val="24"/>
            <w:szCs w:val="24"/>
            <w:lang w:val="es-PE"/>
            <w:rPrChange w:id="313" w:author="Stefanía Sibille Grández" w:date="2022-06-29T17:46:00Z">
              <w:rPr>
                <w:rFonts w:ascii="Optima-Regular" w:hAnsi="Optima-Regular" w:cs="Optima-Regular"/>
                <w:lang w:val="es-PE"/>
              </w:rPr>
            </w:rPrChange>
          </w:rPr>
          <w:delText>0</w:delText>
        </w:r>
      </w:del>
      <w:r w:rsidR="00FF3D3D" w:rsidRPr="003F0E72">
        <w:rPr>
          <w:rFonts w:ascii="Arial" w:hAnsi="Arial" w:cs="Arial"/>
          <w:sz w:val="24"/>
          <w:szCs w:val="24"/>
          <w:lang w:val="es-PE"/>
          <w:rPrChange w:id="314" w:author="Stefanía Sibille Grández" w:date="2022-06-29T17:46:00Z">
            <w:rPr>
              <w:rFonts w:ascii="Optima-Regular" w:hAnsi="Optima-Regular" w:cs="Optima-Regular"/>
              <w:lang w:val="es-PE"/>
            </w:rPr>
          </w:rPrChange>
        </w:rPr>
        <w:t xml:space="preserve"> (</w:t>
      </w:r>
      <w:proofErr w:type="spellStart"/>
      <w:r w:rsidR="00FF3D3D" w:rsidRPr="003F0E72">
        <w:rPr>
          <w:rFonts w:ascii="Arial" w:hAnsi="Arial" w:cs="Arial"/>
          <w:i/>
          <w:iCs/>
          <w:sz w:val="24"/>
          <w:szCs w:val="24"/>
          <w:lang w:val="es-PE"/>
          <w:rPrChange w:id="315" w:author="Stefanía Sibille Grández" w:date="2022-06-29T17:46:00Z">
            <w:rPr>
              <w:rFonts w:ascii="Optima-Italic" w:hAnsi="Optima-Italic" w:cs="Optima-Italic"/>
              <w:i/>
              <w:iCs/>
              <w:lang w:val="es-PE"/>
            </w:rPr>
          </w:rPrChange>
        </w:rPr>
        <w:t>D</w:t>
      </w:r>
      <w:r w:rsidR="00FF3D3D" w:rsidRPr="003F0E72">
        <w:rPr>
          <w:rFonts w:ascii="Arial" w:hAnsi="Arial" w:cs="Arial"/>
          <w:i/>
          <w:iCs/>
          <w:sz w:val="24"/>
          <w:szCs w:val="24"/>
          <w:vertAlign w:val="subscript"/>
          <w:lang w:val="es-PE"/>
          <w:rPrChange w:id="316" w:author="Stefanía Sibille Grández" w:date="2022-06-29T17:46:00Z">
            <w:rPr>
              <w:rFonts w:ascii="Optima-Italic" w:hAnsi="Optima-Italic" w:cs="Optima-Italic"/>
              <w:i/>
              <w:iCs/>
              <w:sz w:val="13"/>
              <w:szCs w:val="13"/>
              <w:lang w:val="es-PE"/>
            </w:rPr>
          </w:rPrChange>
        </w:rPr>
        <w:t>Mg</w:t>
      </w:r>
      <w:proofErr w:type="spellEnd"/>
      <w:r w:rsidR="00FF3D3D" w:rsidRPr="003F0E72">
        <w:rPr>
          <w:rFonts w:ascii="Arial" w:hAnsi="Arial" w:cs="Arial"/>
          <w:i/>
          <w:iCs/>
          <w:sz w:val="24"/>
          <w:szCs w:val="24"/>
          <w:lang w:val="es-PE"/>
          <w:rPrChange w:id="317" w:author="Stefanía Sibille Grández" w:date="2022-06-29T17:46:00Z">
            <w:rPr>
              <w:rFonts w:ascii="Optima-Italic" w:hAnsi="Optima-Italic" w:cs="Optima-Italic"/>
              <w:i/>
              <w:iCs/>
              <w:sz w:val="13"/>
              <w:szCs w:val="13"/>
              <w:lang w:val="es-PE"/>
            </w:rPr>
          </w:rPrChange>
        </w:rPr>
        <w:t xml:space="preserve"> </w:t>
      </w:r>
      <w:r w:rsidR="00FF3D3D" w:rsidRPr="003F0E72">
        <w:rPr>
          <w:rFonts w:ascii="Arial" w:hAnsi="Arial" w:cs="Arial"/>
          <w:sz w:val="24"/>
          <w:szCs w:val="24"/>
          <w:lang w:val="es-PE"/>
          <w:rPrChange w:id="318" w:author="Stefanía Sibille Grández" w:date="2022-06-29T17:46:00Z">
            <w:rPr>
              <w:rFonts w:ascii="Optima-Regular" w:hAnsi="Optima-Regular" w:cs="Optima-Regular"/>
              <w:lang w:val="es-PE"/>
            </w:rPr>
          </w:rPrChange>
        </w:rPr>
        <w:t>= 4.19) y en el bosque de montaña montano 05 especies (</w:t>
      </w:r>
      <w:proofErr w:type="spellStart"/>
      <w:r w:rsidR="00FF3D3D" w:rsidRPr="003F0E72">
        <w:rPr>
          <w:rFonts w:ascii="Arial" w:hAnsi="Arial" w:cs="Arial"/>
          <w:i/>
          <w:iCs/>
          <w:sz w:val="24"/>
          <w:szCs w:val="24"/>
          <w:lang w:val="es-PE"/>
          <w:rPrChange w:id="319" w:author="Stefanía Sibille Grández" w:date="2022-06-29T17:46:00Z">
            <w:rPr>
              <w:rFonts w:ascii="Optima-Italic" w:hAnsi="Optima-Italic" w:cs="Optima-Italic"/>
              <w:i/>
              <w:iCs/>
              <w:lang w:val="es-PE"/>
            </w:rPr>
          </w:rPrChange>
        </w:rPr>
        <w:t>D</w:t>
      </w:r>
      <w:r w:rsidR="00FF3D3D" w:rsidRPr="003F0E72">
        <w:rPr>
          <w:rFonts w:ascii="Arial" w:hAnsi="Arial" w:cs="Arial"/>
          <w:i/>
          <w:iCs/>
          <w:sz w:val="24"/>
          <w:szCs w:val="24"/>
          <w:vertAlign w:val="subscript"/>
          <w:lang w:val="es-PE"/>
          <w:rPrChange w:id="320" w:author="Stefanía Sibille Grández" w:date="2022-06-29T17:46:00Z">
            <w:rPr>
              <w:rFonts w:ascii="Optima-Italic" w:hAnsi="Optima-Italic" w:cs="Optima-Italic"/>
              <w:i/>
              <w:iCs/>
              <w:sz w:val="13"/>
              <w:szCs w:val="13"/>
              <w:lang w:val="es-PE"/>
            </w:rPr>
          </w:rPrChange>
        </w:rPr>
        <w:t>Mg</w:t>
      </w:r>
      <w:proofErr w:type="spellEnd"/>
      <w:r w:rsidR="00FF3D3D" w:rsidRPr="003F0E72">
        <w:rPr>
          <w:rFonts w:ascii="Arial" w:hAnsi="Arial" w:cs="Arial"/>
          <w:i/>
          <w:iCs/>
          <w:sz w:val="24"/>
          <w:szCs w:val="24"/>
          <w:lang w:val="es-PE"/>
          <w:rPrChange w:id="321" w:author="Stefanía Sibille Grández" w:date="2022-06-29T17:46:00Z">
            <w:rPr>
              <w:rFonts w:ascii="Optima-Italic" w:hAnsi="Optima-Italic" w:cs="Optima-Italic"/>
              <w:i/>
              <w:iCs/>
              <w:sz w:val="13"/>
              <w:szCs w:val="13"/>
              <w:lang w:val="es-PE"/>
            </w:rPr>
          </w:rPrChange>
        </w:rPr>
        <w:t xml:space="preserve"> </w:t>
      </w:r>
      <w:r w:rsidR="00FF3D3D" w:rsidRPr="003F0E72">
        <w:rPr>
          <w:rFonts w:ascii="Arial" w:hAnsi="Arial" w:cs="Arial"/>
          <w:sz w:val="24"/>
          <w:szCs w:val="24"/>
          <w:lang w:val="es-PE"/>
          <w:rPrChange w:id="322" w:author="Stefanía Sibille Grández" w:date="2022-06-29T17:46:00Z">
            <w:rPr>
              <w:rFonts w:ascii="Optima-Regular" w:hAnsi="Optima-Regular" w:cs="Optima-Regular"/>
              <w:lang w:val="es-PE"/>
            </w:rPr>
          </w:rPrChange>
        </w:rPr>
        <w:t>= 1.25)</w:t>
      </w:r>
      <w:ins w:id="323" w:author="Stefanía Sibille Grández" w:date="2022-06-29T22:16:00Z">
        <w:r w:rsidR="009504AE">
          <w:rPr>
            <w:rFonts w:ascii="Arial" w:hAnsi="Arial" w:cs="Arial"/>
            <w:sz w:val="24"/>
            <w:szCs w:val="24"/>
            <w:lang w:val="es-PE"/>
          </w:rPr>
          <w:t>.</w:t>
        </w:r>
      </w:ins>
    </w:p>
    <w:p w14:paraId="6E76B2BA" w14:textId="77777777" w:rsidR="00BF0EF2" w:rsidRDefault="00BF0EF2" w:rsidP="002752F0">
      <w:pPr>
        <w:autoSpaceDE w:val="0"/>
        <w:autoSpaceDN w:val="0"/>
        <w:adjustRightInd w:val="0"/>
        <w:spacing w:after="0" w:line="240" w:lineRule="auto"/>
        <w:jc w:val="both"/>
        <w:rPr>
          <w:rFonts w:ascii="Arial" w:eastAsia="AGaramondPro-Regular" w:hAnsi="Arial" w:cs="Arial"/>
          <w:sz w:val="24"/>
          <w:szCs w:val="24"/>
          <w:lang w:val="es-PE"/>
        </w:rPr>
      </w:pPr>
    </w:p>
    <w:p w14:paraId="5AB38A98" w14:textId="311A97E4" w:rsidR="002752F0" w:rsidRDefault="009E7E44" w:rsidP="002752F0">
      <w:pPr>
        <w:autoSpaceDE w:val="0"/>
        <w:autoSpaceDN w:val="0"/>
        <w:adjustRightInd w:val="0"/>
        <w:spacing w:after="0" w:line="240" w:lineRule="auto"/>
        <w:jc w:val="both"/>
        <w:rPr>
          <w:rFonts w:ascii="Arial" w:eastAsia="AGaramondPro-Regular" w:hAnsi="Arial" w:cs="Arial"/>
          <w:sz w:val="24"/>
          <w:szCs w:val="24"/>
          <w:lang w:val="es-PE"/>
        </w:rPr>
      </w:pPr>
      <w:commentRangeStart w:id="324"/>
      <w:r w:rsidRPr="009E7E44">
        <w:rPr>
          <w:rFonts w:ascii="Arial" w:eastAsia="AGaramondPro-Regular" w:hAnsi="Arial" w:cs="Arial"/>
          <w:sz w:val="24"/>
          <w:szCs w:val="24"/>
          <w:lang w:val="es-PE"/>
        </w:rPr>
        <w:t>L</w:t>
      </w:r>
      <w:commentRangeEnd w:id="324"/>
      <w:r w:rsidR="00604C16">
        <w:rPr>
          <w:rStyle w:val="Refdecomentario"/>
        </w:rPr>
        <w:commentReference w:id="324"/>
      </w:r>
      <w:r w:rsidRPr="009E7E44">
        <w:rPr>
          <w:rFonts w:ascii="Arial" w:eastAsia="AGaramondPro-Regular" w:hAnsi="Arial" w:cs="Arial"/>
          <w:sz w:val="24"/>
          <w:szCs w:val="24"/>
          <w:lang w:val="es-PE"/>
        </w:rPr>
        <w:t>a mayo</w:t>
      </w:r>
      <w:r w:rsidR="002B6324">
        <w:rPr>
          <w:rFonts w:ascii="Arial" w:eastAsia="AGaramondPro-Regular" w:hAnsi="Arial" w:cs="Arial"/>
          <w:sz w:val="24"/>
          <w:szCs w:val="24"/>
          <w:lang w:val="es-PE"/>
        </w:rPr>
        <w:t>r riqueza de especies se registró</w:t>
      </w:r>
      <w:r w:rsidRPr="009E7E44">
        <w:rPr>
          <w:rFonts w:ascii="Arial" w:eastAsia="AGaramondPro-Regular" w:hAnsi="Arial" w:cs="Arial"/>
          <w:sz w:val="24"/>
          <w:szCs w:val="24"/>
          <w:lang w:val="es-PE"/>
        </w:rPr>
        <w:t xml:space="preserve"> en</w:t>
      </w:r>
      <w:r>
        <w:rPr>
          <w:rFonts w:ascii="Arial" w:eastAsia="AGaramondPro-Regular" w:hAnsi="Arial" w:cs="Arial"/>
          <w:sz w:val="24"/>
          <w:szCs w:val="24"/>
          <w:lang w:val="es-PE"/>
        </w:rPr>
        <w:t xml:space="preserve"> </w:t>
      </w:r>
      <w:r w:rsidR="002752F0">
        <w:rPr>
          <w:rFonts w:ascii="Arial" w:eastAsia="AGaramondPro-Regular" w:hAnsi="Arial" w:cs="Arial"/>
          <w:sz w:val="24"/>
          <w:szCs w:val="24"/>
          <w:lang w:val="es-PE"/>
        </w:rPr>
        <w:t>l</w:t>
      </w:r>
      <w:r w:rsidR="00075126">
        <w:rPr>
          <w:rFonts w:ascii="Arial" w:eastAsia="AGaramondPro-Regular" w:hAnsi="Arial" w:cs="Arial"/>
          <w:sz w:val="24"/>
          <w:szCs w:val="24"/>
          <w:lang w:val="es-PE"/>
        </w:rPr>
        <w:t>a cobertur</w:t>
      </w:r>
      <w:r w:rsidR="00CC2192">
        <w:rPr>
          <w:rFonts w:ascii="Arial" w:eastAsia="AGaramondPro-Regular" w:hAnsi="Arial" w:cs="Arial"/>
          <w:sz w:val="24"/>
          <w:szCs w:val="24"/>
          <w:lang w:val="es-PE"/>
        </w:rPr>
        <w:t xml:space="preserve">a vegetal </w:t>
      </w:r>
      <w:del w:id="325" w:author="Stefanía Sibille Grández" w:date="2022-06-29T17:46:00Z">
        <w:r w:rsidR="00CC2192" w:rsidDel="003F0E72">
          <w:rPr>
            <w:rFonts w:ascii="Arial" w:eastAsia="AGaramondPro-Regular" w:hAnsi="Arial" w:cs="Arial"/>
            <w:sz w:val="24"/>
            <w:szCs w:val="24"/>
            <w:lang w:val="es-PE"/>
          </w:rPr>
          <w:delText>B</w:delText>
        </w:r>
      </w:del>
      <w:ins w:id="326" w:author="Stefanía Sibille Grández" w:date="2022-06-29T17:46:00Z">
        <w:r w:rsidR="003F0E72">
          <w:rPr>
            <w:rFonts w:ascii="Arial" w:eastAsia="AGaramondPro-Regular" w:hAnsi="Arial" w:cs="Arial"/>
            <w:sz w:val="24"/>
            <w:szCs w:val="24"/>
            <w:lang w:val="es-PE"/>
          </w:rPr>
          <w:t>b</w:t>
        </w:r>
      </w:ins>
      <w:r w:rsidR="00CC2192">
        <w:rPr>
          <w:rFonts w:ascii="Arial" w:eastAsia="AGaramondPro-Regular" w:hAnsi="Arial" w:cs="Arial"/>
          <w:sz w:val="24"/>
          <w:szCs w:val="24"/>
          <w:lang w:val="es-PE"/>
        </w:rPr>
        <w:t xml:space="preserve">osque de </w:t>
      </w:r>
      <w:del w:id="327" w:author="Stefanía Sibille Grández" w:date="2022-06-29T17:46:00Z">
        <w:r w:rsidR="00CC2192" w:rsidDel="003F0E72">
          <w:rPr>
            <w:rFonts w:ascii="Arial" w:eastAsia="AGaramondPro-Regular" w:hAnsi="Arial" w:cs="Arial"/>
            <w:sz w:val="24"/>
            <w:szCs w:val="24"/>
            <w:lang w:val="es-PE"/>
          </w:rPr>
          <w:delText>C</w:delText>
        </w:r>
      </w:del>
      <w:ins w:id="328" w:author="Stefanía Sibille Grández" w:date="2022-06-29T17:46:00Z">
        <w:r w:rsidR="003F0E72">
          <w:rPr>
            <w:rFonts w:ascii="Arial" w:eastAsia="AGaramondPro-Regular" w:hAnsi="Arial" w:cs="Arial"/>
            <w:sz w:val="24"/>
            <w:szCs w:val="24"/>
            <w:lang w:val="es-PE"/>
          </w:rPr>
          <w:t>c</w:t>
        </w:r>
      </w:ins>
      <w:r w:rsidR="00CC2192">
        <w:rPr>
          <w:rFonts w:ascii="Arial" w:eastAsia="AGaramondPro-Regular" w:hAnsi="Arial" w:cs="Arial"/>
          <w:sz w:val="24"/>
          <w:szCs w:val="24"/>
          <w:lang w:val="es-PE"/>
        </w:rPr>
        <w:t xml:space="preserve">olina </w:t>
      </w:r>
      <w:ins w:id="329" w:author="Stefanía Sibille Grández" w:date="2022-06-29T17:46:00Z">
        <w:r w:rsidR="003F0E72">
          <w:rPr>
            <w:rFonts w:ascii="Arial" w:eastAsia="AGaramondPro-Regular" w:hAnsi="Arial" w:cs="Arial"/>
            <w:sz w:val="24"/>
            <w:szCs w:val="24"/>
            <w:lang w:val="es-PE"/>
          </w:rPr>
          <w:t>b</w:t>
        </w:r>
      </w:ins>
      <w:del w:id="330" w:author="Stefanía Sibille Grández" w:date="2022-06-29T17:46:00Z">
        <w:r w:rsidR="00CC2192" w:rsidDel="003F0E72">
          <w:rPr>
            <w:rFonts w:ascii="Arial" w:eastAsia="AGaramondPro-Regular" w:hAnsi="Arial" w:cs="Arial"/>
            <w:sz w:val="24"/>
            <w:szCs w:val="24"/>
            <w:lang w:val="es-PE"/>
          </w:rPr>
          <w:delText>B</w:delText>
        </w:r>
      </w:del>
      <w:r w:rsidR="00CC2192">
        <w:rPr>
          <w:rFonts w:ascii="Arial" w:eastAsia="AGaramondPro-Regular" w:hAnsi="Arial" w:cs="Arial"/>
          <w:sz w:val="24"/>
          <w:szCs w:val="24"/>
          <w:lang w:val="es-PE"/>
        </w:rPr>
        <w:t>aja</w:t>
      </w:r>
      <w:r w:rsidR="00075126">
        <w:rPr>
          <w:rFonts w:ascii="Arial" w:eastAsia="AGaramondPro-Regular" w:hAnsi="Arial" w:cs="Arial"/>
          <w:sz w:val="24"/>
          <w:szCs w:val="24"/>
          <w:lang w:val="es-PE"/>
        </w:rPr>
        <w:t xml:space="preserve"> con 24 </w:t>
      </w:r>
      <w:r w:rsidRPr="009E7E44">
        <w:rPr>
          <w:rFonts w:ascii="Arial" w:eastAsia="AGaramondPro-Regular" w:hAnsi="Arial" w:cs="Arial"/>
          <w:sz w:val="24"/>
          <w:szCs w:val="24"/>
          <w:lang w:val="es-PE"/>
        </w:rPr>
        <w:t>especies, de las cuales</w:t>
      </w:r>
      <w:r w:rsidR="00CC2192">
        <w:rPr>
          <w:rFonts w:ascii="Arial" w:eastAsia="AGaramondPro-Regular" w:hAnsi="Arial" w:cs="Arial"/>
          <w:sz w:val="24"/>
          <w:szCs w:val="24"/>
          <w:lang w:val="es-PE"/>
        </w:rPr>
        <w:t xml:space="preserve"> </w:t>
      </w:r>
      <w:ins w:id="331" w:author="Stefanía Sibille Grández" w:date="2022-05-24T20:49:00Z">
        <w:r w:rsidR="004934A6">
          <w:rPr>
            <w:rFonts w:ascii="Arial" w:eastAsia="AGaramondPro-Regular" w:hAnsi="Arial" w:cs="Arial"/>
            <w:sz w:val="24"/>
            <w:szCs w:val="24"/>
            <w:lang w:val="es-PE"/>
          </w:rPr>
          <w:t xml:space="preserve">05 especies: </w:t>
        </w:r>
        <w:proofErr w:type="spellStart"/>
        <w:r w:rsidR="004934A6" w:rsidRPr="00476BF5">
          <w:rPr>
            <w:rFonts w:ascii="Arial" w:eastAsia="AGaramondPro-Regular" w:hAnsi="Arial" w:cs="Arial"/>
            <w:i/>
            <w:sz w:val="24"/>
            <w:szCs w:val="24"/>
            <w:lang w:val="es-PE"/>
          </w:rPr>
          <w:t>Carollia</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benkeithi</w:t>
        </w:r>
        <w:proofErr w:type="spellEnd"/>
        <w:r w:rsidR="004934A6" w:rsidRPr="00476BF5">
          <w:rPr>
            <w:rFonts w:ascii="Arial" w:eastAsia="AGaramondPro-Regular" w:hAnsi="Arial" w:cs="Arial"/>
            <w:i/>
            <w:sz w:val="24"/>
            <w:szCs w:val="24"/>
            <w:lang w:val="es-PE"/>
          </w:rPr>
          <w:t xml:space="preserve">, </w:t>
        </w:r>
      </w:ins>
      <w:proofErr w:type="spellStart"/>
      <w:ins w:id="332" w:author="Stefanía Sibille Grández" w:date="2022-05-24T21:02:00Z">
        <w:r w:rsidR="00404811" w:rsidRPr="00404811">
          <w:rPr>
            <w:rFonts w:ascii="Arial" w:eastAsia="AGaramondPro-Regular" w:hAnsi="Arial" w:cs="Arial"/>
            <w:i/>
            <w:sz w:val="24"/>
            <w:szCs w:val="24"/>
            <w:lang w:val="es-PE"/>
          </w:rPr>
          <w:t>Rhinophylla</w:t>
        </w:r>
        <w:proofErr w:type="spellEnd"/>
        <w:r w:rsidR="00404811" w:rsidRPr="00404811">
          <w:rPr>
            <w:rFonts w:ascii="Arial" w:eastAsia="AGaramondPro-Regular" w:hAnsi="Arial" w:cs="Arial"/>
            <w:i/>
            <w:sz w:val="24"/>
            <w:szCs w:val="24"/>
            <w:lang w:val="es-PE"/>
          </w:rPr>
          <w:t xml:space="preserve"> </w:t>
        </w:r>
        <w:proofErr w:type="spellStart"/>
        <w:r w:rsidR="00404811" w:rsidRPr="00404811">
          <w:rPr>
            <w:rFonts w:ascii="Arial" w:eastAsia="AGaramondPro-Regular" w:hAnsi="Arial" w:cs="Arial"/>
            <w:i/>
            <w:sz w:val="24"/>
            <w:szCs w:val="24"/>
            <w:lang w:val="es-PE"/>
          </w:rPr>
          <w:t>pumilio</w:t>
        </w:r>
      </w:ins>
      <w:proofErr w:type="spellEnd"/>
      <w:ins w:id="333" w:author="Stefanía Sibille Grández" w:date="2022-05-24T20:49:00Z">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Micronycteris</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megalotis</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Trinycteris</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nic</w:t>
        </w:r>
      </w:ins>
      <w:ins w:id="334" w:author="Stefanía Sibille Grández" w:date="2022-05-24T22:44:00Z">
        <w:r w:rsidR="00ED6475">
          <w:rPr>
            <w:rFonts w:ascii="Arial" w:eastAsia="AGaramondPro-Regular" w:hAnsi="Arial" w:cs="Arial"/>
            <w:i/>
            <w:sz w:val="24"/>
            <w:szCs w:val="24"/>
            <w:lang w:val="es-PE"/>
          </w:rPr>
          <w:t>e</w:t>
        </w:r>
      </w:ins>
      <w:ins w:id="335" w:author="Stefanía Sibille Grández" w:date="2022-05-24T20:49:00Z">
        <w:r w:rsidR="004934A6" w:rsidRPr="00476BF5">
          <w:rPr>
            <w:rFonts w:ascii="Arial" w:eastAsia="AGaramondPro-Regular" w:hAnsi="Arial" w:cs="Arial"/>
            <w:i/>
            <w:sz w:val="24"/>
            <w:szCs w:val="24"/>
            <w:lang w:val="es-PE"/>
          </w:rPr>
          <w:t>fori</w:t>
        </w:r>
        <w:proofErr w:type="spellEnd"/>
        <w:r w:rsidR="004934A6" w:rsidRPr="00476BF5">
          <w:rPr>
            <w:rFonts w:ascii="Arial" w:eastAsia="AGaramondPro-Regular" w:hAnsi="Arial" w:cs="Arial"/>
            <w:i/>
            <w:sz w:val="24"/>
            <w:szCs w:val="24"/>
            <w:lang w:val="es-PE"/>
          </w:rPr>
          <w:t xml:space="preserve"> y </w:t>
        </w:r>
      </w:ins>
      <w:proofErr w:type="spellStart"/>
      <w:ins w:id="336" w:author="Stefanía Sibille Grández" w:date="2022-05-24T22:43:00Z">
        <w:r w:rsidR="00ED6475" w:rsidRPr="00ED6475">
          <w:rPr>
            <w:rFonts w:ascii="Arial" w:eastAsia="AGaramondPro-Regular" w:hAnsi="Arial" w:cs="Arial"/>
            <w:i/>
            <w:sz w:val="24"/>
            <w:szCs w:val="24"/>
            <w:lang w:val="es-PE"/>
          </w:rPr>
          <w:t>Phylloderma</w:t>
        </w:r>
        <w:proofErr w:type="spellEnd"/>
        <w:r w:rsidR="00ED6475" w:rsidRPr="00ED6475">
          <w:rPr>
            <w:rFonts w:ascii="Arial" w:eastAsia="AGaramondPro-Regular" w:hAnsi="Arial" w:cs="Arial"/>
            <w:i/>
            <w:sz w:val="24"/>
            <w:szCs w:val="24"/>
            <w:lang w:val="es-PE"/>
          </w:rPr>
          <w:t xml:space="preserve"> </w:t>
        </w:r>
        <w:proofErr w:type="spellStart"/>
        <w:r w:rsidR="00ED6475" w:rsidRPr="00ED6475">
          <w:rPr>
            <w:rFonts w:ascii="Arial" w:eastAsia="AGaramondPro-Regular" w:hAnsi="Arial" w:cs="Arial"/>
            <w:i/>
            <w:sz w:val="24"/>
            <w:szCs w:val="24"/>
            <w:lang w:val="es-PE"/>
          </w:rPr>
          <w:t>stenops</w:t>
        </w:r>
      </w:ins>
      <w:proofErr w:type="spellEnd"/>
      <w:ins w:id="337" w:author="Stefanía Sibille Grández" w:date="2022-05-24T20:49:00Z">
        <w:r w:rsidR="004934A6">
          <w:rPr>
            <w:rFonts w:ascii="Arial" w:eastAsia="AGaramondPro-Regular" w:hAnsi="Arial" w:cs="Arial"/>
            <w:sz w:val="24"/>
            <w:szCs w:val="24"/>
            <w:lang w:val="es-PE"/>
          </w:rPr>
          <w:t>, se registraron únicamente en este tipo de bosque</w:t>
        </w:r>
      </w:ins>
      <w:ins w:id="338" w:author="Stefanía Sibille Grández" w:date="2022-05-24T22:45:00Z">
        <w:r w:rsidR="00917971">
          <w:rPr>
            <w:rFonts w:ascii="Arial" w:eastAsia="AGaramondPro-Regular" w:hAnsi="Arial" w:cs="Arial"/>
            <w:sz w:val="24"/>
            <w:szCs w:val="24"/>
            <w:lang w:val="es-PE"/>
          </w:rPr>
          <w:t>; 1</w:t>
        </w:r>
      </w:ins>
      <w:ins w:id="339" w:author="Stefanía Sibille Grández" w:date="2022-05-24T20:49:00Z">
        <w:r w:rsidR="004934A6">
          <w:rPr>
            <w:rFonts w:ascii="Arial" w:eastAsia="AGaramondPro-Regular" w:hAnsi="Arial" w:cs="Arial"/>
            <w:sz w:val="24"/>
            <w:szCs w:val="24"/>
            <w:lang w:val="es-PE"/>
          </w:rPr>
          <w:t xml:space="preserve">1 se registraron </w:t>
        </w:r>
      </w:ins>
      <w:ins w:id="340" w:author="Stefanía Sibille Grández" w:date="2022-05-24T22:47:00Z">
        <w:r w:rsidR="00917971">
          <w:rPr>
            <w:rFonts w:ascii="Arial" w:eastAsia="AGaramondPro-Regular" w:hAnsi="Arial" w:cs="Arial"/>
            <w:sz w:val="24"/>
            <w:szCs w:val="24"/>
            <w:lang w:val="es-PE"/>
          </w:rPr>
          <w:t>en una cobertura vegetal más</w:t>
        </w:r>
      </w:ins>
      <w:ins w:id="341" w:author="Stefanía Sibille Grández" w:date="2022-05-24T20:49:00Z">
        <w:r w:rsidR="004934A6">
          <w:rPr>
            <w:rFonts w:ascii="Arial" w:eastAsia="AGaramondPro-Regular" w:hAnsi="Arial" w:cs="Arial"/>
            <w:sz w:val="24"/>
            <w:szCs w:val="24"/>
            <w:lang w:val="es-PE"/>
          </w:rPr>
          <w:t>, 06 especies se registraron en dos coberturas vegetales</w:t>
        </w:r>
      </w:ins>
      <w:ins w:id="342" w:author="Stefanía Sibille Grández" w:date="2022-05-24T22:48:00Z">
        <w:r w:rsidR="00917971">
          <w:rPr>
            <w:rFonts w:ascii="Arial" w:eastAsia="AGaramondPro-Regular" w:hAnsi="Arial" w:cs="Arial"/>
            <w:sz w:val="24"/>
            <w:szCs w:val="24"/>
            <w:lang w:val="es-PE"/>
          </w:rPr>
          <w:t xml:space="preserve"> más</w:t>
        </w:r>
      </w:ins>
      <w:ins w:id="343" w:author="Stefanía Sibille Grández" w:date="2022-05-24T20:49:00Z">
        <w:r w:rsidR="004934A6">
          <w:rPr>
            <w:rFonts w:ascii="Arial" w:eastAsia="AGaramondPro-Regular" w:hAnsi="Arial" w:cs="Arial"/>
            <w:sz w:val="24"/>
            <w:szCs w:val="24"/>
            <w:lang w:val="es-PE"/>
          </w:rPr>
          <w:t xml:space="preserve"> y </w:t>
        </w:r>
      </w:ins>
      <w:ins w:id="344" w:author="Stefanía Sibille Grández" w:date="2022-06-29T18:00:00Z">
        <w:r w:rsidR="00FF199F">
          <w:rPr>
            <w:rFonts w:ascii="Arial" w:eastAsia="AGaramondPro-Regular" w:hAnsi="Arial" w:cs="Arial"/>
            <w:sz w:val="24"/>
            <w:szCs w:val="24"/>
            <w:lang w:val="es-PE"/>
          </w:rPr>
          <w:t xml:space="preserve">solo </w:t>
        </w:r>
      </w:ins>
      <w:ins w:id="345" w:author="Stefanía Sibille Grández" w:date="2022-05-24T20:49:00Z">
        <w:r w:rsidR="004934A6">
          <w:rPr>
            <w:rFonts w:ascii="Arial" w:eastAsia="AGaramondPro-Regular" w:hAnsi="Arial" w:cs="Arial"/>
            <w:sz w:val="24"/>
            <w:szCs w:val="24"/>
            <w:lang w:val="es-PE"/>
          </w:rPr>
          <w:t xml:space="preserve">una especie </w:t>
        </w:r>
      </w:ins>
      <w:ins w:id="346" w:author="Stefanía Sibille Grández" w:date="2022-06-29T18:00:00Z">
        <w:r w:rsidR="00FF199F">
          <w:rPr>
            <w:rFonts w:ascii="Arial" w:eastAsia="AGaramondPro-Regular" w:hAnsi="Arial" w:cs="Arial"/>
            <w:sz w:val="24"/>
            <w:szCs w:val="24"/>
            <w:lang w:val="es-PE"/>
          </w:rPr>
          <w:t>(</w:t>
        </w:r>
        <w:proofErr w:type="spellStart"/>
        <w:r w:rsidR="00FF199F" w:rsidRPr="00FF199F">
          <w:rPr>
            <w:rFonts w:ascii="Arial" w:eastAsia="AGaramondPro-Regular" w:hAnsi="Arial" w:cs="Arial"/>
            <w:i/>
            <w:sz w:val="24"/>
            <w:szCs w:val="24"/>
            <w:lang w:val="es-PE"/>
            <w:rPrChange w:id="347" w:author="Stefanía Sibille Grández" w:date="2022-06-29T18:01:00Z">
              <w:rPr>
                <w:rFonts w:ascii="Arial" w:eastAsia="AGaramondPro-Regular" w:hAnsi="Arial" w:cs="Arial"/>
                <w:sz w:val="24"/>
                <w:szCs w:val="24"/>
                <w:lang w:val="es-PE"/>
              </w:rPr>
            </w:rPrChange>
          </w:rPr>
          <w:t>Carollia</w:t>
        </w:r>
        <w:proofErr w:type="spellEnd"/>
        <w:r w:rsidR="00FF199F" w:rsidRPr="00FF199F">
          <w:rPr>
            <w:rFonts w:ascii="Arial" w:eastAsia="AGaramondPro-Regular" w:hAnsi="Arial" w:cs="Arial"/>
            <w:i/>
            <w:sz w:val="24"/>
            <w:szCs w:val="24"/>
            <w:lang w:val="es-PE"/>
            <w:rPrChange w:id="348" w:author="Stefanía Sibille Grández" w:date="2022-06-29T18:01:00Z">
              <w:rPr>
                <w:rFonts w:ascii="Arial" w:eastAsia="AGaramondPro-Regular" w:hAnsi="Arial" w:cs="Arial"/>
                <w:sz w:val="24"/>
                <w:szCs w:val="24"/>
                <w:lang w:val="es-PE"/>
              </w:rPr>
            </w:rPrChange>
          </w:rPr>
          <w:t xml:space="preserve"> </w:t>
        </w:r>
        <w:proofErr w:type="spellStart"/>
        <w:r w:rsidR="00FF199F" w:rsidRPr="00FF199F">
          <w:rPr>
            <w:rFonts w:ascii="Arial" w:eastAsia="AGaramondPro-Regular" w:hAnsi="Arial" w:cs="Arial"/>
            <w:i/>
            <w:sz w:val="24"/>
            <w:szCs w:val="24"/>
            <w:lang w:val="es-PE"/>
            <w:rPrChange w:id="349" w:author="Stefanía Sibille Grández" w:date="2022-06-29T18:01:00Z">
              <w:rPr>
                <w:rFonts w:ascii="Arial" w:eastAsia="AGaramondPro-Regular" w:hAnsi="Arial" w:cs="Arial"/>
                <w:sz w:val="24"/>
                <w:szCs w:val="24"/>
                <w:lang w:val="es-PE"/>
              </w:rPr>
            </w:rPrChange>
          </w:rPr>
          <w:t>brevicauda</w:t>
        </w:r>
      </w:ins>
      <w:proofErr w:type="spellEnd"/>
      <w:ins w:id="350" w:author="Stefanía Sibille Grández" w:date="2022-06-29T18:01:00Z">
        <w:r w:rsidR="00FF199F">
          <w:rPr>
            <w:rFonts w:ascii="Arial" w:eastAsia="AGaramondPro-Regular" w:hAnsi="Arial" w:cs="Arial"/>
            <w:sz w:val="24"/>
            <w:szCs w:val="24"/>
            <w:lang w:val="es-PE"/>
          </w:rPr>
          <w:t>)</w:t>
        </w:r>
      </w:ins>
      <w:ins w:id="351" w:author="Stefanía Sibille Grández" w:date="2022-06-29T18:00:00Z">
        <w:r w:rsidR="00FF199F" w:rsidRPr="00FF199F">
          <w:rPr>
            <w:rFonts w:ascii="Arial" w:eastAsia="AGaramondPro-Regular" w:hAnsi="Arial" w:cs="Arial"/>
            <w:sz w:val="24"/>
            <w:szCs w:val="24"/>
            <w:lang w:val="es-PE"/>
          </w:rPr>
          <w:t xml:space="preserve"> </w:t>
        </w:r>
      </w:ins>
      <w:ins w:id="352" w:author="Stefanía Sibille Grández" w:date="2022-05-24T20:49:00Z">
        <w:r w:rsidR="004934A6">
          <w:rPr>
            <w:rFonts w:ascii="Arial" w:eastAsia="AGaramondPro-Regular" w:hAnsi="Arial" w:cs="Arial"/>
            <w:sz w:val="24"/>
            <w:szCs w:val="24"/>
            <w:lang w:val="es-PE"/>
          </w:rPr>
          <w:t>se registró</w:t>
        </w:r>
        <w:r w:rsidR="00917971">
          <w:rPr>
            <w:rFonts w:ascii="Arial" w:eastAsia="AGaramondPro-Regular" w:hAnsi="Arial" w:cs="Arial"/>
            <w:sz w:val="24"/>
            <w:szCs w:val="24"/>
            <w:lang w:val="es-PE"/>
          </w:rPr>
          <w:t xml:space="preserve"> en todos lo</w:t>
        </w:r>
        <w:r w:rsidR="004934A6">
          <w:rPr>
            <w:rFonts w:ascii="Arial" w:eastAsia="AGaramondPro-Regular" w:hAnsi="Arial" w:cs="Arial"/>
            <w:sz w:val="24"/>
            <w:szCs w:val="24"/>
            <w:lang w:val="es-PE"/>
          </w:rPr>
          <w:t xml:space="preserve">s </w:t>
        </w:r>
      </w:ins>
      <w:ins w:id="353" w:author="Stefanía Sibille Grández" w:date="2022-05-24T22:49:00Z">
        <w:r w:rsidR="00917971">
          <w:rPr>
            <w:rFonts w:ascii="Arial" w:eastAsia="AGaramondPro-Regular" w:hAnsi="Arial" w:cs="Arial"/>
            <w:sz w:val="24"/>
            <w:szCs w:val="24"/>
            <w:lang w:val="es-PE"/>
          </w:rPr>
          <w:t>tipos de bosque</w:t>
        </w:r>
      </w:ins>
      <w:ins w:id="354" w:author="Stefanía Sibille Grández" w:date="2022-05-24T20:49:00Z">
        <w:r w:rsidR="004934A6">
          <w:rPr>
            <w:rFonts w:ascii="Arial" w:eastAsia="AGaramondPro-Regular" w:hAnsi="Arial" w:cs="Arial"/>
            <w:sz w:val="24"/>
            <w:szCs w:val="24"/>
            <w:lang w:val="es-PE"/>
          </w:rPr>
          <w:t xml:space="preserve"> </w:t>
        </w:r>
      </w:ins>
      <w:ins w:id="355" w:author="Stefanía Sibille Grández" w:date="2022-05-24T22:50:00Z">
        <w:r w:rsidR="00917971">
          <w:rPr>
            <w:rFonts w:ascii="Arial" w:eastAsia="AGaramondPro-Regular" w:hAnsi="Arial" w:cs="Arial"/>
            <w:sz w:val="24"/>
            <w:szCs w:val="24"/>
            <w:lang w:val="es-PE"/>
          </w:rPr>
          <w:t xml:space="preserve">evaluados. </w:t>
        </w:r>
      </w:ins>
      <w:del w:id="356" w:author="Stefanía Sibille Grández" w:date="2022-05-24T20:49:00Z">
        <w:r w:rsidR="00CC2192" w:rsidDel="004934A6">
          <w:rPr>
            <w:rFonts w:ascii="Arial" w:eastAsia="AGaramondPro-Regular" w:hAnsi="Arial" w:cs="Arial"/>
            <w:sz w:val="24"/>
            <w:szCs w:val="24"/>
            <w:lang w:val="es-PE"/>
          </w:rPr>
          <w:delText xml:space="preserve">09 especies: </w:delText>
        </w:r>
        <w:r w:rsidR="00CC2192" w:rsidRPr="00476BF5" w:rsidDel="004934A6">
          <w:rPr>
            <w:rFonts w:ascii="Arial" w:eastAsia="AGaramondPro-Regular" w:hAnsi="Arial" w:cs="Arial"/>
            <w:i/>
            <w:sz w:val="24"/>
            <w:szCs w:val="24"/>
            <w:lang w:val="es-PE"/>
          </w:rPr>
          <w:delText xml:space="preserve">Chiroderma trinitatun, Eptesicus brailiensis, Lichonycteris </w:delText>
        </w:r>
        <w:r w:rsidR="00CC2192" w:rsidRPr="00476BF5" w:rsidDel="004934A6">
          <w:rPr>
            <w:rFonts w:ascii="Arial" w:eastAsia="AGaramondPro-Regular" w:hAnsi="Arial" w:cs="Arial"/>
            <w:i/>
            <w:sz w:val="24"/>
            <w:szCs w:val="24"/>
            <w:lang w:val="es-PE"/>
          </w:rPr>
          <w:lastRenderedPageBreak/>
          <w:delText>degener, Lophostoma brasiliensis, Myotis ruber, Noctilio albiventris</w:delText>
        </w:r>
        <w:r w:rsidR="00476BF5" w:rsidRPr="00476BF5" w:rsidDel="004934A6">
          <w:rPr>
            <w:rFonts w:ascii="Arial" w:eastAsia="AGaramondPro-Regular" w:hAnsi="Arial" w:cs="Arial"/>
            <w:i/>
            <w:sz w:val="24"/>
            <w:szCs w:val="24"/>
            <w:lang w:val="es-PE"/>
          </w:rPr>
          <w:delText>, Noctilio leporinus y Carollia sp</w:delText>
        </w:r>
        <w:r w:rsidR="00476BF5" w:rsidDel="004934A6">
          <w:rPr>
            <w:rFonts w:ascii="Arial" w:eastAsia="AGaramondPro-Regular" w:hAnsi="Arial" w:cs="Arial"/>
            <w:sz w:val="24"/>
            <w:szCs w:val="24"/>
            <w:lang w:val="es-PE"/>
          </w:rPr>
          <w:delText>.</w:delText>
        </w:r>
        <w:r w:rsidR="002752F0" w:rsidDel="004934A6">
          <w:rPr>
            <w:rFonts w:ascii="Arial" w:eastAsia="AGaramondPro-Regular" w:hAnsi="Arial" w:cs="Arial"/>
            <w:sz w:val="24"/>
            <w:szCs w:val="24"/>
            <w:lang w:val="es-PE"/>
          </w:rPr>
          <w:delText>, se registraron</w:delText>
        </w:r>
        <w:r w:rsidDel="004934A6">
          <w:rPr>
            <w:rFonts w:ascii="Arial" w:eastAsia="AGaramondPro-Regular" w:hAnsi="Arial" w:cs="Arial"/>
            <w:sz w:val="24"/>
            <w:szCs w:val="24"/>
            <w:lang w:val="es-PE"/>
          </w:rPr>
          <w:delText xml:space="preserve"> exclusivamente </w:delText>
        </w:r>
        <w:r w:rsidR="005F216B" w:rsidDel="004934A6">
          <w:rPr>
            <w:rFonts w:ascii="Arial" w:eastAsia="AGaramondPro-Regular" w:hAnsi="Arial" w:cs="Arial"/>
            <w:sz w:val="24"/>
            <w:szCs w:val="24"/>
            <w:lang w:val="es-PE"/>
          </w:rPr>
          <w:delText>en esta cobertura vegetal</w:delText>
        </w:r>
      </w:del>
      <w:del w:id="357" w:author="Stefanía Sibille Grández" w:date="2022-05-17T23:58:00Z">
        <w:r w:rsidR="00476BF5" w:rsidDel="00454AC5">
          <w:rPr>
            <w:rFonts w:ascii="Arial" w:eastAsia="AGaramondPro-Regular" w:hAnsi="Arial" w:cs="Arial"/>
            <w:sz w:val="24"/>
            <w:szCs w:val="24"/>
            <w:lang w:val="es-PE"/>
          </w:rPr>
          <w:delText>,</w:delText>
        </w:r>
      </w:del>
      <w:del w:id="358" w:author="Stefanía Sibille Grández" w:date="2022-05-24T20:49:00Z">
        <w:r w:rsidR="00476BF5" w:rsidDel="004934A6">
          <w:rPr>
            <w:rFonts w:ascii="Arial" w:eastAsia="AGaramondPro-Regular" w:hAnsi="Arial" w:cs="Arial"/>
            <w:sz w:val="24"/>
            <w:szCs w:val="24"/>
            <w:lang w:val="es-PE"/>
          </w:rPr>
          <w:delText xml:space="preserve"> </w:delText>
        </w:r>
      </w:del>
      <w:del w:id="359" w:author="Stefanía Sibille Grández" w:date="2022-05-22T18:42:00Z">
        <w:r w:rsidR="00302731" w:rsidDel="00604C16">
          <w:rPr>
            <w:rFonts w:ascii="Arial" w:eastAsia="AGaramondPro-Regular" w:hAnsi="Arial" w:cs="Arial"/>
            <w:sz w:val="24"/>
            <w:szCs w:val="24"/>
            <w:lang w:val="es-PE"/>
          </w:rPr>
          <w:delText xml:space="preserve"> de las especies registradas </w:delText>
        </w:r>
      </w:del>
      <w:del w:id="360" w:author="Stefanía Sibille Grández" w:date="2022-05-24T20:49:00Z">
        <w:r w:rsidR="00302731" w:rsidDel="004934A6">
          <w:rPr>
            <w:rFonts w:ascii="Arial" w:eastAsia="AGaramondPro-Regular" w:hAnsi="Arial" w:cs="Arial"/>
            <w:sz w:val="24"/>
            <w:szCs w:val="24"/>
            <w:lang w:val="es-PE"/>
          </w:rPr>
          <w:delText>07</w:delText>
        </w:r>
        <w:r w:rsidR="00476BF5" w:rsidDel="004934A6">
          <w:rPr>
            <w:rFonts w:ascii="Arial" w:eastAsia="AGaramondPro-Regular" w:hAnsi="Arial" w:cs="Arial"/>
            <w:sz w:val="24"/>
            <w:szCs w:val="24"/>
            <w:lang w:val="es-PE"/>
          </w:rPr>
          <w:delText xml:space="preserve"> se registraron en dos </w:delText>
        </w:r>
        <w:r w:rsidR="00302731" w:rsidDel="004934A6">
          <w:rPr>
            <w:rFonts w:ascii="Arial" w:eastAsia="AGaramondPro-Regular" w:hAnsi="Arial" w:cs="Arial"/>
            <w:sz w:val="24"/>
            <w:szCs w:val="24"/>
            <w:lang w:val="es-PE"/>
          </w:rPr>
          <w:delText xml:space="preserve">coberturas vegetales, 06 en </w:delText>
        </w:r>
        <w:r w:rsidR="00476BF5" w:rsidDel="004934A6">
          <w:rPr>
            <w:rFonts w:ascii="Arial" w:eastAsia="AGaramondPro-Regular" w:hAnsi="Arial" w:cs="Arial"/>
            <w:sz w:val="24"/>
            <w:szCs w:val="24"/>
            <w:lang w:val="es-PE"/>
          </w:rPr>
          <w:delText xml:space="preserve">tres coberturas vegetales y una de las especies estuvo presente en las cuatro coberturas vegetales. </w:delText>
        </w:r>
      </w:del>
      <w:r w:rsidR="00476BF5">
        <w:rPr>
          <w:rFonts w:ascii="Arial" w:eastAsia="AGaramondPro-Regular" w:hAnsi="Arial" w:cs="Arial"/>
          <w:sz w:val="24"/>
          <w:szCs w:val="24"/>
          <w:lang w:val="es-PE"/>
        </w:rPr>
        <w:t xml:space="preserve">El bosque de terraza baja </w:t>
      </w:r>
      <w:del w:id="361" w:author="Stefanía Sibille Grández" w:date="2022-05-22T18:43:00Z">
        <w:r w:rsidR="00476BF5" w:rsidDel="00604C16">
          <w:rPr>
            <w:rFonts w:ascii="Arial" w:eastAsia="AGaramondPro-Regular" w:hAnsi="Arial" w:cs="Arial"/>
            <w:sz w:val="24"/>
            <w:szCs w:val="24"/>
            <w:lang w:val="es-PE"/>
          </w:rPr>
          <w:delText xml:space="preserve">presentó </w:delText>
        </w:r>
      </w:del>
      <w:ins w:id="362" w:author="Stefanía Sibille Grández" w:date="2022-05-22T18:43:00Z">
        <w:r w:rsidR="00604C16">
          <w:rPr>
            <w:rFonts w:ascii="Arial" w:eastAsia="AGaramondPro-Regular" w:hAnsi="Arial" w:cs="Arial"/>
            <w:sz w:val="24"/>
            <w:szCs w:val="24"/>
            <w:lang w:val="es-PE"/>
          </w:rPr>
          <w:t xml:space="preserve">registró </w:t>
        </w:r>
      </w:ins>
      <w:r w:rsidR="00476BF5">
        <w:rPr>
          <w:rFonts w:ascii="Arial" w:eastAsia="AGaramondPro-Regular" w:hAnsi="Arial" w:cs="Arial"/>
          <w:sz w:val="24"/>
          <w:szCs w:val="24"/>
          <w:lang w:val="es-PE"/>
        </w:rPr>
        <w:t>23 especies</w:t>
      </w:r>
      <w:ins w:id="363" w:author="Stefanía Sibille Grández" w:date="2022-05-17T23:59:00Z">
        <w:r w:rsidR="00454AC5">
          <w:rPr>
            <w:rFonts w:ascii="Arial" w:eastAsia="AGaramondPro-Regular" w:hAnsi="Arial" w:cs="Arial"/>
            <w:sz w:val="24"/>
            <w:szCs w:val="24"/>
            <w:lang w:val="es-PE"/>
          </w:rPr>
          <w:t>,</w:t>
        </w:r>
      </w:ins>
      <w:r w:rsidR="00476BF5">
        <w:rPr>
          <w:rFonts w:ascii="Arial" w:eastAsia="AGaramondPro-Regular" w:hAnsi="Arial" w:cs="Arial"/>
          <w:sz w:val="24"/>
          <w:szCs w:val="24"/>
          <w:lang w:val="es-PE"/>
        </w:rPr>
        <w:t xml:space="preserve"> de las cuales</w:t>
      </w:r>
      <w:ins w:id="364" w:author="Stefanía Sibille Grández" w:date="2022-05-25T22:45:00Z">
        <w:r w:rsidR="00F00491">
          <w:rPr>
            <w:rFonts w:ascii="Arial" w:eastAsia="AGaramondPro-Regular" w:hAnsi="Arial" w:cs="Arial"/>
            <w:sz w:val="24"/>
            <w:szCs w:val="24"/>
            <w:lang w:val="es-PE"/>
          </w:rPr>
          <w:t xml:space="preserve"> </w:t>
        </w:r>
      </w:ins>
      <w:del w:id="365" w:author="Stefanía Sibille Grández" w:date="2022-05-24T20:49:00Z">
        <w:r w:rsidR="00476BF5" w:rsidDel="004934A6">
          <w:rPr>
            <w:rFonts w:ascii="Arial" w:eastAsia="AGaramondPro-Regular" w:hAnsi="Arial" w:cs="Arial"/>
            <w:sz w:val="24"/>
            <w:szCs w:val="24"/>
            <w:lang w:val="es-PE"/>
          </w:rPr>
          <w:delText xml:space="preserve"> </w:delText>
        </w:r>
      </w:del>
      <w:ins w:id="366" w:author="Stefanía Sibille Grández" w:date="2022-05-24T20:49:00Z">
        <w:r w:rsidR="004934A6">
          <w:rPr>
            <w:rFonts w:ascii="Arial" w:eastAsia="AGaramondPro-Regular" w:hAnsi="Arial" w:cs="Arial"/>
            <w:sz w:val="24"/>
            <w:szCs w:val="24"/>
            <w:lang w:val="es-PE"/>
          </w:rPr>
          <w:t xml:space="preserve">09 especies: </w:t>
        </w:r>
        <w:proofErr w:type="spellStart"/>
        <w:r w:rsidR="004934A6" w:rsidRPr="00476BF5">
          <w:rPr>
            <w:rFonts w:ascii="Arial" w:eastAsia="AGaramondPro-Regular" w:hAnsi="Arial" w:cs="Arial"/>
            <w:i/>
            <w:sz w:val="24"/>
            <w:szCs w:val="24"/>
            <w:lang w:val="es-PE"/>
          </w:rPr>
          <w:t>Chiroderma</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trinitatun</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Eptesicus</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brailiensis</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Lichonycteris</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degener</w:t>
        </w:r>
        <w:proofErr w:type="spellEnd"/>
        <w:r w:rsidR="004934A6" w:rsidRPr="00476BF5">
          <w:rPr>
            <w:rFonts w:ascii="Arial" w:eastAsia="AGaramondPro-Regular" w:hAnsi="Arial" w:cs="Arial"/>
            <w:i/>
            <w:sz w:val="24"/>
            <w:szCs w:val="24"/>
            <w:lang w:val="es-PE"/>
          </w:rPr>
          <w:t>,</w:t>
        </w:r>
      </w:ins>
      <w:ins w:id="367" w:author="Stefanía Sibille Grández" w:date="2022-05-24T22:54:00Z">
        <w:r w:rsidR="00917971">
          <w:rPr>
            <w:rFonts w:ascii="Arial" w:eastAsia="AGaramondPro-Regular" w:hAnsi="Arial" w:cs="Arial"/>
            <w:i/>
            <w:sz w:val="24"/>
            <w:szCs w:val="24"/>
            <w:lang w:val="es-PE"/>
          </w:rPr>
          <w:t xml:space="preserve"> </w:t>
        </w:r>
        <w:proofErr w:type="spellStart"/>
        <w:r w:rsidR="00917971" w:rsidRPr="00917971">
          <w:rPr>
            <w:rFonts w:ascii="Arial" w:eastAsia="AGaramondPro-Regular" w:hAnsi="Arial" w:cs="Arial"/>
            <w:i/>
            <w:sz w:val="24"/>
            <w:szCs w:val="24"/>
            <w:lang w:val="es-PE"/>
          </w:rPr>
          <w:t>Lonchophylla</w:t>
        </w:r>
        <w:proofErr w:type="spellEnd"/>
        <w:r w:rsidR="00917971" w:rsidRPr="00917971">
          <w:rPr>
            <w:rFonts w:ascii="Arial" w:eastAsia="AGaramondPro-Regular" w:hAnsi="Arial" w:cs="Arial"/>
            <w:i/>
            <w:sz w:val="24"/>
            <w:szCs w:val="24"/>
            <w:lang w:val="es-PE"/>
          </w:rPr>
          <w:t xml:space="preserve"> </w:t>
        </w:r>
        <w:proofErr w:type="spellStart"/>
        <w:r w:rsidR="00917971" w:rsidRPr="00917971">
          <w:rPr>
            <w:rFonts w:ascii="Arial" w:eastAsia="AGaramondPro-Regular" w:hAnsi="Arial" w:cs="Arial"/>
            <w:i/>
            <w:sz w:val="24"/>
            <w:szCs w:val="24"/>
            <w:lang w:val="es-PE"/>
          </w:rPr>
          <w:t>handleyi</w:t>
        </w:r>
        <w:proofErr w:type="spellEnd"/>
        <w:r w:rsidR="00917971">
          <w:rPr>
            <w:rFonts w:ascii="Arial" w:eastAsia="AGaramondPro-Regular" w:hAnsi="Arial" w:cs="Arial"/>
            <w:i/>
            <w:sz w:val="24"/>
            <w:szCs w:val="24"/>
            <w:lang w:val="es-PE"/>
          </w:rPr>
          <w:t xml:space="preserve">, </w:t>
        </w:r>
        <w:proofErr w:type="spellStart"/>
        <w:r w:rsidR="00917971" w:rsidRPr="00917971">
          <w:rPr>
            <w:rFonts w:ascii="Arial" w:eastAsia="AGaramondPro-Regular" w:hAnsi="Arial" w:cs="Arial"/>
            <w:i/>
            <w:sz w:val="24"/>
            <w:szCs w:val="24"/>
            <w:lang w:val="es-PE"/>
          </w:rPr>
          <w:t>Myotis</w:t>
        </w:r>
        <w:proofErr w:type="spellEnd"/>
        <w:r w:rsidR="00917971" w:rsidRPr="00917971">
          <w:rPr>
            <w:rFonts w:ascii="Arial" w:eastAsia="AGaramondPro-Regular" w:hAnsi="Arial" w:cs="Arial"/>
            <w:i/>
            <w:sz w:val="24"/>
            <w:szCs w:val="24"/>
            <w:lang w:val="es-PE"/>
          </w:rPr>
          <w:t xml:space="preserve"> </w:t>
        </w:r>
        <w:proofErr w:type="spellStart"/>
        <w:r w:rsidR="00917971" w:rsidRPr="00917971">
          <w:rPr>
            <w:rFonts w:ascii="Arial" w:eastAsia="AGaramondPro-Regular" w:hAnsi="Arial" w:cs="Arial"/>
            <w:i/>
            <w:sz w:val="24"/>
            <w:szCs w:val="24"/>
            <w:lang w:val="es-PE"/>
          </w:rPr>
          <w:t>albecens</w:t>
        </w:r>
        <w:proofErr w:type="spellEnd"/>
        <w:r w:rsidR="00917971">
          <w:rPr>
            <w:rFonts w:ascii="Arial" w:eastAsia="AGaramondPro-Regular" w:hAnsi="Arial" w:cs="Arial"/>
            <w:i/>
            <w:sz w:val="24"/>
            <w:szCs w:val="24"/>
            <w:lang w:val="es-PE"/>
          </w:rPr>
          <w:t xml:space="preserve">, </w:t>
        </w:r>
      </w:ins>
      <w:proofErr w:type="spellStart"/>
      <w:ins w:id="368" w:author="Stefanía Sibille Grández" w:date="2022-05-24T20:49:00Z">
        <w:r w:rsidR="004934A6" w:rsidRPr="00476BF5">
          <w:rPr>
            <w:rFonts w:ascii="Arial" w:eastAsia="AGaramondPro-Regular" w:hAnsi="Arial" w:cs="Arial"/>
            <w:i/>
            <w:sz w:val="24"/>
            <w:szCs w:val="24"/>
            <w:lang w:val="es-PE"/>
          </w:rPr>
          <w:t>Myotis</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ruber</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Noctilio</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albiventris</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Noctilio</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leporinus</w:t>
        </w:r>
        <w:proofErr w:type="spellEnd"/>
        <w:r w:rsidR="004934A6" w:rsidRPr="00476BF5">
          <w:rPr>
            <w:rFonts w:ascii="Arial" w:eastAsia="AGaramondPro-Regular" w:hAnsi="Arial" w:cs="Arial"/>
            <w:i/>
            <w:sz w:val="24"/>
            <w:szCs w:val="24"/>
            <w:lang w:val="es-PE"/>
          </w:rPr>
          <w:t xml:space="preserve"> y </w:t>
        </w:r>
        <w:proofErr w:type="spellStart"/>
        <w:r w:rsidR="004934A6" w:rsidRPr="00476BF5">
          <w:rPr>
            <w:rFonts w:ascii="Arial" w:eastAsia="AGaramondPro-Regular" w:hAnsi="Arial" w:cs="Arial"/>
            <w:i/>
            <w:sz w:val="24"/>
            <w:szCs w:val="24"/>
            <w:lang w:val="es-PE"/>
          </w:rPr>
          <w:t>Carollia</w:t>
        </w:r>
        <w:proofErr w:type="spellEnd"/>
        <w:r w:rsidR="004934A6" w:rsidRPr="00476BF5">
          <w:rPr>
            <w:rFonts w:ascii="Arial" w:eastAsia="AGaramondPro-Regular" w:hAnsi="Arial" w:cs="Arial"/>
            <w:i/>
            <w:sz w:val="24"/>
            <w:szCs w:val="24"/>
            <w:lang w:val="es-PE"/>
          </w:rPr>
          <w:t xml:space="preserve"> </w:t>
        </w:r>
        <w:proofErr w:type="spellStart"/>
        <w:r w:rsidR="004934A6" w:rsidRPr="00476BF5">
          <w:rPr>
            <w:rFonts w:ascii="Arial" w:eastAsia="AGaramondPro-Regular" w:hAnsi="Arial" w:cs="Arial"/>
            <w:i/>
            <w:sz w:val="24"/>
            <w:szCs w:val="24"/>
            <w:lang w:val="es-PE"/>
          </w:rPr>
          <w:t>sp</w:t>
        </w:r>
        <w:proofErr w:type="spellEnd"/>
        <w:r w:rsidR="004934A6">
          <w:rPr>
            <w:rFonts w:ascii="Arial" w:eastAsia="AGaramondPro-Regular" w:hAnsi="Arial" w:cs="Arial"/>
            <w:sz w:val="24"/>
            <w:szCs w:val="24"/>
            <w:lang w:val="es-PE"/>
          </w:rPr>
          <w:t>., se registraron exclusivamente en esta cobertura vegetal. Además 07 de las 2</w:t>
        </w:r>
      </w:ins>
      <w:ins w:id="369" w:author="Stefanía Sibille Grández" w:date="2022-05-24T22:55:00Z">
        <w:r w:rsidR="00917971">
          <w:rPr>
            <w:rFonts w:ascii="Arial" w:eastAsia="AGaramondPro-Regular" w:hAnsi="Arial" w:cs="Arial"/>
            <w:sz w:val="24"/>
            <w:szCs w:val="24"/>
            <w:lang w:val="es-PE"/>
          </w:rPr>
          <w:t>3</w:t>
        </w:r>
      </w:ins>
      <w:ins w:id="370" w:author="Stefanía Sibille Grández" w:date="2022-05-24T20:49:00Z">
        <w:r w:rsidR="004934A6">
          <w:rPr>
            <w:rFonts w:ascii="Arial" w:eastAsia="AGaramondPro-Regular" w:hAnsi="Arial" w:cs="Arial"/>
            <w:sz w:val="24"/>
            <w:szCs w:val="24"/>
            <w:lang w:val="es-PE"/>
          </w:rPr>
          <w:t xml:space="preserve"> especies registradas, se registraron en dos coberturas vegetales, 06 en tres cob</w:t>
        </w:r>
        <w:r w:rsidR="009504AE">
          <w:rPr>
            <w:rFonts w:ascii="Arial" w:eastAsia="AGaramondPro-Regular" w:hAnsi="Arial" w:cs="Arial"/>
            <w:sz w:val="24"/>
            <w:szCs w:val="24"/>
            <w:lang w:val="es-PE"/>
          </w:rPr>
          <w:t>erturas vegetales y una especie</w:t>
        </w:r>
        <w:r w:rsidR="004934A6">
          <w:rPr>
            <w:rFonts w:ascii="Arial" w:eastAsia="AGaramondPro-Regular" w:hAnsi="Arial" w:cs="Arial"/>
            <w:sz w:val="24"/>
            <w:szCs w:val="24"/>
            <w:lang w:val="es-PE"/>
          </w:rPr>
          <w:t xml:space="preserve"> estuvo presente en las cuatro coberturas vegetales.</w:t>
        </w:r>
      </w:ins>
      <w:del w:id="371" w:author="Stefanía Sibille Grández" w:date="2022-05-24T20:49:00Z">
        <w:r w:rsidR="00476BF5" w:rsidDel="004934A6">
          <w:rPr>
            <w:rFonts w:ascii="Arial" w:eastAsia="AGaramondPro-Regular" w:hAnsi="Arial" w:cs="Arial"/>
            <w:sz w:val="24"/>
            <w:szCs w:val="24"/>
            <w:lang w:val="es-PE"/>
          </w:rPr>
          <w:delText xml:space="preserve">05 especies: </w:delText>
        </w:r>
        <w:r w:rsidR="00476BF5" w:rsidRPr="00476BF5" w:rsidDel="004934A6">
          <w:rPr>
            <w:rFonts w:ascii="Arial" w:eastAsia="AGaramondPro-Regular" w:hAnsi="Arial" w:cs="Arial"/>
            <w:i/>
            <w:sz w:val="24"/>
            <w:szCs w:val="24"/>
            <w:lang w:val="es-PE"/>
          </w:rPr>
          <w:delText>Carollia benkeithi, Desmodus rotundus, Micronycteris megalotis, Trinycteris nicifori y Eptesicus sp</w:delText>
        </w:r>
        <w:r w:rsidR="00476BF5" w:rsidDel="004934A6">
          <w:rPr>
            <w:rFonts w:ascii="Arial" w:eastAsia="AGaramondPro-Regular" w:hAnsi="Arial" w:cs="Arial"/>
            <w:sz w:val="24"/>
            <w:szCs w:val="24"/>
            <w:lang w:val="es-PE"/>
          </w:rPr>
          <w:delText xml:space="preserve">. </w:delText>
        </w:r>
      </w:del>
      <w:del w:id="372" w:author="Stefanía Sibille Grández" w:date="2022-05-17T23:59:00Z">
        <w:r w:rsidR="00476BF5" w:rsidDel="00454AC5">
          <w:rPr>
            <w:rFonts w:ascii="Arial" w:eastAsia="AGaramondPro-Regular" w:hAnsi="Arial" w:cs="Arial"/>
            <w:sz w:val="24"/>
            <w:szCs w:val="24"/>
            <w:lang w:val="es-PE"/>
          </w:rPr>
          <w:delText xml:space="preserve">solo </w:delText>
        </w:r>
      </w:del>
      <w:del w:id="373" w:author="Stefanía Sibille Grández" w:date="2022-05-24T20:49:00Z">
        <w:r w:rsidR="00476BF5" w:rsidDel="004934A6">
          <w:rPr>
            <w:rFonts w:ascii="Arial" w:eastAsia="AGaramondPro-Regular" w:hAnsi="Arial" w:cs="Arial"/>
            <w:sz w:val="24"/>
            <w:szCs w:val="24"/>
            <w:lang w:val="es-PE"/>
          </w:rPr>
          <w:delText xml:space="preserve">se registraron </w:delText>
        </w:r>
      </w:del>
      <w:del w:id="374" w:author="Stefanía Sibille Grández" w:date="2022-05-17T23:59:00Z">
        <w:r w:rsidR="00302731" w:rsidDel="00454AC5">
          <w:rPr>
            <w:rFonts w:ascii="Arial" w:eastAsia="AGaramondPro-Regular" w:hAnsi="Arial" w:cs="Arial"/>
            <w:sz w:val="24"/>
            <w:szCs w:val="24"/>
            <w:lang w:val="es-PE"/>
          </w:rPr>
          <w:delText xml:space="preserve">solo </w:delText>
        </w:r>
      </w:del>
      <w:del w:id="375" w:author="Stefanía Sibille Grández" w:date="2022-05-24T20:49:00Z">
        <w:r w:rsidR="00476BF5" w:rsidDel="004934A6">
          <w:rPr>
            <w:rFonts w:ascii="Arial" w:eastAsia="AGaramondPro-Regular" w:hAnsi="Arial" w:cs="Arial"/>
            <w:sz w:val="24"/>
            <w:szCs w:val="24"/>
            <w:lang w:val="es-PE"/>
          </w:rPr>
          <w:delText>en este tipo de bosque</w:delText>
        </w:r>
      </w:del>
      <w:del w:id="376" w:author="Stefanía Sibille Grández" w:date="2022-05-17T23:59:00Z">
        <w:r w:rsidR="00476BF5" w:rsidDel="00454AC5">
          <w:rPr>
            <w:rFonts w:ascii="Arial" w:eastAsia="AGaramondPro-Regular" w:hAnsi="Arial" w:cs="Arial"/>
            <w:sz w:val="24"/>
            <w:szCs w:val="24"/>
            <w:lang w:val="es-PE"/>
          </w:rPr>
          <w:delText>, d</w:delText>
        </w:r>
      </w:del>
      <w:del w:id="377" w:author="Stefanía Sibille Grández" w:date="2022-05-24T20:49:00Z">
        <w:r w:rsidR="00476BF5" w:rsidDel="004934A6">
          <w:rPr>
            <w:rFonts w:ascii="Arial" w:eastAsia="AGaramondPro-Regular" w:hAnsi="Arial" w:cs="Arial"/>
            <w:sz w:val="24"/>
            <w:szCs w:val="24"/>
            <w:lang w:val="es-PE"/>
          </w:rPr>
          <w:delText>e las esp</w:delText>
        </w:r>
        <w:r w:rsidR="00302731" w:rsidDel="004934A6">
          <w:rPr>
            <w:rFonts w:ascii="Arial" w:eastAsia="AGaramondPro-Regular" w:hAnsi="Arial" w:cs="Arial"/>
            <w:sz w:val="24"/>
            <w:szCs w:val="24"/>
            <w:lang w:val="es-PE"/>
          </w:rPr>
          <w:delText>ecies registradas en esta cobertura vegetal 11 se registraron</w:delText>
        </w:r>
        <w:r w:rsidR="00476BF5" w:rsidDel="004934A6">
          <w:rPr>
            <w:rFonts w:ascii="Arial" w:eastAsia="AGaramondPro-Regular" w:hAnsi="Arial" w:cs="Arial"/>
            <w:sz w:val="24"/>
            <w:szCs w:val="24"/>
            <w:lang w:val="es-PE"/>
          </w:rPr>
          <w:delText xml:space="preserve"> en dos coberturas vegetales, </w:delText>
        </w:r>
      </w:del>
      <w:del w:id="378" w:author="Stefanía Sibille Grández" w:date="2022-05-22T18:43:00Z">
        <w:r w:rsidR="00476BF5" w:rsidDel="00604C16">
          <w:rPr>
            <w:rFonts w:ascii="Arial" w:eastAsia="AGaramondPro-Regular" w:hAnsi="Arial" w:cs="Arial"/>
            <w:sz w:val="24"/>
            <w:szCs w:val="24"/>
            <w:lang w:val="es-PE"/>
          </w:rPr>
          <w:delText xml:space="preserve">seis </w:delText>
        </w:r>
      </w:del>
      <w:del w:id="379" w:author="Stefanía Sibille Grández" w:date="2022-05-24T20:49:00Z">
        <w:r w:rsidR="00476BF5" w:rsidDel="004934A6">
          <w:rPr>
            <w:rFonts w:ascii="Arial" w:eastAsia="AGaramondPro-Regular" w:hAnsi="Arial" w:cs="Arial"/>
            <w:sz w:val="24"/>
            <w:szCs w:val="24"/>
            <w:lang w:val="es-PE"/>
          </w:rPr>
          <w:delText xml:space="preserve">especies se </w:delText>
        </w:r>
        <w:r w:rsidR="00302731" w:rsidDel="004934A6">
          <w:rPr>
            <w:rFonts w:ascii="Arial" w:eastAsia="AGaramondPro-Regular" w:hAnsi="Arial" w:cs="Arial"/>
            <w:sz w:val="24"/>
            <w:szCs w:val="24"/>
            <w:lang w:val="es-PE"/>
          </w:rPr>
          <w:delText>registraron</w:delText>
        </w:r>
        <w:r w:rsidR="00476BF5" w:rsidDel="004934A6">
          <w:rPr>
            <w:rFonts w:ascii="Arial" w:eastAsia="AGaramondPro-Regular" w:hAnsi="Arial" w:cs="Arial"/>
            <w:sz w:val="24"/>
            <w:szCs w:val="24"/>
            <w:lang w:val="es-PE"/>
          </w:rPr>
          <w:delText xml:space="preserve"> en </w:delText>
        </w:r>
      </w:del>
      <w:del w:id="380" w:author="Stefanía Sibille Grández" w:date="2022-05-22T18:44:00Z">
        <w:r w:rsidR="00476BF5" w:rsidDel="00604C16">
          <w:rPr>
            <w:rFonts w:ascii="Arial" w:eastAsia="AGaramondPro-Regular" w:hAnsi="Arial" w:cs="Arial"/>
            <w:sz w:val="24"/>
            <w:szCs w:val="24"/>
            <w:lang w:val="es-PE"/>
          </w:rPr>
          <w:delText xml:space="preserve">03 </w:delText>
        </w:r>
      </w:del>
      <w:del w:id="381" w:author="Stefanía Sibille Grández" w:date="2022-05-24T20:49:00Z">
        <w:r w:rsidR="00476BF5" w:rsidDel="004934A6">
          <w:rPr>
            <w:rFonts w:ascii="Arial" w:eastAsia="AGaramondPro-Regular" w:hAnsi="Arial" w:cs="Arial"/>
            <w:sz w:val="24"/>
            <w:szCs w:val="24"/>
            <w:lang w:val="es-PE"/>
          </w:rPr>
          <w:delText xml:space="preserve">coberturas vegetales y una especie se </w:delText>
        </w:r>
        <w:r w:rsidR="00302731" w:rsidDel="004934A6">
          <w:rPr>
            <w:rFonts w:ascii="Arial" w:eastAsia="AGaramondPro-Regular" w:hAnsi="Arial" w:cs="Arial"/>
            <w:sz w:val="24"/>
            <w:szCs w:val="24"/>
            <w:lang w:val="es-PE"/>
          </w:rPr>
          <w:delText>registró</w:delText>
        </w:r>
        <w:r w:rsidR="00476BF5" w:rsidDel="004934A6">
          <w:rPr>
            <w:rFonts w:ascii="Arial" w:eastAsia="AGaramondPro-Regular" w:hAnsi="Arial" w:cs="Arial"/>
            <w:sz w:val="24"/>
            <w:szCs w:val="24"/>
            <w:lang w:val="es-PE"/>
          </w:rPr>
          <w:delText xml:space="preserve"> en todas las coberturas vegetales</w:delText>
        </w:r>
      </w:del>
      <w:del w:id="382" w:author="Stefanía Sibille Grández" w:date="2022-05-24T22:59:00Z">
        <w:r w:rsidR="00476BF5" w:rsidDel="00C27DDD">
          <w:rPr>
            <w:rFonts w:ascii="Arial" w:eastAsia="AGaramondPro-Regular" w:hAnsi="Arial" w:cs="Arial"/>
            <w:sz w:val="24"/>
            <w:szCs w:val="24"/>
            <w:lang w:val="es-PE"/>
          </w:rPr>
          <w:delText>.</w:delText>
        </w:r>
      </w:del>
      <w:del w:id="383" w:author="Stefanía Sibille Grández" w:date="2022-05-24T22:58:00Z">
        <w:r w:rsidR="00476BF5" w:rsidDel="00C27DDD">
          <w:rPr>
            <w:rFonts w:ascii="Arial" w:eastAsia="AGaramondPro-Regular" w:hAnsi="Arial" w:cs="Arial"/>
            <w:sz w:val="24"/>
            <w:szCs w:val="24"/>
            <w:lang w:val="es-PE"/>
          </w:rPr>
          <w:delText xml:space="preserve"> </w:delText>
        </w:r>
      </w:del>
      <w:ins w:id="384" w:author="Stefanía Sibille Grández" w:date="2022-05-24T22:59:00Z">
        <w:r w:rsidR="00C27DDD">
          <w:rPr>
            <w:rFonts w:ascii="Arial" w:eastAsia="AGaramondPro-Regular" w:hAnsi="Arial" w:cs="Arial"/>
            <w:sz w:val="24"/>
            <w:szCs w:val="24"/>
            <w:lang w:val="es-PE"/>
          </w:rPr>
          <w:t xml:space="preserve"> </w:t>
        </w:r>
      </w:ins>
      <w:r w:rsidR="00476BF5">
        <w:rPr>
          <w:rFonts w:ascii="Arial" w:eastAsia="AGaramondPro-Regular" w:hAnsi="Arial" w:cs="Arial"/>
          <w:sz w:val="24"/>
          <w:szCs w:val="24"/>
          <w:lang w:val="es-PE"/>
        </w:rPr>
        <w:t>En e</w:t>
      </w:r>
      <w:r w:rsidR="00302731">
        <w:rPr>
          <w:rFonts w:ascii="Arial" w:eastAsia="AGaramondPro-Regular" w:hAnsi="Arial" w:cs="Arial"/>
          <w:sz w:val="24"/>
          <w:szCs w:val="24"/>
          <w:lang w:val="es-PE"/>
        </w:rPr>
        <w:t xml:space="preserve">l bosque de montaña </w:t>
      </w:r>
      <w:proofErr w:type="spellStart"/>
      <w:r w:rsidR="00302731">
        <w:rPr>
          <w:rFonts w:ascii="Arial" w:eastAsia="AGaramondPro-Regular" w:hAnsi="Arial" w:cs="Arial"/>
          <w:sz w:val="24"/>
          <w:szCs w:val="24"/>
          <w:lang w:val="es-PE"/>
        </w:rPr>
        <w:t>basimontano</w:t>
      </w:r>
      <w:proofErr w:type="spellEnd"/>
      <w:ins w:id="385" w:author="Stefanía Sibille Grández" w:date="2022-05-18T00:02:00Z">
        <w:r w:rsidR="00454AC5">
          <w:rPr>
            <w:rFonts w:ascii="Arial" w:eastAsia="AGaramondPro-Regular" w:hAnsi="Arial" w:cs="Arial"/>
            <w:sz w:val="24"/>
            <w:szCs w:val="24"/>
            <w:lang w:val="es-PE"/>
          </w:rPr>
          <w:t>,</w:t>
        </w:r>
      </w:ins>
      <w:r w:rsidR="00302731">
        <w:rPr>
          <w:rFonts w:ascii="Arial" w:eastAsia="AGaramondPro-Regular" w:hAnsi="Arial" w:cs="Arial"/>
          <w:sz w:val="24"/>
          <w:szCs w:val="24"/>
          <w:lang w:val="es-PE"/>
        </w:rPr>
        <w:t xml:space="preserve"> 06 especies: </w:t>
      </w:r>
      <w:proofErr w:type="spellStart"/>
      <w:ins w:id="386" w:author="Stefanía Sibille Grández" w:date="2022-05-24T22:57:00Z">
        <w:r w:rsidR="00C27DDD" w:rsidRPr="00C27DDD">
          <w:rPr>
            <w:rFonts w:ascii="Arial" w:eastAsia="AGaramondPro-Regular" w:hAnsi="Arial" w:cs="Arial"/>
            <w:i/>
            <w:sz w:val="24"/>
            <w:szCs w:val="24"/>
            <w:lang w:val="es-PE"/>
          </w:rPr>
          <w:t>Saccopteryx</w:t>
        </w:r>
        <w:proofErr w:type="spellEnd"/>
        <w:r w:rsidR="00C27DDD" w:rsidRPr="00C27DDD">
          <w:rPr>
            <w:rFonts w:ascii="Arial" w:eastAsia="AGaramondPro-Regular" w:hAnsi="Arial" w:cs="Arial"/>
            <w:i/>
            <w:sz w:val="24"/>
            <w:szCs w:val="24"/>
            <w:lang w:val="es-PE"/>
          </w:rPr>
          <w:t xml:space="preserve"> </w:t>
        </w:r>
        <w:proofErr w:type="spellStart"/>
        <w:r w:rsidR="00C27DDD" w:rsidRPr="00C27DDD">
          <w:rPr>
            <w:rFonts w:ascii="Arial" w:eastAsia="AGaramondPro-Regular" w:hAnsi="Arial" w:cs="Arial"/>
            <w:i/>
            <w:sz w:val="24"/>
            <w:szCs w:val="24"/>
            <w:lang w:val="es-PE"/>
          </w:rPr>
          <w:t>bilineata</w:t>
        </w:r>
      </w:ins>
      <w:proofErr w:type="spellEnd"/>
      <w:del w:id="387" w:author="Stefanía Sibille Grández" w:date="2022-05-24T22:57:00Z">
        <w:r w:rsidR="00302731" w:rsidRPr="00454AC5" w:rsidDel="00C27DDD">
          <w:rPr>
            <w:rFonts w:ascii="Arial" w:eastAsia="AGaramondPro-Regular" w:hAnsi="Arial" w:cs="Arial"/>
            <w:i/>
            <w:sz w:val="24"/>
            <w:szCs w:val="24"/>
            <w:lang w:val="es-PE"/>
            <w:rPrChange w:id="388" w:author="Stefanía Sibille Grández" w:date="2022-05-18T00:02:00Z">
              <w:rPr>
                <w:rFonts w:ascii="Arial" w:eastAsia="AGaramondPro-Regular" w:hAnsi="Arial" w:cs="Arial"/>
                <w:sz w:val="24"/>
                <w:szCs w:val="24"/>
                <w:lang w:val="es-PE"/>
              </w:rPr>
            </w:rPrChange>
          </w:rPr>
          <w:delText>Anoura caudifer</w:delText>
        </w:r>
      </w:del>
      <w:r w:rsidR="00302731" w:rsidRPr="00454AC5">
        <w:rPr>
          <w:rFonts w:ascii="Arial" w:eastAsia="AGaramondPro-Regular" w:hAnsi="Arial" w:cs="Arial"/>
          <w:i/>
          <w:sz w:val="24"/>
          <w:szCs w:val="24"/>
          <w:lang w:val="es-PE"/>
          <w:rPrChange w:id="389" w:author="Stefanía Sibille Grández" w:date="2022-05-18T00:02:00Z">
            <w:rPr>
              <w:rFonts w:ascii="Arial" w:eastAsia="AGaramondPro-Regular" w:hAnsi="Arial" w:cs="Arial"/>
              <w:sz w:val="24"/>
              <w:szCs w:val="24"/>
              <w:lang w:val="es-PE"/>
            </w:rPr>
          </w:rPrChange>
        </w:rPr>
        <w:t xml:space="preserve">, </w:t>
      </w:r>
      <w:proofErr w:type="spellStart"/>
      <w:r w:rsidR="00302731" w:rsidRPr="00454AC5">
        <w:rPr>
          <w:rFonts w:ascii="Arial" w:eastAsia="AGaramondPro-Regular" w:hAnsi="Arial" w:cs="Arial"/>
          <w:i/>
          <w:sz w:val="24"/>
          <w:szCs w:val="24"/>
          <w:lang w:val="es-PE"/>
          <w:rPrChange w:id="390" w:author="Stefanía Sibille Grández" w:date="2022-05-18T00:02:00Z">
            <w:rPr>
              <w:rFonts w:ascii="Arial" w:eastAsia="AGaramondPro-Regular" w:hAnsi="Arial" w:cs="Arial"/>
              <w:sz w:val="24"/>
              <w:szCs w:val="24"/>
              <w:lang w:val="es-PE"/>
            </w:rPr>
          </w:rPrChange>
        </w:rPr>
        <w:t>Anoura</w:t>
      </w:r>
      <w:proofErr w:type="spellEnd"/>
      <w:r w:rsidR="00302731" w:rsidRPr="00454AC5">
        <w:rPr>
          <w:rFonts w:ascii="Arial" w:eastAsia="AGaramondPro-Regular" w:hAnsi="Arial" w:cs="Arial"/>
          <w:i/>
          <w:sz w:val="24"/>
          <w:szCs w:val="24"/>
          <w:lang w:val="es-PE"/>
          <w:rPrChange w:id="391" w:author="Stefanía Sibille Grández" w:date="2022-05-18T00:02:00Z">
            <w:rPr>
              <w:rFonts w:ascii="Arial" w:eastAsia="AGaramondPro-Regular" w:hAnsi="Arial" w:cs="Arial"/>
              <w:sz w:val="24"/>
              <w:szCs w:val="24"/>
              <w:lang w:val="es-PE"/>
            </w:rPr>
          </w:rPrChange>
        </w:rPr>
        <w:t xml:space="preserve"> </w:t>
      </w:r>
      <w:proofErr w:type="spellStart"/>
      <w:r w:rsidR="00302731" w:rsidRPr="00454AC5">
        <w:rPr>
          <w:rFonts w:ascii="Arial" w:eastAsia="AGaramondPro-Regular" w:hAnsi="Arial" w:cs="Arial"/>
          <w:i/>
          <w:sz w:val="24"/>
          <w:szCs w:val="24"/>
          <w:lang w:val="es-PE"/>
          <w:rPrChange w:id="392" w:author="Stefanía Sibille Grández" w:date="2022-05-18T00:02:00Z">
            <w:rPr>
              <w:rFonts w:ascii="Arial" w:eastAsia="AGaramondPro-Regular" w:hAnsi="Arial" w:cs="Arial"/>
              <w:sz w:val="24"/>
              <w:szCs w:val="24"/>
              <w:lang w:val="es-PE"/>
            </w:rPr>
          </w:rPrChange>
        </w:rPr>
        <w:t>fistulata</w:t>
      </w:r>
      <w:proofErr w:type="spellEnd"/>
      <w:r w:rsidR="00302731" w:rsidRPr="00454AC5">
        <w:rPr>
          <w:rFonts w:ascii="Arial" w:eastAsia="AGaramondPro-Regular" w:hAnsi="Arial" w:cs="Arial"/>
          <w:i/>
          <w:sz w:val="24"/>
          <w:szCs w:val="24"/>
          <w:lang w:val="es-PE"/>
          <w:rPrChange w:id="393" w:author="Stefanía Sibille Grández" w:date="2022-05-18T00:02:00Z">
            <w:rPr>
              <w:rFonts w:ascii="Arial" w:eastAsia="AGaramondPro-Regular" w:hAnsi="Arial" w:cs="Arial"/>
              <w:sz w:val="24"/>
              <w:szCs w:val="24"/>
              <w:lang w:val="es-PE"/>
            </w:rPr>
          </w:rPrChange>
        </w:rPr>
        <w:t xml:space="preserve">, </w:t>
      </w:r>
      <w:proofErr w:type="spellStart"/>
      <w:r w:rsidR="00302731" w:rsidRPr="00454AC5">
        <w:rPr>
          <w:rFonts w:ascii="Arial" w:eastAsia="AGaramondPro-Regular" w:hAnsi="Arial" w:cs="Arial"/>
          <w:i/>
          <w:sz w:val="24"/>
          <w:szCs w:val="24"/>
          <w:lang w:val="es-PE"/>
          <w:rPrChange w:id="394" w:author="Stefanía Sibille Grández" w:date="2022-05-18T00:02:00Z">
            <w:rPr>
              <w:rFonts w:ascii="Arial" w:eastAsia="AGaramondPro-Regular" w:hAnsi="Arial" w:cs="Arial"/>
              <w:sz w:val="24"/>
              <w:szCs w:val="24"/>
              <w:lang w:val="es-PE"/>
            </w:rPr>
          </w:rPrChange>
        </w:rPr>
        <w:t>Mesophylla</w:t>
      </w:r>
      <w:proofErr w:type="spellEnd"/>
      <w:r w:rsidR="00302731" w:rsidRPr="00454AC5">
        <w:rPr>
          <w:rFonts w:ascii="Arial" w:eastAsia="AGaramondPro-Regular" w:hAnsi="Arial" w:cs="Arial"/>
          <w:i/>
          <w:sz w:val="24"/>
          <w:szCs w:val="24"/>
          <w:lang w:val="es-PE"/>
          <w:rPrChange w:id="395" w:author="Stefanía Sibille Grández" w:date="2022-05-18T00:02:00Z">
            <w:rPr>
              <w:rFonts w:ascii="Arial" w:eastAsia="AGaramondPro-Regular" w:hAnsi="Arial" w:cs="Arial"/>
              <w:sz w:val="24"/>
              <w:szCs w:val="24"/>
              <w:lang w:val="es-PE"/>
            </w:rPr>
          </w:rPrChange>
        </w:rPr>
        <w:t xml:space="preserve"> </w:t>
      </w:r>
      <w:proofErr w:type="spellStart"/>
      <w:r w:rsidR="00302731" w:rsidRPr="00454AC5">
        <w:rPr>
          <w:rFonts w:ascii="Arial" w:eastAsia="AGaramondPro-Regular" w:hAnsi="Arial" w:cs="Arial"/>
          <w:i/>
          <w:sz w:val="24"/>
          <w:szCs w:val="24"/>
          <w:lang w:val="es-PE"/>
          <w:rPrChange w:id="396" w:author="Stefanía Sibille Grández" w:date="2022-05-18T00:02:00Z">
            <w:rPr>
              <w:rFonts w:ascii="Arial" w:eastAsia="AGaramondPro-Regular" w:hAnsi="Arial" w:cs="Arial"/>
              <w:sz w:val="24"/>
              <w:szCs w:val="24"/>
              <w:lang w:val="es-PE"/>
            </w:rPr>
          </w:rPrChange>
        </w:rPr>
        <w:t>macconelli</w:t>
      </w:r>
      <w:proofErr w:type="spellEnd"/>
      <w:r w:rsidR="00302731" w:rsidRPr="00454AC5">
        <w:rPr>
          <w:rFonts w:ascii="Arial" w:eastAsia="AGaramondPro-Regular" w:hAnsi="Arial" w:cs="Arial"/>
          <w:i/>
          <w:sz w:val="24"/>
          <w:szCs w:val="24"/>
          <w:lang w:val="es-PE"/>
          <w:rPrChange w:id="397" w:author="Stefanía Sibille Grández" w:date="2022-05-18T00:02:00Z">
            <w:rPr>
              <w:rFonts w:ascii="Arial" w:eastAsia="AGaramondPro-Regular" w:hAnsi="Arial" w:cs="Arial"/>
              <w:sz w:val="24"/>
              <w:szCs w:val="24"/>
              <w:lang w:val="es-PE"/>
            </w:rPr>
          </w:rPrChange>
        </w:rPr>
        <w:t xml:space="preserve">, </w:t>
      </w:r>
      <w:proofErr w:type="spellStart"/>
      <w:r w:rsidR="00302731" w:rsidRPr="00454AC5">
        <w:rPr>
          <w:rFonts w:ascii="Arial" w:eastAsia="AGaramondPro-Regular" w:hAnsi="Arial" w:cs="Arial"/>
          <w:i/>
          <w:sz w:val="24"/>
          <w:szCs w:val="24"/>
          <w:lang w:val="es-PE"/>
          <w:rPrChange w:id="398" w:author="Stefanía Sibille Grández" w:date="2022-05-18T00:02:00Z">
            <w:rPr>
              <w:rFonts w:ascii="Arial" w:eastAsia="AGaramondPro-Regular" w:hAnsi="Arial" w:cs="Arial"/>
              <w:sz w:val="24"/>
              <w:szCs w:val="24"/>
              <w:lang w:val="es-PE"/>
            </w:rPr>
          </w:rPrChange>
        </w:rPr>
        <w:t>Molosus</w:t>
      </w:r>
      <w:proofErr w:type="spellEnd"/>
      <w:r w:rsidR="00302731" w:rsidRPr="00454AC5">
        <w:rPr>
          <w:rFonts w:ascii="Arial" w:eastAsia="AGaramondPro-Regular" w:hAnsi="Arial" w:cs="Arial"/>
          <w:i/>
          <w:sz w:val="24"/>
          <w:szCs w:val="24"/>
          <w:lang w:val="es-PE"/>
          <w:rPrChange w:id="399" w:author="Stefanía Sibille Grández" w:date="2022-05-18T00:02:00Z">
            <w:rPr>
              <w:rFonts w:ascii="Arial" w:eastAsia="AGaramondPro-Regular" w:hAnsi="Arial" w:cs="Arial"/>
              <w:sz w:val="24"/>
              <w:szCs w:val="24"/>
              <w:lang w:val="es-PE"/>
            </w:rPr>
          </w:rPrChange>
        </w:rPr>
        <w:t xml:space="preserve"> </w:t>
      </w:r>
      <w:proofErr w:type="spellStart"/>
      <w:r w:rsidR="00302731" w:rsidRPr="00454AC5">
        <w:rPr>
          <w:rFonts w:ascii="Arial" w:eastAsia="AGaramondPro-Regular" w:hAnsi="Arial" w:cs="Arial"/>
          <w:i/>
          <w:sz w:val="24"/>
          <w:szCs w:val="24"/>
          <w:lang w:val="es-PE"/>
          <w:rPrChange w:id="400" w:author="Stefanía Sibille Grández" w:date="2022-05-18T00:02:00Z">
            <w:rPr>
              <w:rFonts w:ascii="Arial" w:eastAsia="AGaramondPro-Regular" w:hAnsi="Arial" w:cs="Arial"/>
              <w:sz w:val="24"/>
              <w:szCs w:val="24"/>
              <w:lang w:val="es-PE"/>
            </w:rPr>
          </w:rPrChange>
        </w:rPr>
        <w:t>molossus</w:t>
      </w:r>
      <w:proofErr w:type="spellEnd"/>
      <w:r w:rsidR="00302731" w:rsidRPr="00454AC5">
        <w:rPr>
          <w:rFonts w:ascii="Arial" w:eastAsia="AGaramondPro-Regular" w:hAnsi="Arial" w:cs="Arial"/>
          <w:i/>
          <w:sz w:val="24"/>
          <w:szCs w:val="24"/>
          <w:lang w:val="es-PE"/>
          <w:rPrChange w:id="401" w:author="Stefanía Sibille Grández" w:date="2022-05-18T00:02:00Z">
            <w:rPr>
              <w:rFonts w:ascii="Arial" w:eastAsia="AGaramondPro-Regular" w:hAnsi="Arial" w:cs="Arial"/>
              <w:sz w:val="24"/>
              <w:szCs w:val="24"/>
              <w:lang w:val="es-PE"/>
            </w:rPr>
          </w:rPrChange>
        </w:rPr>
        <w:t xml:space="preserve">, </w:t>
      </w:r>
      <w:proofErr w:type="spellStart"/>
      <w:r w:rsidR="00302731" w:rsidRPr="00454AC5">
        <w:rPr>
          <w:rFonts w:ascii="Arial" w:eastAsia="AGaramondPro-Regular" w:hAnsi="Arial" w:cs="Arial"/>
          <w:i/>
          <w:sz w:val="24"/>
          <w:szCs w:val="24"/>
          <w:lang w:val="es-PE"/>
          <w:rPrChange w:id="402" w:author="Stefanía Sibille Grández" w:date="2022-05-18T00:02:00Z">
            <w:rPr>
              <w:rFonts w:ascii="Arial" w:eastAsia="AGaramondPro-Regular" w:hAnsi="Arial" w:cs="Arial"/>
              <w:sz w:val="24"/>
              <w:szCs w:val="24"/>
              <w:lang w:val="es-PE"/>
            </w:rPr>
          </w:rPrChange>
        </w:rPr>
        <w:t>Platyrrhinus</w:t>
      </w:r>
      <w:proofErr w:type="spellEnd"/>
      <w:r w:rsidR="00302731" w:rsidRPr="00454AC5">
        <w:rPr>
          <w:rFonts w:ascii="Arial" w:eastAsia="AGaramondPro-Regular" w:hAnsi="Arial" w:cs="Arial"/>
          <w:i/>
          <w:sz w:val="24"/>
          <w:szCs w:val="24"/>
          <w:lang w:val="es-PE"/>
          <w:rPrChange w:id="403" w:author="Stefanía Sibille Grández" w:date="2022-05-18T00:02:00Z">
            <w:rPr>
              <w:rFonts w:ascii="Arial" w:eastAsia="AGaramondPro-Regular" w:hAnsi="Arial" w:cs="Arial"/>
              <w:sz w:val="24"/>
              <w:szCs w:val="24"/>
              <w:lang w:val="es-PE"/>
            </w:rPr>
          </w:rPrChange>
        </w:rPr>
        <w:t xml:space="preserve"> </w:t>
      </w:r>
      <w:proofErr w:type="spellStart"/>
      <w:r w:rsidR="00302731" w:rsidRPr="00454AC5">
        <w:rPr>
          <w:rFonts w:ascii="Arial" w:eastAsia="AGaramondPro-Regular" w:hAnsi="Arial" w:cs="Arial"/>
          <w:i/>
          <w:sz w:val="24"/>
          <w:szCs w:val="24"/>
          <w:lang w:val="es-PE"/>
          <w:rPrChange w:id="404" w:author="Stefanía Sibille Grández" w:date="2022-05-18T00:02:00Z">
            <w:rPr>
              <w:rFonts w:ascii="Arial" w:eastAsia="AGaramondPro-Regular" w:hAnsi="Arial" w:cs="Arial"/>
              <w:sz w:val="24"/>
              <w:szCs w:val="24"/>
              <w:lang w:val="es-PE"/>
            </w:rPr>
          </w:rPrChange>
        </w:rPr>
        <w:t>albericoi</w:t>
      </w:r>
      <w:proofErr w:type="spellEnd"/>
      <w:r w:rsidR="00302731" w:rsidRPr="00454AC5">
        <w:rPr>
          <w:rFonts w:ascii="Arial" w:eastAsia="AGaramondPro-Regular" w:hAnsi="Arial" w:cs="Arial"/>
          <w:i/>
          <w:sz w:val="24"/>
          <w:szCs w:val="24"/>
          <w:lang w:val="es-PE"/>
          <w:rPrChange w:id="405" w:author="Stefanía Sibille Grández" w:date="2022-05-18T00:02:00Z">
            <w:rPr>
              <w:rFonts w:ascii="Arial" w:eastAsia="AGaramondPro-Regular" w:hAnsi="Arial" w:cs="Arial"/>
              <w:sz w:val="24"/>
              <w:szCs w:val="24"/>
              <w:lang w:val="es-PE"/>
            </w:rPr>
          </w:rPrChange>
        </w:rPr>
        <w:t xml:space="preserve">, </w:t>
      </w:r>
      <w:proofErr w:type="spellStart"/>
      <w:r w:rsidR="00302731" w:rsidRPr="00454AC5">
        <w:rPr>
          <w:rFonts w:ascii="Arial" w:eastAsia="AGaramondPro-Regular" w:hAnsi="Arial" w:cs="Arial"/>
          <w:i/>
          <w:sz w:val="24"/>
          <w:szCs w:val="24"/>
          <w:lang w:val="es-PE"/>
          <w:rPrChange w:id="406" w:author="Stefanía Sibille Grández" w:date="2022-05-18T00:02:00Z">
            <w:rPr>
              <w:rFonts w:ascii="Arial" w:eastAsia="AGaramondPro-Regular" w:hAnsi="Arial" w:cs="Arial"/>
              <w:sz w:val="24"/>
              <w:szCs w:val="24"/>
              <w:lang w:val="es-PE"/>
            </w:rPr>
          </w:rPrChange>
        </w:rPr>
        <w:t>Platyrrhinus</w:t>
      </w:r>
      <w:proofErr w:type="spellEnd"/>
      <w:r w:rsidR="00302731" w:rsidRPr="00454AC5">
        <w:rPr>
          <w:rFonts w:ascii="Arial" w:eastAsia="AGaramondPro-Regular" w:hAnsi="Arial" w:cs="Arial"/>
          <w:i/>
          <w:sz w:val="24"/>
          <w:szCs w:val="24"/>
          <w:lang w:val="es-PE"/>
          <w:rPrChange w:id="407" w:author="Stefanía Sibille Grández" w:date="2022-05-18T00:02:00Z">
            <w:rPr>
              <w:rFonts w:ascii="Arial" w:eastAsia="AGaramondPro-Regular" w:hAnsi="Arial" w:cs="Arial"/>
              <w:sz w:val="24"/>
              <w:szCs w:val="24"/>
              <w:lang w:val="es-PE"/>
            </w:rPr>
          </w:rPrChange>
        </w:rPr>
        <w:t xml:space="preserve"> </w:t>
      </w:r>
      <w:proofErr w:type="spellStart"/>
      <w:r w:rsidR="00302731" w:rsidRPr="00454AC5">
        <w:rPr>
          <w:rFonts w:ascii="Arial" w:eastAsia="AGaramondPro-Regular" w:hAnsi="Arial" w:cs="Arial"/>
          <w:i/>
          <w:sz w:val="24"/>
          <w:szCs w:val="24"/>
          <w:lang w:val="es-PE"/>
          <w:rPrChange w:id="408" w:author="Stefanía Sibille Grández" w:date="2022-05-18T00:02:00Z">
            <w:rPr>
              <w:rFonts w:ascii="Arial" w:eastAsia="AGaramondPro-Regular" w:hAnsi="Arial" w:cs="Arial"/>
              <w:sz w:val="24"/>
              <w:szCs w:val="24"/>
              <w:lang w:val="es-PE"/>
            </w:rPr>
          </w:rPrChange>
        </w:rPr>
        <w:t>masu</w:t>
      </w:r>
      <w:proofErr w:type="spellEnd"/>
      <w:ins w:id="409" w:author="Stefanía Sibille Grández" w:date="2022-05-18T00:02:00Z">
        <w:r w:rsidR="00454AC5">
          <w:rPr>
            <w:rFonts w:ascii="Arial" w:eastAsia="AGaramondPro-Regular" w:hAnsi="Arial" w:cs="Arial"/>
            <w:i/>
            <w:sz w:val="24"/>
            <w:szCs w:val="24"/>
            <w:lang w:val="es-PE"/>
          </w:rPr>
          <w:t>,</w:t>
        </w:r>
      </w:ins>
      <w:r w:rsidR="00302731" w:rsidRPr="00454AC5">
        <w:rPr>
          <w:rFonts w:ascii="Arial" w:eastAsia="AGaramondPro-Regular" w:hAnsi="Arial" w:cs="Arial"/>
          <w:i/>
          <w:sz w:val="24"/>
          <w:szCs w:val="24"/>
          <w:lang w:val="es-PE"/>
          <w:rPrChange w:id="410" w:author="Stefanía Sibille Grández" w:date="2022-05-18T00:02:00Z">
            <w:rPr>
              <w:rFonts w:ascii="Arial" w:eastAsia="AGaramondPro-Regular" w:hAnsi="Arial" w:cs="Arial"/>
              <w:sz w:val="24"/>
              <w:szCs w:val="24"/>
              <w:lang w:val="es-PE"/>
            </w:rPr>
          </w:rPrChange>
        </w:rPr>
        <w:t xml:space="preserve"> </w:t>
      </w:r>
      <w:r w:rsidR="00302731">
        <w:rPr>
          <w:rFonts w:ascii="Arial" w:eastAsia="AGaramondPro-Regular" w:hAnsi="Arial" w:cs="Arial"/>
          <w:sz w:val="24"/>
          <w:szCs w:val="24"/>
          <w:lang w:val="es-PE"/>
        </w:rPr>
        <w:t>fueron registrad</w:t>
      </w:r>
      <w:ins w:id="411" w:author="Stefanía Sibille Grández" w:date="2022-05-22T18:44:00Z">
        <w:r w:rsidR="00604C16">
          <w:rPr>
            <w:rFonts w:ascii="Arial" w:eastAsia="AGaramondPro-Regular" w:hAnsi="Arial" w:cs="Arial"/>
            <w:sz w:val="24"/>
            <w:szCs w:val="24"/>
            <w:lang w:val="es-PE"/>
          </w:rPr>
          <w:t>a</w:t>
        </w:r>
      </w:ins>
      <w:del w:id="412" w:author="Stefanía Sibille Grández" w:date="2022-05-22T18:44:00Z">
        <w:r w:rsidR="00302731" w:rsidDel="00604C16">
          <w:rPr>
            <w:rFonts w:ascii="Arial" w:eastAsia="AGaramondPro-Regular" w:hAnsi="Arial" w:cs="Arial"/>
            <w:sz w:val="24"/>
            <w:szCs w:val="24"/>
            <w:lang w:val="es-PE"/>
          </w:rPr>
          <w:delText>o</w:delText>
        </w:r>
      </w:del>
      <w:r w:rsidR="00302731">
        <w:rPr>
          <w:rFonts w:ascii="Arial" w:eastAsia="AGaramondPro-Regular" w:hAnsi="Arial" w:cs="Arial"/>
          <w:sz w:val="24"/>
          <w:szCs w:val="24"/>
          <w:lang w:val="es-PE"/>
        </w:rPr>
        <w:t xml:space="preserve">s </w:t>
      </w:r>
      <w:del w:id="413" w:author="Stefanía Sibille Grández" w:date="2022-05-19T23:14:00Z">
        <w:r w:rsidR="00302731" w:rsidDel="00F84BEC">
          <w:rPr>
            <w:rFonts w:ascii="Arial" w:eastAsia="AGaramondPro-Regular" w:hAnsi="Arial" w:cs="Arial"/>
            <w:sz w:val="24"/>
            <w:szCs w:val="24"/>
            <w:lang w:val="es-PE"/>
          </w:rPr>
          <w:delText xml:space="preserve">solo </w:delText>
        </w:r>
      </w:del>
      <w:ins w:id="414" w:author="Stefanía Sibille Grández" w:date="2022-05-19T23:14:00Z">
        <w:r w:rsidR="00F84BEC">
          <w:rPr>
            <w:rFonts w:ascii="Arial" w:eastAsia="AGaramondPro-Regular" w:hAnsi="Arial" w:cs="Arial"/>
            <w:sz w:val="24"/>
            <w:szCs w:val="24"/>
            <w:lang w:val="es-PE"/>
          </w:rPr>
          <w:t xml:space="preserve">únicamente </w:t>
        </w:r>
      </w:ins>
      <w:r w:rsidR="00302731">
        <w:rPr>
          <w:rFonts w:ascii="Arial" w:eastAsia="AGaramondPro-Regular" w:hAnsi="Arial" w:cs="Arial"/>
          <w:sz w:val="24"/>
          <w:szCs w:val="24"/>
          <w:lang w:val="es-PE"/>
        </w:rPr>
        <w:t xml:space="preserve">en esta cobertura vegetal, </w:t>
      </w:r>
      <w:del w:id="415" w:author="Stefanía Sibille Grández" w:date="2022-05-18T00:02:00Z">
        <w:r w:rsidR="00302731" w:rsidDel="00454AC5">
          <w:rPr>
            <w:rFonts w:ascii="Arial" w:eastAsia="AGaramondPro-Regular" w:hAnsi="Arial" w:cs="Arial"/>
            <w:sz w:val="24"/>
            <w:szCs w:val="24"/>
            <w:lang w:val="es-PE"/>
          </w:rPr>
          <w:delText xml:space="preserve">siete </w:delText>
        </w:r>
      </w:del>
      <w:ins w:id="416" w:author="Stefanía Sibille Grández" w:date="2022-05-18T00:02:00Z">
        <w:r w:rsidR="00454AC5">
          <w:rPr>
            <w:rFonts w:ascii="Arial" w:eastAsia="AGaramondPro-Regular" w:hAnsi="Arial" w:cs="Arial"/>
            <w:sz w:val="24"/>
            <w:szCs w:val="24"/>
            <w:lang w:val="es-PE"/>
          </w:rPr>
          <w:t xml:space="preserve">07 </w:t>
        </w:r>
      </w:ins>
      <w:r w:rsidR="00302731">
        <w:rPr>
          <w:rFonts w:ascii="Arial" w:eastAsia="AGaramondPro-Regular" w:hAnsi="Arial" w:cs="Arial"/>
          <w:sz w:val="24"/>
          <w:szCs w:val="24"/>
          <w:lang w:val="es-PE"/>
        </w:rPr>
        <w:t>especies fueron registrad</w:t>
      </w:r>
      <w:ins w:id="417" w:author="Stefanía Sibille Grández" w:date="2022-05-18T00:02:00Z">
        <w:r w:rsidR="00454AC5">
          <w:rPr>
            <w:rFonts w:ascii="Arial" w:eastAsia="AGaramondPro-Regular" w:hAnsi="Arial" w:cs="Arial"/>
            <w:sz w:val="24"/>
            <w:szCs w:val="24"/>
            <w:lang w:val="es-PE"/>
          </w:rPr>
          <w:t>a</w:t>
        </w:r>
      </w:ins>
      <w:del w:id="418" w:author="Stefanía Sibille Grández" w:date="2022-05-18T00:02:00Z">
        <w:r w:rsidR="00302731" w:rsidDel="00454AC5">
          <w:rPr>
            <w:rFonts w:ascii="Arial" w:eastAsia="AGaramondPro-Regular" w:hAnsi="Arial" w:cs="Arial"/>
            <w:sz w:val="24"/>
            <w:szCs w:val="24"/>
            <w:lang w:val="es-PE"/>
          </w:rPr>
          <w:delText>o</w:delText>
        </w:r>
      </w:del>
      <w:r w:rsidR="00302731">
        <w:rPr>
          <w:rFonts w:ascii="Arial" w:eastAsia="AGaramondPro-Regular" w:hAnsi="Arial" w:cs="Arial"/>
          <w:sz w:val="24"/>
          <w:szCs w:val="24"/>
          <w:lang w:val="es-PE"/>
        </w:rPr>
        <w:t xml:space="preserve">s en </w:t>
      </w:r>
      <w:ins w:id="419" w:author="Stefanía Sibille Grández" w:date="2022-05-24T23:03:00Z">
        <w:r w:rsidR="00D22F99">
          <w:rPr>
            <w:rFonts w:ascii="Arial" w:eastAsia="AGaramondPro-Regular" w:hAnsi="Arial" w:cs="Arial"/>
            <w:sz w:val="24"/>
            <w:szCs w:val="24"/>
            <w:lang w:val="es-PE"/>
          </w:rPr>
          <w:t>0</w:t>
        </w:r>
      </w:ins>
      <w:r w:rsidR="00302731">
        <w:rPr>
          <w:rFonts w:ascii="Arial" w:eastAsia="AGaramondPro-Regular" w:hAnsi="Arial" w:cs="Arial"/>
          <w:sz w:val="24"/>
          <w:szCs w:val="24"/>
          <w:lang w:val="es-PE"/>
        </w:rPr>
        <w:t xml:space="preserve">2 coberturas vegetales, </w:t>
      </w:r>
      <w:del w:id="420" w:author="Stefanía Sibille Grández" w:date="2022-05-18T00:02:00Z">
        <w:r w:rsidR="00302731" w:rsidDel="00454AC5">
          <w:rPr>
            <w:rFonts w:ascii="Arial" w:eastAsia="AGaramondPro-Regular" w:hAnsi="Arial" w:cs="Arial"/>
            <w:sz w:val="24"/>
            <w:szCs w:val="24"/>
            <w:lang w:val="es-PE"/>
          </w:rPr>
          <w:delText xml:space="preserve">seis </w:delText>
        </w:r>
      </w:del>
      <w:ins w:id="421" w:author="Stefanía Sibille Grández" w:date="2022-05-18T00:02:00Z">
        <w:r w:rsidR="00454AC5">
          <w:rPr>
            <w:rFonts w:ascii="Arial" w:eastAsia="AGaramondPro-Regular" w:hAnsi="Arial" w:cs="Arial"/>
            <w:sz w:val="24"/>
            <w:szCs w:val="24"/>
            <w:lang w:val="es-PE"/>
          </w:rPr>
          <w:t>06</w:t>
        </w:r>
      </w:ins>
      <w:ins w:id="422" w:author="Stefanía Sibille Grández" w:date="2022-05-18T00:03:00Z">
        <w:r w:rsidR="00454AC5">
          <w:rPr>
            <w:rFonts w:ascii="Arial" w:eastAsia="AGaramondPro-Regular" w:hAnsi="Arial" w:cs="Arial"/>
            <w:sz w:val="24"/>
            <w:szCs w:val="24"/>
            <w:lang w:val="es-PE"/>
          </w:rPr>
          <w:t xml:space="preserve"> especies </w:t>
        </w:r>
      </w:ins>
      <w:r w:rsidR="00302731">
        <w:rPr>
          <w:rFonts w:ascii="Arial" w:eastAsia="AGaramondPro-Regular" w:hAnsi="Arial" w:cs="Arial"/>
          <w:sz w:val="24"/>
          <w:szCs w:val="24"/>
          <w:lang w:val="es-PE"/>
        </w:rPr>
        <w:t xml:space="preserve">en </w:t>
      </w:r>
      <w:ins w:id="423" w:author="Stefanía Sibille Grández" w:date="2022-05-22T18:46:00Z">
        <w:r w:rsidR="00604C16">
          <w:rPr>
            <w:rFonts w:ascii="Arial" w:eastAsia="AGaramondPro-Regular" w:hAnsi="Arial" w:cs="Arial"/>
            <w:sz w:val="24"/>
            <w:szCs w:val="24"/>
            <w:lang w:val="es-PE"/>
          </w:rPr>
          <w:t>0</w:t>
        </w:r>
      </w:ins>
      <w:r w:rsidR="00302731">
        <w:rPr>
          <w:rFonts w:ascii="Arial" w:eastAsia="AGaramondPro-Regular" w:hAnsi="Arial" w:cs="Arial"/>
          <w:sz w:val="24"/>
          <w:szCs w:val="24"/>
          <w:lang w:val="es-PE"/>
        </w:rPr>
        <w:t xml:space="preserve">3 </w:t>
      </w:r>
      <w:del w:id="424" w:author="Stefanía Sibille Grández" w:date="2022-05-18T00:03:00Z">
        <w:r w:rsidR="00302731" w:rsidDel="00454AC5">
          <w:rPr>
            <w:rFonts w:ascii="Arial" w:eastAsia="AGaramondPro-Regular" w:hAnsi="Arial" w:cs="Arial"/>
            <w:sz w:val="24"/>
            <w:szCs w:val="24"/>
            <w:lang w:val="es-PE"/>
          </w:rPr>
          <w:delText>cobreturas</w:delText>
        </w:r>
      </w:del>
      <w:ins w:id="425" w:author="Stefanía Sibille Grández" w:date="2022-05-18T00:03:00Z">
        <w:r w:rsidR="00454AC5">
          <w:rPr>
            <w:rFonts w:ascii="Arial" w:eastAsia="AGaramondPro-Regular" w:hAnsi="Arial" w:cs="Arial"/>
            <w:sz w:val="24"/>
            <w:szCs w:val="24"/>
            <w:lang w:val="es-PE"/>
          </w:rPr>
          <w:t>coberturas</w:t>
        </w:r>
      </w:ins>
      <w:r w:rsidR="00302731">
        <w:rPr>
          <w:rFonts w:ascii="Arial" w:eastAsia="AGaramondPro-Regular" w:hAnsi="Arial" w:cs="Arial"/>
          <w:sz w:val="24"/>
          <w:szCs w:val="24"/>
          <w:lang w:val="es-PE"/>
        </w:rPr>
        <w:t xml:space="preserve"> vegetales y una especie se reportó en todas las coberturas vegetales</w:t>
      </w:r>
      <w:ins w:id="426" w:author="Stefanía Sibille Grández" w:date="2022-05-24T22:59:00Z">
        <w:r w:rsidR="00C27DDD">
          <w:rPr>
            <w:rFonts w:ascii="Arial" w:eastAsia="AGaramondPro-Regular" w:hAnsi="Arial" w:cs="Arial"/>
            <w:sz w:val="24"/>
            <w:szCs w:val="24"/>
            <w:lang w:val="es-PE"/>
          </w:rPr>
          <w:t xml:space="preserve">. Por último, en el bosque </w:t>
        </w:r>
      </w:ins>
      <w:ins w:id="427" w:author="Stefanía Sibille Grández" w:date="2022-05-24T23:00:00Z">
        <w:r w:rsidR="00C27DDD">
          <w:rPr>
            <w:rFonts w:ascii="Arial" w:eastAsia="AGaramondPro-Regular" w:hAnsi="Arial" w:cs="Arial"/>
            <w:sz w:val="24"/>
            <w:szCs w:val="24"/>
            <w:lang w:val="es-PE"/>
          </w:rPr>
          <w:t xml:space="preserve">de montaña montano se registraron 05 especies, siendo dos: </w:t>
        </w:r>
      </w:ins>
      <w:proofErr w:type="spellStart"/>
      <w:ins w:id="428" w:author="Stefanía Sibille Grández" w:date="2022-05-24T23:02:00Z">
        <w:r w:rsidR="00C27DDD" w:rsidRPr="00C27DDD">
          <w:rPr>
            <w:rFonts w:ascii="Arial" w:eastAsia="AGaramondPro-Regular" w:hAnsi="Arial" w:cs="Arial"/>
            <w:i/>
            <w:sz w:val="24"/>
            <w:szCs w:val="24"/>
            <w:lang w:val="es-PE"/>
            <w:rPrChange w:id="429" w:author="Stefanía Sibille Grández" w:date="2022-05-24T23:02:00Z">
              <w:rPr>
                <w:rFonts w:ascii="Arial" w:eastAsia="AGaramondPro-Regular" w:hAnsi="Arial" w:cs="Arial"/>
                <w:sz w:val="24"/>
                <w:szCs w:val="24"/>
                <w:lang w:val="es-PE"/>
              </w:rPr>
            </w:rPrChange>
          </w:rPr>
          <w:t>Myotis</w:t>
        </w:r>
        <w:proofErr w:type="spellEnd"/>
        <w:r w:rsidR="00C27DDD" w:rsidRPr="00C27DDD">
          <w:rPr>
            <w:rFonts w:ascii="Arial" w:eastAsia="AGaramondPro-Regular" w:hAnsi="Arial" w:cs="Arial"/>
            <w:i/>
            <w:sz w:val="24"/>
            <w:szCs w:val="24"/>
            <w:lang w:val="es-PE"/>
            <w:rPrChange w:id="430" w:author="Stefanía Sibille Grández" w:date="2022-05-24T23:02:00Z">
              <w:rPr>
                <w:rFonts w:ascii="Arial" w:eastAsia="AGaramondPro-Regular" w:hAnsi="Arial" w:cs="Arial"/>
                <w:sz w:val="24"/>
                <w:szCs w:val="24"/>
                <w:lang w:val="es-PE"/>
              </w:rPr>
            </w:rPrChange>
          </w:rPr>
          <w:t xml:space="preserve"> </w:t>
        </w:r>
        <w:proofErr w:type="spellStart"/>
        <w:r w:rsidR="00C27DDD" w:rsidRPr="00C27DDD">
          <w:rPr>
            <w:rFonts w:ascii="Arial" w:eastAsia="AGaramondPro-Regular" w:hAnsi="Arial" w:cs="Arial"/>
            <w:i/>
            <w:sz w:val="24"/>
            <w:szCs w:val="24"/>
            <w:lang w:val="es-PE"/>
            <w:rPrChange w:id="431" w:author="Stefanía Sibille Grández" w:date="2022-05-24T23:02:00Z">
              <w:rPr>
                <w:rFonts w:ascii="Arial" w:eastAsia="AGaramondPro-Regular" w:hAnsi="Arial" w:cs="Arial"/>
                <w:sz w:val="24"/>
                <w:szCs w:val="24"/>
                <w:lang w:val="es-PE"/>
              </w:rPr>
            </w:rPrChange>
          </w:rPr>
          <w:t>keaysi</w:t>
        </w:r>
        <w:proofErr w:type="spellEnd"/>
        <w:r w:rsidR="00C27DDD">
          <w:rPr>
            <w:rFonts w:ascii="Arial" w:eastAsia="AGaramondPro-Regular" w:hAnsi="Arial" w:cs="Arial"/>
            <w:sz w:val="24"/>
            <w:szCs w:val="24"/>
            <w:lang w:val="es-PE"/>
          </w:rPr>
          <w:t xml:space="preserve"> y </w:t>
        </w:r>
        <w:proofErr w:type="spellStart"/>
        <w:r w:rsidR="007E1B0E" w:rsidRPr="007E1B0E">
          <w:rPr>
            <w:rFonts w:ascii="Arial" w:eastAsia="AGaramondPro-Regular" w:hAnsi="Arial" w:cs="Arial"/>
            <w:i/>
            <w:sz w:val="24"/>
            <w:szCs w:val="24"/>
            <w:lang w:val="es-PE"/>
          </w:rPr>
          <w:t>Sturnira</w:t>
        </w:r>
        <w:proofErr w:type="spellEnd"/>
        <w:r w:rsidR="007E1B0E" w:rsidRPr="007E1B0E">
          <w:rPr>
            <w:rFonts w:ascii="Arial" w:eastAsia="AGaramondPro-Regular" w:hAnsi="Arial" w:cs="Arial"/>
            <w:i/>
            <w:sz w:val="24"/>
            <w:szCs w:val="24"/>
            <w:lang w:val="es-PE"/>
          </w:rPr>
          <w:t xml:space="preserve"> magn</w:t>
        </w:r>
        <w:r w:rsidR="00C27DDD" w:rsidRPr="00C27DDD">
          <w:rPr>
            <w:rFonts w:ascii="Arial" w:eastAsia="AGaramondPro-Regular" w:hAnsi="Arial" w:cs="Arial"/>
            <w:i/>
            <w:sz w:val="24"/>
            <w:szCs w:val="24"/>
            <w:lang w:val="es-PE"/>
            <w:rPrChange w:id="432" w:author="Stefanía Sibille Grández" w:date="2022-05-24T23:02:00Z">
              <w:rPr>
                <w:rFonts w:ascii="Arial" w:eastAsia="AGaramondPro-Regular" w:hAnsi="Arial" w:cs="Arial"/>
                <w:sz w:val="24"/>
                <w:szCs w:val="24"/>
                <w:lang w:val="es-PE"/>
              </w:rPr>
            </w:rPrChange>
          </w:rPr>
          <w:t>a</w:t>
        </w:r>
        <w:r w:rsidR="00C27DDD" w:rsidRPr="00C27DDD">
          <w:rPr>
            <w:rFonts w:ascii="Arial" w:eastAsia="AGaramondPro-Regular" w:hAnsi="Arial" w:cs="Arial"/>
            <w:sz w:val="24"/>
            <w:szCs w:val="24"/>
            <w:lang w:val="es-PE"/>
          </w:rPr>
          <w:t xml:space="preserve"> </w:t>
        </w:r>
      </w:ins>
      <w:ins w:id="433" w:author="Stefanía Sibille Grández" w:date="2022-05-24T23:00:00Z">
        <w:r w:rsidR="00C27DDD">
          <w:rPr>
            <w:rFonts w:ascii="Arial" w:eastAsia="AGaramondPro-Regular" w:hAnsi="Arial" w:cs="Arial"/>
            <w:sz w:val="24"/>
            <w:szCs w:val="24"/>
            <w:lang w:val="es-PE"/>
          </w:rPr>
          <w:t>exclusivas de esta cobertura vegetal; mientras que ot</w:t>
        </w:r>
      </w:ins>
      <w:ins w:id="434" w:author="Stefanía Sibille Grández" w:date="2022-05-24T23:01:00Z">
        <w:r w:rsidR="00C27DDD">
          <w:rPr>
            <w:rFonts w:ascii="Arial" w:eastAsia="AGaramondPro-Regular" w:hAnsi="Arial" w:cs="Arial"/>
            <w:sz w:val="24"/>
            <w:szCs w:val="24"/>
            <w:lang w:val="es-PE"/>
          </w:rPr>
          <w:t xml:space="preserve">ras dos especies se reportaron </w:t>
        </w:r>
      </w:ins>
      <w:ins w:id="435" w:author="Stefanía Sibille Grández" w:date="2022-05-24T23:02:00Z">
        <w:r w:rsidR="00C27DDD">
          <w:rPr>
            <w:rFonts w:ascii="Arial" w:eastAsia="AGaramondPro-Regular" w:hAnsi="Arial" w:cs="Arial"/>
            <w:sz w:val="24"/>
            <w:szCs w:val="24"/>
            <w:lang w:val="es-PE"/>
          </w:rPr>
          <w:t xml:space="preserve">también </w:t>
        </w:r>
      </w:ins>
      <w:ins w:id="436" w:author="Stefanía Sibille Grández" w:date="2022-05-24T23:01:00Z">
        <w:r w:rsidR="00C27DDD">
          <w:rPr>
            <w:rFonts w:ascii="Arial" w:eastAsia="AGaramondPro-Regular" w:hAnsi="Arial" w:cs="Arial"/>
            <w:sz w:val="24"/>
            <w:szCs w:val="24"/>
            <w:lang w:val="es-PE"/>
          </w:rPr>
          <w:t xml:space="preserve">en otra cobertura vegetal, y una especie fue reportada en todos los tipos de bosques evaluados </w:t>
        </w:r>
      </w:ins>
      <w:del w:id="437" w:author="Stefanía Sibille Grández" w:date="2022-05-24T23:00:00Z">
        <w:r w:rsidR="005F216B" w:rsidDel="00C27DDD">
          <w:rPr>
            <w:rFonts w:ascii="Arial" w:eastAsia="AGaramondPro-Regular" w:hAnsi="Arial" w:cs="Arial"/>
            <w:sz w:val="24"/>
            <w:szCs w:val="24"/>
            <w:lang w:val="es-PE"/>
          </w:rPr>
          <w:delText xml:space="preserve"> </w:delText>
        </w:r>
      </w:del>
      <w:r w:rsidR="005F216B">
        <w:rPr>
          <w:rFonts w:ascii="Arial" w:eastAsia="AGaramondPro-Regular" w:hAnsi="Arial" w:cs="Arial"/>
          <w:sz w:val="24"/>
          <w:szCs w:val="24"/>
          <w:lang w:val="es-PE"/>
        </w:rPr>
        <w:t>(Figura xx)</w:t>
      </w:r>
      <w:ins w:id="438" w:author="Stefanía Sibille Grández" w:date="2022-05-18T00:03:00Z">
        <w:r w:rsidR="00454AC5">
          <w:rPr>
            <w:rFonts w:ascii="Arial" w:eastAsia="AGaramondPro-Regular" w:hAnsi="Arial" w:cs="Arial"/>
            <w:sz w:val="24"/>
            <w:szCs w:val="24"/>
            <w:lang w:val="es-PE"/>
          </w:rPr>
          <w:t>.</w:t>
        </w:r>
      </w:ins>
    </w:p>
    <w:p w14:paraId="34D8E154" w14:textId="77777777" w:rsidR="0013658F" w:rsidRDefault="0013658F" w:rsidP="002752F0">
      <w:pPr>
        <w:autoSpaceDE w:val="0"/>
        <w:autoSpaceDN w:val="0"/>
        <w:adjustRightInd w:val="0"/>
        <w:spacing w:after="0" w:line="240" w:lineRule="auto"/>
        <w:jc w:val="both"/>
        <w:rPr>
          <w:rFonts w:ascii="Arial" w:eastAsia="AGaramondPro-Regular" w:hAnsi="Arial" w:cs="Arial"/>
          <w:sz w:val="24"/>
          <w:szCs w:val="24"/>
          <w:lang w:val="es-PE"/>
        </w:rPr>
      </w:pPr>
    </w:p>
    <w:p w14:paraId="7F4933DF" w14:textId="77777777" w:rsidR="0013658F" w:rsidRDefault="00CC2192" w:rsidP="0013658F">
      <w:pPr>
        <w:autoSpaceDE w:val="0"/>
        <w:autoSpaceDN w:val="0"/>
        <w:adjustRightInd w:val="0"/>
        <w:spacing w:after="0" w:line="240" w:lineRule="auto"/>
        <w:jc w:val="both"/>
        <w:rPr>
          <w:rFonts w:ascii="Arial" w:eastAsia="AGaramondPro-Regular" w:hAnsi="Arial" w:cs="Arial"/>
          <w:sz w:val="24"/>
          <w:szCs w:val="24"/>
          <w:lang w:val="es-PE"/>
        </w:rPr>
      </w:pPr>
      <w:commentRangeStart w:id="439"/>
      <w:r>
        <w:rPr>
          <w:noProof/>
          <w:lang w:val="en-US"/>
        </w:rPr>
        <w:lastRenderedPageBreak/>
        <w:drawing>
          <wp:inline distT="0" distB="0" distL="0" distR="0" wp14:anchorId="79BA910F" wp14:editId="055BD773">
            <wp:extent cx="5612130" cy="38481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72" b="1847"/>
                    <a:stretch/>
                  </pic:blipFill>
                  <pic:spPr bwMode="auto">
                    <a:xfrm>
                      <a:off x="0" y="0"/>
                      <a:ext cx="5612130" cy="3848100"/>
                    </a:xfrm>
                    <a:prstGeom prst="rect">
                      <a:avLst/>
                    </a:prstGeom>
                    <a:ln>
                      <a:noFill/>
                    </a:ln>
                    <a:extLst>
                      <a:ext uri="{53640926-AAD7-44D8-BBD7-CCE9431645EC}">
                        <a14:shadowObscured xmlns:a14="http://schemas.microsoft.com/office/drawing/2010/main"/>
                      </a:ext>
                    </a:extLst>
                  </pic:spPr>
                </pic:pic>
              </a:graphicData>
            </a:graphic>
          </wp:inline>
        </w:drawing>
      </w:r>
      <w:commentRangeEnd w:id="439"/>
      <w:r w:rsidR="007E1B0E">
        <w:rPr>
          <w:rStyle w:val="Refdecomentario"/>
        </w:rPr>
        <w:commentReference w:id="439"/>
      </w:r>
    </w:p>
    <w:p w14:paraId="3657E27B" w14:textId="77777777" w:rsidR="00302731" w:rsidRDefault="00302731" w:rsidP="0013658F">
      <w:pPr>
        <w:autoSpaceDE w:val="0"/>
        <w:autoSpaceDN w:val="0"/>
        <w:adjustRightInd w:val="0"/>
        <w:spacing w:after="0" w:line="240" w:lineRule="auto"/>
        <w:jc w:val="both"/>
        <w:rPr>
          <w:rFonts w:ascii="Arial" w:eastAsia="AGaramondPro-Regular" w:hAnsi="Arial" w:cs="Arial"/>
          <w:sz w:val="24"/>
          <w:szCs w:val="24"/>
          <w:lang w:val="es-PE"/>
        </w:rPr>
      </w:pPr>
      <w:r>
        <w:rPr>
          <w:rFonts w:ascii="Arial" w:eastAsia="AGaramondPro-Regular" w:hAnsi="Arial" w:cs="Arial"/>
          <w:sz w:val="24"/>
          <w:szCs w:val="24"/>
          <w:lang w:val="es-PE"/>
        </w:rPr>
        <w:t>Figura xx. Presencia de especies registradas en las coberturas vegetales</w:t>
      </w:r>
    </w:p>
    <w:p w14:paraId="649854E2" w14:textId="77777777" w:rsidR="00790F9C" w:rsidRPr="006536D0" w:rsidRDefault="00790F9C" w:rsidP="006536D0">
      <w:pPr>
        <w:autoSpaceDE w:val="0"/>
        <w:autoSpaceDN w:val="0"/>
        <w:adjustRightInd w:val="0"/>
        <w:spacing w:after="0" w:line="240" w:lineRule="auto"/>
        <w:jc w:val="both"/>
        <w:rPr>
          <w:rFonts w:ascii="Arial" w:eastAsia="AGaramondPro-Regular" w:hAnsi="Arial" w:cs="Arial"/>
          <w:sz w:val="24"/>
          <w:szCs w:val="24"/>
        </w:rPr>
      </w:pPr>
    </w:p>
    <w:p w14:paraId="42FD57E4" w14:textId="786ABB53" w:rsidR="00A91860" w:rsidRPr="00511630" w:rsidRDefault="0057347D" w:rsidP="00511630">
      <w:pPr>
        <w:autoSpaceDE w:val="0"/>
        <w:autoSpaceDN w:val="0"/>
        <w:adjustRightInd w:val="0"/>
        <w:spacing w:after="0" w:line="240" w:lineRule="auto"/>
        <w:jc w:val="both"/>
        <w:rPr>
          <w:rFonts w:ascii="Arial" w:eastAsia="AGaramondPro-Regular" w:hAnsi="Arial" w:cs="Arial"/>
          <w:sz w:val="24"/>
          <w:szCs w:val="24"/>
          <w:lang w:val="es-PE"/>
        </w:rPr>
      </w:pPr>
      <w:r w:rsidRPr="00511630">
        <w:rPr>
          <w:rFonts w:ascii="Arial" w:eastAsia="AGaramondPro-Regular" w:hAnsi="Arial" w:cs="Arial"/>
          <w:sz w:val="24"/>
          <w:szCs w:val="24"/>
          <w:lang w:val="es-PE"/>
        </w:rPr>
        <w:t xml:space="preserve">Las curvas de rango-abundancia muestran a las especies de los géneros </w:t>
      </w:r>
      <w:proofErr w:type="spellStart"/>
      <w:r w:rsidRPr="00F84BEC">
        <w:rPr>
          <w:rFonts w:ascii="Arial" w:eastAsia="AGaramondPro-Regular" w:hAnsi="Arial" w:cs="Arial"/>
          <w:i/>
          <w:sz w:val="24"/>
          <w:szCs w:val="24"/>
          <w:lang w:val="es-PE"/>
          <w:rPrChange w:id="440" w:author="Stefanía Sibille Grández" w:date="2022-05-19T23:18:00Z">
            <w:rPr>
              <w:rFonts w:ascii="Arial" w:eastAsia="AGaramondPro-Regular" w:hAnsi="Arial" w:cs="Arial"/>
              <w:sz w:val="24"/>
              <w:szCs w:val="24"/>
              <w:lang w:val="es-PE"/>
            </w:rPr>
          </w:rPrChange>
        </w:rPr>
        <w:t>Artibeus</w:t>
      </w:r>
      <w:proofErr w:type="spellEnd"/>
      <w:r w:rsidR="00A91860" w:rsidRPr="00511630">
        <w:rPr>
          <w:rFonts w:ascii="Arial" w:eastAsia="AGaramondPro-Regular" w:hAnsi="Arial" w:cs="Arial"/>
          <w:sz w:val="24"/>
          <w:szCs w:val="24"/>
          <w:lang w:val="es-PE"/>
        </w:rPr>
        <w:t xml:space="preserve"> y</w:t>
      </w:r>
      <w:r w:rsidRPr="00511630">
        <w:rPr>
          <w:rFonts w:ascii="Arial" w:eastAsia="AGaramondPro-Regular" w:hAnsi="Arial" w:cs="Arial"/>
          <w:sz w:val="24"/>
          <w:szCs w:val="24"/>
          <w:lang w:val="es-PE"/>
        </w:rPr>
        <w:t xml:space="preserve"> </w:t>
      </w:r>
      <w:proofErr w:type="spellStart"/>
      <w:r w:rsidR="00A91860" w:rsidRPr="00F84BEC">
        <w:rPr>
          <w:rFonts w:ascii="Arial" w:eastAsia="AGaramondPro-Regular" w:hAnsi="Arial" w:cs="Arial"/>
          <w:i/>
          <w:sz w:val="24"/>
          <w:szCs w:val="24"/>
          <w:lang w:val="es-PE"/>
          <w:rPrChange w:id="441" w:author="Stefanía Sibille Grández" w:date="2022-05-19T23:18:00Z">
            <w:rPr>
              <w:rFonts w:ascii="Arial" w:eastAsia="AGaramondPro-Regular" w:hAnsi="Arial" w:cs="Arial"/>
              <w:sz w:val="24"/>
              <w:szCs w:val="24"/>
              <w:lang w:val="es-PE"/>
            </w:rPr>
          </w:rPrChange>
        </w:rPr>
        <w:t>Carollia</w:t>
      </w:r>
      <w:proofErr w:type="spellEnd"/>
      <w:r w:rsidR="00A91860" w:rsidRPr="00511630">
        <w:rPr>
          <w:rFonts w:ascii="Arial" w:eastAsia="AGaramondPro-Regular" w:hAnsi="Arial" w:cs="Arial"/>
          <w:sz w:val="24"/>
          <w:szCs w:val="24"/>
          <w:lang w:val="es-PE"/>
        </w:rPr>
        <w:t xml:space="preserve"> en</w:t>
      </w:r>
      <w:r w:rsidRPr="00511630">
        <w:rPr>
          <w:rFonts w:ascii="Arial" w:eastAsia="AGaramondPro-Regular" w:hAnsi="Arial" w:cs="Arial"/>
          <w:sz w:val="24"/>
          <w:szCs w:val="24"/>
          <w:lang w:val="es-PE"/>
        </w:rPr>
        <w:t xml:space="preserve"> la parte superior</w:t>
      </w:r>
      <w:ins w:id="442" w:author="Stefanía Sibille Grández" w:date="2022-05-19T23:18:00Z">
        <w:r w:rsidR="00F84BEC">
          <w:rPr>
            <w:rFonts w:ascii="Arial" w:eastAsia="AGaramondPro-Regular" w:hAnsi="Arial" w:cs="Arial"/>
            <w:sz w:val="24"/>
            <w:szCs w:val="24"/>
            <w:lang w:val="es-PE"/>
          </w:rPr>
          <w:t>.</w:t>
        </w:r>
      </w:ins>
      <w:del w:id="443" w:author="Stefanía Sibille Grández" w:date="2022-05-19T23:18:00Z">
        <w:r w:rsidRPr="00511630" w:rsidDel="00F84BEC">
          <w:rPr>
            <w:rFonts w:ascii="Arial" w:eastAsia="AGaramondPro-Regular" w:hAnsi="Arial" w:cs="Arial"/>
            <w:sz w:val="24"/>
            <w:szCs w:val="24"/>
            <w:lang w:val="es-PE"/>
          </w:rPr>
          <w:delText>,</w:delText>
        </w:r>
      </w:del>
      <w:r w:rsidRPr="00511630">
        <w:rPr>
          <w:rFonts w:ascii="Arial" w:eastAsia="AGaramondPro-Regular" w:hAnsi="Arial" w:cs="Arial"/>
          <w:sz w:val="24"/>
          <w:szCs w:val="24"/>
          <w:lang w:val="es-PE"/>
        </w:rPr>
        <w:t xml:space="preserve"> </w:t>
      </w:r>
      <w:ins w:id="444" w:author="Stefanía Sibille Grández" w:date="2022-05-19T23:18:00Z">
        <w:r w:rsidR="00F84BEC">
          <w:rPr>
            <w:rFonts w:ascii="Arial" w:eastAsia="AGaramondPro-Regular" w:hAnsi="Arial" w:cs="Arial"/>
            <w:sz w:val="24"/>
            <w:szCs w:val="24"/>
            <w:lang w:val="es-PE"/>
          </w:rPr>
          <w:t>P</w:t>
        </w:r>
      </w:ins>
      <w:del w:id="445" w:author="Stefanía Sibille Grández" w:date="2022-05-19T23:18:00Z">
        <w:r w:rsidRPr="00511630" w:rsidDel="00F84BEC">
          <w:rPr>
            <w:rFonts w:ascii="Arial" w:eastAsia="AGaramondPro-Regular" w:hAnsi="Arial" w:cs="Arial"/>
            <w:sz w:val="24"/>
            <w:szCs w:val="24"/>
            <w:lang w:val="es-PE"/>
          </w:rPr>
          <w:delText>p</w:delText>
        </w:r>
      </w:del>
      <w:r w:rsidRPr="00511630">
        <w:rPr>
          <w:rFonts w:ascii="Arial" w:eastAsia="AGaramondPro-Regular" w:hAnsi="Arial" w:cs="Arial"/>
          <w:sz w:val="24"/>
          <w:szCs w:val="24"/>
          <w:lang w:val="es-PE"/>
        </w:rPr>
        <w:t xml:space="preserve">ara el bosque de terraza </w:t>
      </w:r>
      <w:r w:rsidR="00A91860" w:rsidRPr="00511630">
        <w:rPr>
          <w:rFonts w:ascii="Arial" w:eastAsia="AGaramondPro-Regular" w:hAnsi="Arial" w:cs="Arial"/>
          <w:sz w:val="24"/>
          <w:szCs w:val="24"/>
          <w:lang w:val="es-PE"/>
        </w:rPr>
        <w:t>baja</w:t>
      </w:r>
      <w:ins w:id="446" w:author="Stefanía Sibille Grández" w:date="2022-05-19T23:18:00Z">
        <w:r w:rsidR="00F84BEC">
          <w:rPr>
            <w:rFonts w:ascii="Arial" w:eastAsia="AGaramondPro-Regular" w:hAnsi="Arial" w:cs="Arial"/>
            <w:sz w:val="24"/>
            <w:szCs w:val="24"/>
            <w:lang w:val="es-PE"/>
          </w:rPr>
          <w:t>,</w:t>
        </w:r>
      </w:ins>
      <w:r w:rsidR="00A91860" w:rsidRPr="00511630">
        <w:rPr>
          <w:rFonts w:ascii="Arial" w:eastAsia="AGaramondPro-Regular" w:hAnsi="Arial" w:cs="Arial"/>
          <w:i/>
          <w:sz w:val="24"/>
          <w:szCs w:val="24"/>
          <w:lang w:val="es-PE"/>
        </w:rPr>
        <w:t xml:space="preserve"> </w:t>
      </w:r>
      <w:proofErr w:type="spellStart"/>
      <w:r w:rsidR="00A91860" w:rsidRPr="00511630">
        <w:rPr>
          <w:rFonts w:ascii="Arial" w:eastAsia="AGaramondPro-Regular" w:hAnsi="Arial" w:cs="Arial"/>
          <w:i/>
          <w:sz w:val="24"/>
          <w:szCs w:val="24"/>
          <w:lang w:val="es-PE"/>
        </w:rPr>
        <w:t>Artibeus</w:t>
      </w:r>
      <w:proofErr w:type="spellEnd"/>
      <w:r w:rsidRPr="00511630">
        <w:rPr>
          <w:rFonts w:ascii="Arial" w:eastAsia="AGaramondPro-Regular" w:hAnsi="Arial" w:cs="Arial"/>
          <w:i/>
          <w:sz w:val="24"/>
          <w:szCs w:val="24"/>
          <w:lang w:val="es-PE"/>
        </w:rPr>
        <w:t xml:space="preserve"> </w:t>
      </w:r>
      <w:proofErr w:type="spellStart"/>
      <w:r w:rsidRPr="00511630">
        <w:rPr>
          <w:rFonts w:ascii="Arial" w:eastAsia="AGaramondPro-Regular" w:hAnsi="Arial" w:cs="Arial"/>
          <w:i/>
          <w:sz w:val="24"/>
          <w:szCs w:val="24"/>
          <w:lang w:val="es-PE"/>
        </w:rPr>
        <w:t>planirostris</w:t>
      </w:r>
      <w:proofErr w:type="spellEnd"/>
      <w:r w:rsidRPr="00511630">
        <w:rPr>
          <w:rFonts w:ascii="Arial" w:eastAsia="AGaramondPro-Regular" w:hAnsi="Arial" w:cs="Arial"/>
          <w:sz w:val="24"/>
          <w:szCs w:val="24"/>
          <w:lang w:val="es-PE"/>
        </w:rPr>
        <w:t xml:space="preserve"> fue la especie</w:t>
      </w:r>
      <w:r w:rsidR="001D54F3" w:rsidRPr="00511630">
        <w:rPr>
          <w:rFonts w:ascii="Arial" w:eastAsia="AGaramondPro-Regular" w:hAnsi="Arial" w:cs="Arial"/>
          <w:sz w:val="24"/>
          <w:szCs w:val="24"/>
          <w:lang w:val="es-PE"/>
        </w:rPr>
        <w:t xml:space="preserve"> más abundante (log10 pi = 1.70</w:t>
      </w:r>
      <w:r w:rsidRPr="00511630">
        <w:rPr>
          <w:rFonts w:ascii="Arial" w:eastAsia="AGaramondPro-Regular" w:hAnsi="Arial" w:cs="Arial"/>
          <w:sz w:val="24"/>
          <w:szCs w:val="24"/>
          <w:lang w:val="es-PE"/>
        </w:rPr>
        <w:t>), seguida</w:t>
      </w:r>
      <w:del w:id="447" w:author="Stefanía Sibille Grández" w:date="2022-05-22T18:47:00Z">
        <w:r w:rsidRPr="00511630" w:rsidDel="004F0D61">
          <w:rPr>
            <w:rFonts w:ascii="Arial" w:eastAsia="AGaramondPro-Regular" w:hAnsi="Arial" w:cs="Arial"/>
            <w:sz w:val="24"/>
            <w:szCs w:val="24"/>
            <w:lang w:val="es-PE"/>
          </w:rPr>
          <w:delText>s</w:delText>
        </w:r>
      </w:del>
      <w:r w:rsidRPr="00511630">
        <w:rPr>
          <w:rFonts w:ascii="Arial" w:eastAsia="AGaramondPro-Regular" w:hAnsi="Arial" w:cs="Arial"/>
          <w:sz w:val="24"/>
          <w:szCs w:val="24"/>
          <w:lang w:val="es-PE"/>
        </w:rPr>
        <w:t xml:space="preserve"> de otras especies como </w:t>
      </w:r>
      <w:proofErr w:type="spellStart"/>
      <w:r w:rsidR="001D54F3" w:rsidRPr="00511630">
        <w:rPr>
          <w:rFonts w:ascii="Arial" w:eastAsia="AGaramondPro-Regular" w:hAnsi="Arial" w:cs="Arial"/>
          <w:i/>
          <w:sz w:val="24"/>
          <w:szCs w:val="24"/>
          <w:lang w:val="es-PE"/>
        </w:rPr>
        <w:t>Carollia</w:t>
      </w:r>
      <w:proofErr w:type="spellEnd"/>
      <w:r w:rsidR="001D54F3" w:rsidRPr="00511630">
        <w:rPr>
          <w:rFonts w:ascii="Arial" w:eastAsia="AGaramondPro-Regular" w:hAnsi="Arial" w:cs="Arial"/>
          <w:i/>
          <w:sz w:val="24"/>
          <w:szCs w:val="24"/>
          <w:lang w:val="es-PE"/>
        </w:rPr>
        <w:t xml:space="preserve"> </w:t>
      </w:r>
      <w:proofErr w:type="spellStart"/>
      <w:r w:rsidR="001D54F3" w:rsidRPr="00511630">
        <w:rPr>
          <w:rFonts w:ascii="Arial" w:eastAsia="AGaramondPro-Regular" w:hAnsi="Arial" w:cs="Arial"/>
          <w:i/>
          <w:sz w:val="24"/>
          <w:szCs w:val="24"/>
          <w:lang w:val="es-PE"/>
        </w:rPr>
        <w:t>perspicillata</w:t>
      </w:r>
      <w:proofErr w:type="spellEnd"/>
      <w:r w:rsidR="001D54F3" w:rsidRPr="00511630">
        <w:rPr>
          <w:rFonts w:ascii="Arial" w:eastAsia="AGaramondPro-Regular" w:hAnsi="Arial" w:cs="Arial"/>
          <w:sz w:val="24"/>
          <w:szCs w:val="24"/>
          <w:lang w:val="es-PE"/>
        </w:rPr>
        <w:t xml:space="preserve"> y </w:t>
      </w:r>
      <w:proofErr w:type="spellStart"/>
      <w:r w:rsidR="001D54F3" w:rsidRPr="00511630">
        <w:rPr>
          <w:rFonts w:ascii="Arial" w:eastAsia="AGaramondPro-Regular" w:hAnsi="Arial" w:cs="Arial"/>
          <w:i/>
          <w:sz w:val="24"/>
          <w:szCs w:val="24"/>
          <w:lang w:val="es-PE"/>
        </w:rPr>
        <w:t>Artibeus</w:t>
      </w:r>
      <w:proofErr w:type="spellEnd"/>
      <w:r w:rsidR="001D54F3" w:rsidRPr="00511630">
        <w:rPr>
          <w:rFonts w:ascii="Arial" w:eastAsia="AGaramondPro-Regular" w:hAnsi="Arial" w:cs="Arial"/>
          <w:i/>
          <w:sz w:val="24"/>
          <w:szCs w:val="24"/>
          <w:lang w:val="es-PE"/>
        </w:rPr>
        <w:t xml:space="preserve"> </w:t>
      </w:r>
      <w:proofErr w:type="spellStart"/>
      <w:r w:rsidR="001D54F3" w:rsidRPr="00511630">
        <w:rPr>
          <w:rFonts w:ascii="Arial" w:eastAsia="AGaramondPro-Regular" w:hAnsi="Arial" w:cs="Arial"/>
          <w:i/>
          <w:sz w:val="24"/>
          <w:szCs w:val="24"/>
          <w:lang w:val="es-PE"/>
        </w:rPr>
        <w:t>lituratus</w:t>
      </w:r>
      <w:proofErr w:type="spellEnd"/>
      <w:ins w:id="448" w:author="Stefanía Sibille Grández" w:date="2022-05-22T18:48:00Z">
        <w:r w:rsidR="004F0D61">
          <w:rPr>
            <w:rFonts w:ascii="Arial" w:eastAsia="AGaramondPro-Regular" w:hAnsi="Arial" w:cs="Arial"/>
            <w:i/>
            <w:sz w:val="24"/>
            <w:szCs w:val="24"/>
            <w:lang w:val="es-PE"/>
          </w:rPr>
          <w:t>,</w:t>
        </w:r>
      </w:ins>
      <w:r w:rsidRPr="00511630">
        <w:rPr>
          <w:rFonts w:ascii="Arial" w:eastAsia="AGaramondPro-Regular" w:hAnsi="Arial" w:cs="Arial"/>
          <w:sz w:val="24"/>
          <w:szCs w:val="24"/>
          <w:lang w:val="es-PE"/>
        </w:rPr>
        <w:t xml:space="preserve"> que fueron moderadame</w:t>
      </w:r>
      <w:r w:rsidR="001D54F3" w:rsidRPr="00511630">
        <w:rPr>
          <w:rFonts w:ascii="Arial" w:eastAsia="AGaramondPro-Regular" w:hAnsi="Arial" w:cs="Arial"/>
          <w:sz w:val="24"/>
          <w:szCs w:val="24"/>
          <w:lang w:val="es-PE"/>
        </w:rPr>
        <w:t>nte abundantes (log10 pi = 1.49 y 1.34</w:t>
      </w:r>
      <w:r w:rsidR="00A91860" w:rsidRPr="00511630">
        <w:rPr>
          <w:rFonts w:ascii="Arial" w:eastAsia="AGaramondPro-Regular" w:hAnsi="Arial" w:cs="Arial"/>
          <w:sz w:val="24"/>
          <w:szCs w:val="24"/>
          <w:lang w:val="es-PE"/>
        </w:rPr>
        <w:t xml:space="preserve"> respectivamente)</w:t>
      </w:r>
      <w:ins w:id="449" w:author="Stefanía Sibille Grández" w:date="2022-05-22T18:48:00Z">
        <w:r w:rsidR="004F0D61">
          <w:rPr>
            <w:rFonts w:ascii="Arial" w:eastAsia="AGaramondPro-Regular" w:hAnsi="Arial" w:cs="Arial"/>
            <w:sz w:val="24"/>
            <w:szCs w:val="24"/>
            <w:lang w:val="es-PE"/>
          </w:rPr>
          <w:t>.</w:t>
        </w:r>
      </w:ins>
      <w:r w:rsidR="001C2429" w:rsidRPr="00511630">
        <w:rPr>
          <w:rFonts w:ascii="Arial" w:eastAsia="AGaramondPro-Regular" w:hAnsi="Arial" w:cs="Arial"/>
          <w:sz w:val="24"/>
          <w:szCs w:val="24"/>
          <w:lang w:val="es-PE"/>
        </w:rPr>
        <w:t xml:space="preserve"> </w:t>
      </w:r>
      <w:del w:id="450" w:author="Stefanía Sibille Grández" w:date="2022-05-22T18:48:00Z">
        <w:r w:rsidR="001C2429" w:rsidRPr="00511630" w:rsidDel="004F0D61">
          <w:rPr>
            <w:rFonts w:ascii="Arial" w:eastAsia="AGaramondPro-Regular" w:hAnsi="Arial" w:cs="Arial"/>
            <w:sz w:val="24"/>
            <w:szCs w:val="24"/>
            <w:lang w:val="es-PE"/>
          </w:rPr>
          <w:delText>e</w:delText>
        </w:r>
      </w:del>
      <w:ins w:id="451" w:author="Stefanía Sibille Grández" w:date="2022-05-22T18:48:00Z">
        <w:r w:rsidR="004F0D61">
          <w:rPr>
            <w:rFonts w:ascii="Arial" w:eastAsia="AGaramondPro-Regular" w:hAnsi="Arial" w:cs="Arial"/>
            <w:sz w:val="24"/>
            <w:szCs w:val="24"/>
            <w:lang w:val="es-PE"/>
          </w:rPr>
          <w:t>E</w:t>
        </w:r>
      </w:ins>
      <w:r w:rsidR="001C2429" w:rsidRPr="00511630">
        <w:rPr>
          <w:rFonts w:ascii="Arial" w:eastAsia="AGaramondPro-Regular" w:hAnsi="Arial" w:cs="Arial"/>
          <w:sz w:val="24"/>
          <w:szCs w:val="24"/>
          <w:lang w:val="es-PE"/>
        </w:rPr>
        <w:t>n este tipo de bosque se reportaron 8 especies raras (</w:t>
      </w:r>
      <w:proofErr w:type="spellStart"/>
      <w:r w:rsidR="001C2429" w:rsidRPr="00511630">
        <w:rPr>
          <w:rFonts w:ascii="Arial" w:eastAsia="AGaramondPro-Regular" w:hAnsi="Arial" w:cs="Arial"/>
          <w:i/>
          <w:sz w:val="24"/>
          <w:szCs w:val="24"/>
          <w:lang w:val="es-PE"/>
        </w:rPr>
        <w:t>Desmodus</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rotundus</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Lophostoma</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brasiliensis</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Phyllostomus</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elongatus</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Platyrrhinus</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incarum</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Chiroderma</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trinitatum</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Eptesicus</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brasiliensis</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Myotis</w:t>
      </w:r>
      <w:proofErr w:type="spellEnd"/>
      <w:r w:rsidR="001C2429" w:rsidRPr="00511630">
        <w:rPr>
          <w:rFonts w:ascii="Arial" w:eastAsia="AGaramondPro-Regular" w:hAnsi="Arial" w:cs="Arial"/>
          <w:i/>
          <w:sz w:val="24"/>
          <w:szCs w:val="24"/>
          <w:lang w:val="es-PE"/>
        </w:rPr>
        <w:t xml:space="preserve"> </w:t>
      </w:r>
      <w:proofErr w:type="spellStart"/>
      <w:r w:rsidR="001C2429" w:rsidRPr="00511630">
        <w:rPr>
          <w:rFonts w:ascii="Arial" w:eastAsia="AGaramondPro-Regular" w:hAnsi="Arial" w:cs="Arial"/>
          <w:i/>
          <w:sz w:val="24"/>
          <w:szCs w:val="24"/>
          <w:lang w:val="es-PE"/>
        </w:rPr>
        <w:t>ruber</w:t>
      </w:r>
      <w:proofErr w:type="spellEnd"/>
      <w:r w:rsidR="001C2429" w:rsidRPr="00511630">
        <w:rPr>
          <w:rFonts w:ascii="Arial" w:eastAsia="AGaramondPro-Regular" w:hAnsi="Arial" w:cs="Arial"/>
          <w:sz w:val="24"/>
          <w:szCs w:val="24"/>
          <w:lang w:val="es-PE"/>
        </w:rPr>
        <w:t>)</w:t>
      </w:r>
      <w:r w:rsidR="00A91860" w:rsidRPr="00511630">
        <w:rPr>
          <w:rFonts w:ascii="Arial" w:eastAsia="AGaramondPro-Regular" w:hAnsi="Arial" w:cs="Arial"/>
          <w:sz w:val="24"/>
          <w:szCs w:val="24"/>
          <w:lang w:val="es-PE"/>
        </w:rPr>
        <w:t>. En el bosque de colina baja</w:t>
      </w:r>
      <w:ins w:id="452" w:author="Stefanía Sibille Grández" w:date="2022-05-22T18:48:00Z">
        <w:r w:rsidR="004F0D61">
          <w:rPr>
            <w:rFonts w:ascii="Arial" w:eastAsia="AGaramondPro-Regular" w:hAnsi="Arial" w:cs="Arial"/>
            <w:sz w:val="24"/>
            <w:szCs w:val="24"/>
            <w:lang w:val="es-PE"/>
          </w:rPr>
          <w:t>,</w:t>
        </w:r>
      </w:ins>
      <w:r w:rsidR="00A91860" w:rsidRPr="00511630">
        <w:rPr>
          <w:rFonts w:ascii="Arial" w:eastAsia="AGaramondPro-Regular" w:hAnsi="Arial" w:cs="Arial"/>
          <w:sz w:val="24"/>
          <w:szCs w:val="24"/>
          <w:lang w:val="es-PE"/>
        </w:rPr>
        <w:t xml:space="preserve"> la especie más abundante fue </w:t>
      </w:r>
      <w:proofErr w:type="spellStart"/>
      <w:r w:rsidR="00A91860" w:rsidRPr="00511630">
        <w:rPr>
          <w:rFonts w:ascii="Arial" w:eastAsia="AGaramondPro-Regular" w:hAnsi="Arial" w:cs="Arial"/>
          <w:i/>
          <w:sz w:val="24"/>
          <w:szCs w:val="24"/>
          <w:lang w:val="es-PE"/>
        </w:rPr>
        <w:t>Artibeus</w:t>
      </w:r>
      <w:proofErr w:type="spellEnd"/>
      <w:r w:rsidR="00A91860" w:rsidRPr="00511630">
        <w:rPr>
          <w:rFonts w:ascii="Arial" w:eastAsia="AGaramondPro-Regular" w:hAnsi="Arial" w:cs="Arial"/>
          <w:i/>
          <w:sz w:val="24"/>
          <w:szCs w:val="24"/>
          <w:lang w:val="es-PE"/>
        </w:rPr>
        <w:t xml:space="preserve"> </w:t>
      </w:r>
      <w:proofErr w:type="spellStart"/>
      <w:r w:rsidR="00A91860" w:rsidRPr="00511630">
        <w:rPr>
          <w:rFonts w:ascii="Arial" w:eastAsia="AGaramondPro-Regular" w:hAnsi="Arial" w:cs="Arial"/>
          <w:i/>
          <w:sz w:val="24"/>
          <w:szCs w:val="24"/>
          <w:lang w:val="es-PE"/>
        </w:rPr>
        <w:t>litura</w:t>
      </w:r>
      <w:r w:rsidR="00511630">
        <w:rPr>
          <w:rFonts w:ascii="Arial" w:eastAsia="AGaramondPro-Regular" w:hAnsi="Arial" w:cs="Arial"/>
          <w:i/>
          <w:sz w:val="24"/>
          <w:szCs w:val="24"/>
          <w:lang w:val="es-PE"/>
        </w:rPr>
        <w:t>t</w:t>
      </w:r>
      <w:r w:rsidR="00A91860" w:rsidRPr="00511630">
        <w:rPr>
          <w:rFonts w:ascii="Arial" w:eastAsia="AGaramondPro-Regular" w:hAnsi="Arial" w:cs="Arial"/>
          <w:i/>
          <w:sz w:val="24"/>
          <w:szCs w:val="24"/>
          <w:lang w:val="es-PE"/>
        </w:rPr>
        <w:t>us</w:t>
      </w:r>
      <w:proofErr w:type="spellEnd"/>
      <w:r w:rsidR="00A91860" w:rsidRPr="00511630">
        <w:rPr>
          <w:rFonts w:ascii="Arial" w:eastAsia="AGaramondPro-Regular" w:hAnsi="Arial" w:cs="Arial"/>
          <w:sz w:val="24"/>
          <w:szCs w:val="24"/>
          <w:lang w:val="es-PE"/>
        </w:rPr>
        <w:t xml:space="preserve"> (log10 pi = 1.27</w:t>
      </w:r>
      <w:r w:rsidR="00511630" w:rsidRPr="00511630">
        <w:rPr>
          <w:rFonts w:ascii="Arial" w:eastAsia="AGaramondPro-Regular" w:hAnsi="Arial" w:cs="Arial"/>
          <w:sz w:val="24"/>
          <w:szCs w:val="24"/>
          <w:lang w:val="es-PE"/>
        </w:rPr>
        <w:t>) precedida</w:t>
      </w:r>
      <w:r w:rsidR="00A91860" w:rsidRPr="00511630">
        <w:rPr>
          <w:rFonts w:ascii="Arial" w:eastAsia="AGaramondPro-Regular" w:hAnsi="Arial" w:cs="Arial"/>
          <w:sz w:val="24"/>
          <w:szCs w:val="24"/>
          <w:lang w:val="es-PE"/>
        </w:rPr>
        <w:t xml:space="preserve"> </w:t>
      </w:r>
      <w:del w:id="453" w:author="Stefanía Sibille Grández" w:date="2022-05-22T18:48:00Z">
        <w:r w:rsidR="00A91860" w:rsidRPr="00511630" w:rsidDel="004F0D61">
          <w:rPr>
            <w:rFonts w:ascii="Arial" w:eastAsia="AGaramondPro-Regular" w:hAnsi="Arial" w:cs="Arial"/>
            <w:sz w:val="24"/>
            <w:szCs w:val="24"/>
            <w:lang w:val="es-PE"/>
          </w:rPr>
          <w:delText xml:space="preserve">de </w:delText>
        </w:r>
      </w:del>
      <w:ins w:id="454" w:author="Stefanía Sibille Grández" w:date="2022-05-22T18:48:00Z">
        <w:r w:rsidR="004F0D61">
          <w:rPr>
            <w:rFonts w:ascii="Arial" w:eastAsia="AGaramondPro-Regular" w:hAnsi="Arial" w:cs="Arial"/>
            <w:sz w:val="24"/>
            <w:szCs w:val="24"/>
            <w:lang w:val="es-PE"/>
          </w:rPr>
          <w:t>por</w:t>
        </w:r>
        <w:r w:rsidR="004F0D61" w:rsidRPr="00511630">
          <w:rPr>
            <w:rFonts w:ascii="Arial" w:eastAsia="AGaramondPro-Regular" w:hAnsi="Arial" w:cs="Arial"/>
            <w:sz w:val="24"/>
            <w:szCs w:val="24"/>
            <w:lang w:val="es-PE"/>
          </w:rPr>
          <w:t xml:space="preserve"> </w:t>
        </w:r>
      </w:ins>
      <w:proofErr w:type="spellStart"/>
      <w:r w:rsidR="00A91860" w:rsidRPr="00511630">
        <w:rPr>
          <w:rFonts w:ascii="Arial" w:eastAsia="AGaramondPro-Regular" w:hAnsi="Arial" w:cs="Arial"/>
          <w:i/>
          <w:sz w:val="24"/>
          <w:szCs w:val="24"/>
          <w:lang w:val="es-PE"/>
        </w:rPr>
        <w:t>Carollia</w:t>
      </w:r>
      <w:proofErr w:type="spellEnd"/>
      <w:r w:rsidR="00A91860" w:rsidRPr="00511630">
        <w:rPr>
          <w:rFonts w:ascii="Arial" w:eastAsia="AGaramondPro-Regular" w:hAnsi="Arial" w:cs="Arial"/>
          <w:i/>
          <w:sz w:val="24"/>
          <w:szCs w:val="24"/>
          <w:lang w:val="es-PE"/>
        </w:rPr>
        <w:t xml:space="preserve"> </w:t>
      </w:r>
      <w:proofErr w:type="spellStart"/>
      <w:r w:rsidR="00A91860" w:rsidRPr="00511630">
        <w:rPr>
          <w:rFonts w:ascii="Arial" w:eastAsia="AGaramondPro-Regular" w:hAnsi="Arial" w:cs="Arial"/>
          <w:i/>
          <w:sz w:val="24"/>
          <w:szCs w:val="24"/>
          <w:lang w:val="es-PE"/>
        </w:rPr>
        <w:t>perspicillta</w:t>
      </w:r>
      <w:proofErr w:type="spellEnd"/>
      <w:r w:rsidR="00A91860" w:rsidRPr="00511630">
        <w:rPr>
          <w:rFonts w:ascii="Arial" w:eastAsia="AGaramondPro-Regular" w:hAnsi="Arial" w:cs="Arial"/>
          <w:sz w:val="24"/>
          <w:szCs w:val="24"/>
          <w:lang w:val="es-PE"/>
        </w:rPr>
        <w:t xml:space="preserve"> (log10 pi = 1.17)</w:t>
      </w:r>
      <w:ins w:id="455" w:author="Stefanía Sibille Grández" w:date="2022-05-22T18:48:00Z">
        <w:r w:rsidR="004F0D61">
          <w:rPr>
            <w:rFonts w:ascii="Arial" w:eastAsia="AGaramondPro-Regular" w:hAnsi="Arial" w:cs="Arial"/>
            <w:sz w:val="24"/>
            <w:szCs w:val="24"/>
            <w:lang w:val="es-PE"/>
          </w:rPr>
          <w:t>.</w:t>
        </w:r>
      </w:ins>
      <w:del w:id="456" w:author="Stefanía Sibille Grández" w:date="2022-05-22T18:48:00Z">
        <w:r w:rsidR="00A91860" w:rsidRPr="00511630" w:rsidDel="004F0D61">
          <w:rPr>
            <w:rFonts w:ascii="Arial" w:eastAsia="AGaramondPro-Regular" w:hAnsi="Arial" w:cs="Arial"/>
            <w:sz w:val="24"/>
            <w:szCs w:val="24"/>
            <w:lang w:val="es-PE"/>
          </w:rPr>
          <w:delText>,</w:delText>
        </w:r>
      </w:del>
      <w:r w:rsidR="00A91860" w:rsidRPr="00511630">
        <w:rPr>
          <w:rFonts w:ascii="Arial" w:eastAsia="AGaramondPro-Regular" w:hAnsi="Arial" w:cs="Arial"/>
          <w:sz w:val="24"/>
          <w:szCs w:val="24"/>
          <w:lang w:val="es-PE"/>
        </w:rPr>
        <w:t xml:space="preserve"> </w:t>
      </w:r>
      <w:del w:id="457" w:author="Stefanía Sibille Grández" w:date="2022-05-22T18:48:00Z">
        <w:r w:rsidR="00A91860" w:rsidRPr="00511630" w:rsidDel="004F0D61">
          <w:rPr>
            <w:rFonts w:ascii="Arial" w:eastAsia="AGaramondPro-Regular" w:hAnsi="Arial" w:cs="Arial"/>
            <w:sz w:val="24"/>
            <w:szCs w:val="24"/>
            <w:lang w:val="es-PE"/>
          </w:rPr>
          <w:delText>e</w:delText>
        </w:r>
      </w:del>
      <w:ins w:id="458" w:author="Stefanía Sibille Grández" w:date="2022-05-22T18:48:00Z">
        <w:r w:rsidR="004F0D61">
          <w:rPr>
            <w:rFonts w:ascii="Arial" w:eastAsia="AGaramondPro-Regular" w:hAnsi="Arial" w:cs="Arial"/>
            <w:sz w:val="24"/>
            <w:szCs w:val="24"/>
            <w:lang w:val="es-PE"/>
          </w:rPr>
          <w:t>E</w:t>
        </w:r>
      </w:ins>
      <w:r w:rsidR="00A91860" w:rsidRPr="00511630">
        <w:rPr>
          <w:rFonts w:ascii="Arial" w:eastAsia="AGaramondPro-Regular" w:hAnsi="Arial" w:cs="Arial"/>
          <w:sz w:val="24"/>
          <w:szCs w:val="24"/>
          <w:lang w:val="es-PE"/>
        </w:rPr>
        <w:t>l resto de las especies están agrupadas en la parte media</w:t>
      </w:r>
      <w:ins w:id="459" w:author="Stefanía Sibille Grández" w:date="2022-05-22T18:49:00Z">
        <w:r w:rsidR="004F0D61">
          <w:rPr>
            <w:rFonts w:ascii="Arial" w:eastAsia="AGaramondPro-Regular" w:hAnsi="Arial" w:cs="Arial"/>
            <w:sz w:val="24"/>
            <w:szCs w:val="24"/>
            <w:lang w:val="es-PE"/>
          </w:rPr>
          <w:t>,</w:t>
        </w:r>
      </w:ins>
      <w:r w:rsidR="00A91860" w:rsidRPr="00511630">
        <w:rPr>
          <w:rFonts w:ascii="Arial" w:eastAsia="AGaramondPro-Regular" w:hAnsi="Arial" w:cs="Arial"/>
          <w:sz w:val="24"/>
          <w:szCs w:val="24"/>
          <w:lang w:val="es-PE"/>
        </w:rPr>
        <w:t xml:space="preserve"> </w:t>
      </w:r>
      <w:r w:rsidR="0082109B" w:rsidRPr="00511630">
        <w:rPr>
          <w:rFonts w:ascii="Arial" w:eastAsia="AGaramondPro-Regular" w:hAnsi="Arial" w:cs="Arial"/>
          <w:sz w:val="24"/>
          <w:szCs w:val="24"/>
          <w:lang w:val="es-PE"/>
        </w:rPr>
        <w:t>y al final se encuentran 14</w:t>
      </w:r>
      <w:r w:rsidR="001C2429" w:rsidRPr="00511630">
        <w:rPr>
          <w:rFonts w:ascii="Arial" w:eastAsia="AGaramondPro-Regular" w:hAnsi="Arial" w:cs="Arial"/>
          <w:sz w:val="24"/>
          <w:szCs w:val="24"/>
          <w:lang w:val="es-PE"/>
        </w:rPr>
        <w:t xml:space="preserve"> especies raras (</w:t>
      </w:r>
      <w:proofErr w:type="spellStart"/>
      <w:r w:rsidR="0082109B" w:rsidRPr="00511630">
        <w:rPr>
          <w:rFonts w:ascii="Arial" w:eastAsia="AGaramondPro-Regular" w:hAnsi="Arial" w:cs="Arial"/>
          <w:i/>
          <w:sz w:val="24"/>
          <w:szCs w:val="24"/>
          <w:lang w:val="es-PE"/>
        </w:rPr>
        <w:t>Anoura</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geoffroyi</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Carollia</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benkeithi</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Desmodus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rotundus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Lophostoma</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brasiliensis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Micronycteris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megalotis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Phyllostomus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hastatus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Phyllostomus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elongatus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Platyrrhinus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incarum</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Platyrrhinus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infuscus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Platyrrhinus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nigellus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Sturnira</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tildae</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Trinycteris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nicefori</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Uroderma</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biolobatum</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Eptesicus</w:t>
      </w:r>
      <w:proofErr w:type="spellEnd"/>
      <w:r w:rsidR="0082109B" w:rsidRPr="00511630">
        <w:rPr>
          <w:rFonts w:ascii="Arial" w:eastAsia="AGaramondPro-Regular" w:hAnsi="Arial" w:cs="Arial"/>
          <w:i/>
          <w:sz w:val="24"/>
          <w:szCs w:val="24"/>
          <w:lang w:val="es-PE"/>
        </w:rPr>
        <w:t xml:space="preserve"> </w:t>
      </w:r>
      <w:proofErr w:type="spellStart"/>
      <w:r w:rsidR="0082109B" w:rsidRPr="00511630">
        <w:rPr>
          <w:rFonts w:ascii="Arial" w:eastAsia="AGaramondPro-Regular" w:hAnsi="Arial" w:cs="Arial"/>
          <w:i/>
          <w:sz w:val="24"/>
          <w:szCs w:val="24"/>
          <w:lang w:val="es-PE"/>
        </w:rPr>
        <w:t>sp</w:t>
      </w:r>
      <w:proofErr w:type="spellEnd"/>
      <w:r w:rsidR="0082109B" w:rsidRPr="00511630">
        <w:rPr>
          <w:rFonts w:ascii="Arial" w:eastAsia="AGaramondPro-Regular" w:hAnsi="Arial" w:cs="Arial"/>
          <w:i/>
          <w:sz w:val="24"/>
          <w:szCs w:val="24"/>
          <w:lang w:val="es-PE"/>
        </w:rPr>
        <w:t>.</w:t>
      </w:r>
      <w:r w:rsidR="0082109B" w:rsidRPr="00511630">
        <w:rPr>
          <w:rFonts w:ascii="Arial" w:eastAsia="AGaramondPro-Regular" w:hAnsi="Arial" w:cs="Arial"/>
          <w:sz w:val="24"/>
          <w:szCs w:val="24"/>
          <w:lang w:val="es-PE"/>
        </w:rPr>
        <w:t>)</w:t>
      </w:r>
      <w:r w:rsidR="00F01162" w:rsidRPr="00511630">
        <w:rPr>
          <w:rFonts w:ascii="Arial" w:eastAsia="AGaramondPro-Regular" w:hAnsi="Arial" w:cs="Arial"/>
          <w:sz w:val="24"/>
          <w:szCs w:val="24"/>
          <w:lang w:val="es-PE"/>
        </w:rPr>
        <w:t xml:space="preserve">. En la curva que representa al bosque de montaña </w:t>
      </w:r>
      <w:proofErr w:type="spellStart"/>
      <w:r w:rsidR="00F01162" w:rsidRPr="00511630">
        <w:rPr>
          <w:rFonts w:ascii="Arial" w:eastAsia="AGaramondPro-Regular" w:hAnsi="Arial" w:cs="Arial"/>
          <w:sz w:val="24"/>
          <w:szCs w:val="24"/>
          <w:lang w:val="es-PE"/>
        </w:rPr>
        <w:t>basimontano</w:t>
      </w:r>
      <w:proofErr w:type="spellEnd"/>
      <w:ins w:id="460" w:author="Stefanía Sibille Grández" w:date="2022-05-22T18:49:00Z">
        <w:r w:rsidR="004F0D61">
          <w:rPr>
            <w:rFonts w:ascii="Arial" w:eastAsia="AGaramondPro-Regular" w:hAnsi="Arial" w:cs="Arial"/>
            <w:sz w:val="24"/>
            <w:szCs w:val="24"/>
            <w:lang w:val="es-PE"/>
          </w:rPr>
          <w:t>,</w:t>
        </w:r>
      </w:ins>
      <w:r w:rsidR="00F01162" w:rsidRPr="00511630">
        <w:rPr>
          <w:rFonts w:ascii="Arial" w:eastAsia="AGaramondPro-Regular" w:hAnsi="Arial" w:cs="Arial"/>
          <w:sz w:val="24"/>
          <w:szCs w:val="24"/>
          <w:lang w:val="es-PE"/>
        </w:rPr>
        <w:t xml:space="preserve"> </w:t>
      </w:r>
      <w:r w:rsidR="006536D0" w:rsidRPr="00511630">
        <w:rPr>
          <w:rFonts w:ascii="Arial" w:eastAsia="AGaramondPro-Regular" w:hAnsi="Arial" w:cs="Arial"/>
          <w:sz w:val="24"/>
          <w:szCs w:val="24"/>
          <w:lang w:val="es-PE"/>
        </w:rPr>
        <w:t xml:space="preserve">la especie </w:t>
      </w:r>
      <w:proofErr w:type="spellStart"/>
      <w:r w:rsidR="006536D0" w:rsidRPr="00511630">
        <w:rPr>
          <w:rFonts w:ascii="Arial" w:eastAsia="AGaramondPro-Regular" w:hAnsi="Arial" w:cs="Arial"/>
          <w:i/>
          <w:sz w:val="24"/>
          <w:szCs w:val="24"/>
          <w:lang w:val="es-PE"/>
        </w:rPr>
        <w:t>Carollia</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perspicillata</w:t>
      </w:r>
      <w:proofErr w:type="spellEnd"/>
      <w:r w:rsidR="006536D0" w:rsidRPr="00511630">
        <w:rPr>
          <w:rFonts w:ascii="Arial" w:eastAsia="AGaramondPro-Regular" w:hAnsi="Arial" w:cs="Arial"/>
          <w:sz w:val="24"/>
          <w:szCs w:val="24"/>
          <w:lang w:val="es-PE"/>
        </w:rPr>
        <w:t xml:space="preserve"> fue la más abundante (log10 pi = 1.54)</w:t>
      </w:r>
      <w:r w:rsidR="000E360A" w:rsidRPr="00511630">
        <w:rPr>
          <w:rFonts w:ascii="Arial" w:eastAsia="AGaramondPro-Regular" w:hAnsi="Arial" w:cs="Arial"/>
          <w:sz w:val="24"/>
          <w:szCs w:val="24"/>
          <w:lang w:val="es-PE"/>
        </w:rPr>
        <w:t xml:space="preserve">, a su vez, se presentan seis especies raras </w:t>
      </w:r>
      <w:r w:rsidR="006536D0" w:rsidRPr="00511630">
        <w:rPr>
          <w:rFonts w:ascii="Arial" w:eastAsia="AGaramondPro-Regular" w:hAnsi="Arial" w:cs="Arial"/>
          <w:sz w:val="24"/>
          <w:szCs w:val="24"/>
          <w:lang w:val="es-PE"/>
        </w:rPr>
        <w:t>(</w:t>
      </w:r>
      <w:proofErr w:type="spellStart"/>
      <w:r w:rsidR="006536D0" w:rsidRPr="00511630">
        <w:rPr>
          <w:rFonts w:ascii="Arial" w:eastAsia="AGaramondPro-Regular" w:hAnsi="Arial" w:cs="Arial"/>
          <w:i/>
          <w:sz w:val="24"/>
          <w:szCs w:val="24"/>
          <w:lang w:val="es-PE"/>
        </w:rPr>
        <w:t>Artibeus</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obscurus</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Artibeus</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planirsotris</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Glosophaga</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soricina</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Mesophylla</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macconelli</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Molosus</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molossus</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Saccopteryx</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bilineata</w:t>
      </w:r>
      <w:proofErr w:type="spellEnd"/>
      <w:r w:rsidR="006536D0" w:rsidRPr="00511630">
        <w:rPr>
          <w:rFonts w:ascii="Arial" w:eastAsia="AGaramondPro-Regular" w:hAnsi="Arial" w:cs="Arial"/>
          <w:sz w:val="24"/>
          <w:szCs w:val="24"/>
          <w:lang w:val="es-PE"/>
        </w:rPr>
        <w:t>)</w:t>
      </w:r>
      <w:ins w:id="461" w:author="Stefanía Sibille Grández" w:date="2022-05-22T18:49:00Z">
        <w:r w:rsidR="004F0D61">
          <w:rPr>
            <w:rFonts w:ascii="Arial" w:eastAsia="AGaramondPro-Regular" w:hAnsi="Arial" w:cs="Arial"/>
            <w:sz w:val="24"/>
            <w:szCs w:val="24"/>
            <w:lang w:val="es-PE"/>
          </w:rPr>
          <w:t>.</w:t>
        </w:r>
      </w:ins>
      <w:del w:id="462" w:author="Stefanía Sibille Grández" w:date="2022-05-22T18:49:00Z">
        <w:r w:rsidR="006536D0" w:rsidRPr="00511630" w:rsidDel="004F0D61">
          <w:rPr>
            <w:rFonts w:ascii="Arial" w:eastAsia="AGaramondPro-Regular" w:hAnsi="Arial" w:cs="Arial"/>
            <w:sz w:val="24"/>
            <w:szCs w:val="24"/>
            <w:lang w:val="es-PE"/>
          </w:rPr>
          <w:delText>,</w:delText>
        </w:r>
      </w:del>
      <w:r w:rsidR="006536D0" w:rsidRPr="00511630">
        <w:rPr>
          <w:rFonts w:ascii="Arial" w:eastAsia="AGaramondPro-Regular" w:hAnsi="Arial" w:cs="Arial"/>
          <w:sz w:val="24"/>
          <w:szCs w:val="24"/>
          <w:lang w:val="es-PE"/>
        </w:rPr>
        <w:t xml:space="preserve"> </w:t>
      </w:r>
      <w:ins w:id="463" w:author="Stefanía Sibille Grández" w:date="2022-05-22T18:49:00Z">
        <w:r w:rsidR="004F0D61">
          <w:rPr>
            <w:rFonts w:ascii="Arial" w:eastAsia="AGaramondPro-Regular" w:hAnsi="Arial" w:cs="Arial"/>
            <w:sz w:val="24"/>
            <w:szCs w:val="24"/>
            <w:lang w:val="es-PE"/>
          </w:rPr>
          <w:t>F</w:t>
        </w:r>
      </w:ins>
      <w:del w:id="464" w:author="Stefanía Sibille Grández" w:date="2022-05-22T18:49:00Z">
        <w:r w:rsidR="006536D0" w:rsidRPr="00511630" w:rsidDel="004F0D61">
          <w:rPr>
            <w:rFonts w:ascii="Arial" w:eastAsia="AGaramondPro-Regular" w:hAnsi="Arial" w:cs="Arial"/>
            <w:sz w:val="24"/>
            <w:szCs w:val="24"/>
            <w:lang w:val="es-PE"/>
          </w:rPr>
          <w:delText>f</w:delText>
        </w:r>
      </w:del>
      <w:r w:rsidR="006536D0" w:rsidRPr="00511630">
        <w:rPr>
          <w:rFonts w:ascii="Arial" w:eastAsia="AGaramondPro-Regular" w:hAnsi="Arial" w:cs="Arial"/>
          <w:sz w:val="24"/>
          <w:szCs w:val="24"/>
          <w:lang w:val="es-PE"/>
        </w:rPr>
        <w:t xml:space="preserve">inalmente en el bosque de </w:t>
      </w:r>
      <w:del w:id="465" w:author="Stefanía Sibille Grández" w:date="2022-05-22T18:54:00Z">
        <w:r w:rsidR="006536D0" w:rsidRPr="00511630" w:rsidDel="00476A72">
          <w:rPr>
            <w:rFonts w:ascii="Arial" w:eastAsia="AGaramondPro-Regular" w:hAnsi="Arial" w:cs="Arial"/>
            <w:sz w:val="24"/>
            <w:szCs w:val="24"/>
            <w:lang w:val="es-PE"/>
          </w:rPr>
          <w:delText>monataña</w:delText>
        </w:r>
      </w:del>
      <w:ins w:id="466" w:author="Stefanía Sibille Grández" w:date="2022-05-22T18:54:00Z">
        <w:r w:rsidR="00476A72" w:rsidRPr="00511630">
          <w:rPr>
            <w:rFonts w:ascii="Arial" w:eastAsia="AGaramondPro-Regular" w:hAnsi="Arial" w:cs="Arial"/>
            <w:sz w:val="24"/>
            <w:szCs w:val="24"/>
            <w:lang w:val="es-PE"/>
          </w:rPr>
          <w:t>montaña</w:t>
        </w:r>
      </w:ins>
      <w:r w:rsidR="006536D0" w:rsidRPr="00511630">
        <w:rPr>
          <w:rFonts w:ascii="Arial" w:eastAsia="AGaramondPro-Regular" w:hAnsi="Arial" w:cs="Arial"/>
          <w:sz w:val="24"/>
          <w:szCs w:val="24"/>
          <w:lang w:val="es-PE"/>
        </w:rPr>
        <w:t xml:space="preserve"> montano</w:t>
      </w:r>
      <w:ins w:id="467" w:author="Stefanía Sibille Grández" w:date="2022-05-22T18:54:00Z">
        <w:r w:rsidR="00476A72">
          <w:rPr>
            <w:rFonts w:ascii="Arial" w:eastAsia="AGaramondPro-Regular" w:hAnsi="Arial" w:cs="Arial"/>
            <w:sz w:val="24"/>
            <w:szCs w:val="24"/>
            <w:lang w:val="es-PE"/>
          </w:rPr>
          <w:t>,</w:t>
        </w:r>
      </w:ins>
      <w:r w:rsidR="006536D0" w:rsidRPr="00511630">
        <w:rPr>
          <w:rFonts w:ascii="Arial" w:eastAsia="AGaramondPro-Regular" w:hAnsi="Arial" w:cs="Arial"/>
          <w:sz w:val="24"/>
          <w:szCs w:val="24"/>
          <w:lang w:val="es-PE"/>
        </w:rPr>
        <w:t xml:space="preserve"> la especie con mayor abundancia fue </w:t>
      </w:r>
      <w:proofErr w:type="spellStart"/>
      <w:r w:rsidR="006536D0" w:rsidRPr="00511630">
        <w:rPr>
          <w:rFonts w:ascii="Arial" w:eastAsia="AGaramondPro-Regular" w:hAnsi="Arial" w:cs="Arial"/>
          <w:i/>
          <w:sz w:val="24"/>
          <w:szCs w:val="24"/>
          <w:lang w:val="es-PE"/>
        </w:rPr>
        <w:t>Carollia</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brevicauda</w:t>
      </w:r>
      <w:proofErr w:type="spellEnd"/>
      <w:r w:rsidR="006536D0" w:rsidRPr="00511630">
        <w:rPr>
          <w:rFonts w:ascii="Arial" w:eastAsia="AGaramondPro-Regular" w:hAnsi="Arial" w:cs="Arial"/>
          <w:sz w:val="24"/>
          <w:szCs w:val="24"/>
          <w:lang w:val="es-PE"/>
        </w:rPr>
        <w:t xml:space="preserve"> (log10 pi = 1.00) seguida de </w:t>
      </w:r>
      <w:proofErr w:type="spellStart"/>
      <w:r w:rsidR="006536D0" w:rsidRPr="00511630">
        <w:rPr>
          <w:rFonts w:ascii="Arial" w:eastAsia="AGaramondPro-Regular" w:hAnsi="Arial" w:cs="Arial"/>
          <w:i/>
          <w:sz w:val="24"/>
          <w:szCs w:val="24"/>
          <w:lang w:val="es-PE"/>
        </w:rPr>
        <w:t>Sturnira</w:t>
      </w:r>
      <w:proofErr w:type="spellEnd"/>
      <w:r w:rsidR="006536D0" w:rsidRPr="00511630">
        <w:rPr>
          <w:rFonts w:ascii="Arial" w:eastAsia="AGaramondPro-Regular" w:hAnsi="Arial" w:cs="Arial"/>
          <w:i/>
          <w:sz w:val="24"/>
          <w:szCs w:val="24"/>
          <w:lang w:val="es-PE"/>
        </w:rPr>
        <w:t xml:space="preserve"> </w:t>
      </w:r>
      <w:proofErr w:type="spellStart"/>
      <w:r w:rsidR="006536D0" w:rsidRPr="00511630">
        <w:rPr>
          <w:rFonts w:ascii="Arial" w:eastAsia="AGaramondPro-Regular" w:hAnsi="Arial" w:cs="Arial"/>
          <w:i/>
          <w:sz w:val="24"/>
          <w:szCs w:val="24"/>
          <w:lang w:val="es-PE"/>
        </w:rPr>
        <w:t>erythromos</w:t>
      </w:r>
      <w:proofErr w:type="spellEnd"/>
      <w:r w:rsidR="006536D0" w:rsidRPr="00511630">
        <w:rPr>
          <w:rFonts w:ascii="Arial" w:eastAsia="AGaramondPro-Regular" w:hAnsi="Arial" w:cs="Arial"/>
          <w:sz w:val="24"/>
          <w:szCs w:val="24"/>
          <w:lang w:val="es-PE"/>
        </w:rPr>
        <w:t xml:space="preserve"> (log10 pi = 0.90)</w:t>
      </w:r>
      <w:r w:rsidR="00511630">
        <w:rPr>
          <w:rFonts w:ascii="Arial" w:eastAsia="AGaramondPro-Regular" w:hAnsi="Arial" w:cs="Arial"/>
          <w:sz w:val="24"/>
          <w:szCs w:val="24"/>
          <w:lang w:val="es-PE"/>
        </w:rPr>
        <w:t xml:space="preserve"> (Figura xx)</w:t>
      </w:r>
      <w:ins w:id="468" w:author="Stefanía Sibille Grández" w:date="2022-05-22T18:55:00Z">
        <w:r w:rsidR="00476A72">
          <w:rPr>
            <w:rFonts w:ascii="Arial" w:eastAsia="AGaramondPro-Regular" w:hAnsi="Arial" w:cs="Arial"/>
            <w:sz w:val="24"/>
            <w:szCs w:val="24"/>
            <w:lang w:val="es-PE"/>
          </w:rPr>
          <w:t>.</w:t>
        </w:r>
      </w:ins>
    </w:p>
    <w:p w14:paraId="0C218DFD" w14:textId="77777777" w:rsidR="00790F9C" w:rsidRDefault="00790F9C" w:rsidP="00827956">
      <w:pPr>
        <w:autoSpaceDE w:val="0"/>
        <w:autoSpaceDN w:val="0"/>
        <w:adjustRightInd w:val="0"/>
        <w:spacing w:after="0" w:line="240" w:lineRule="auto"/>
        <w:rPr>
          <w:rFonts w:ascii="Arial" w:eastAsia="AGaramondPro-Regular" w:hAnsi="Arial" w:cs="Arial"/>
          <w:b/>
          <w:sz w:val="24"/>
          <w:szCs w:val="24"/>
          <w:lang w:val="es-PE"/>
        </w:rPr>
      </w:pPr>
    </w:p>
    <w:p w14:paraId="7E50D34F" w14:textId="77777777" w:rsidR="0057347D" w:rsidRPr="00491516" w:rsidRDefault="0057347D" w:rsidP="00827956">
      <w:pPr>
        <w:autoSpaceDE w:val="0"/>
        <w:autoSpaceDN w:val="0"/>
        <w:adjustRightInd w:val="0"/>
        <w:spacing w:after="0" w:line="240" w:lineRule="auto"/>
        <w:rPr>
          <w:rFonts w:ascii="Arial" w:eastAsia="AGaramondPro-Regular" w:hAnsi="Arial" w:cs="Arial"/>
          <w:b/>
          <w:sz w:val="24"/>
          <w:szCs w:val="24"/>
          <w:lang w:val="es-PE"/>
        </w:rPr>
      </w:pPr>
      <w:commentRangeStart w:id="469"/>
      <w:r>
        <w:rPr>
          <w:noProof/>
          <w:lang w:val="en-US"/>
        </w:rPr>
        <w:lastRenderedPageBreak/>
        <w:drawing>
          <wp:inline distT="0" distB="0" distL="0" distR="0" wp14:anchorId="2F6518F1" wp14:editId="547A97F0">
            <wp:extent cx="5612130" cy="37719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771900"/>
                    </a:xfrm>
                    <a:prstGeom prst="rect">
                      <a:avLst/>
                    </a:prstGeom>
                  </pic:spPr>
                </pic:pic>
              </a:graphicData>
            </a:graphic>
          </wp:inline>
        </w:drawing>
      </w:r>
      <w:commentRangeEnd w:id="469"/>
      <w:r w:rsidR="007E1B0E">
        <w:rPr>
          <w:rStyle w:val="Refdecomentario"/>
        </w:rPr>
        <w:commentReference w:id="469"/>
      </w:r>
    </w:p>
    <w:p w14:paraId="7DC78AF0" w14:textId="31A14B0D" w:rsidR="00F8655F" w:rsidRPr="003F0E72" w:rsidRDefault="00511630" w:rsidP="00F8655F">
      <w:pPr>
        <w:spacing w:after="0" w:line="240" w:lineRule="auto"/>
        <w:rPr>
          <w:rFonts w:ascii="Arial" w:eastAsia="Times New Roman" w:hAnsi="Arial" w:cs="Arial"/>
          <w:color w:val="000000"/>
          <w:sz w:val="18"/>
          <w:szCs w:val="18"/>
          <w:rPrChange w:id="470" w:author="Stefanía Sibille Grández" w:date="2022-06-29T17:47:00Z">
            <w:rPr>
              <w:rFonts w:ascii="Calibri" w:eastAsia="Times New Roman" w:hAnsi="Calibri" w:cs="Calibri"/>
              <w:color w:val="000000"/>
            </w:rPr>
          </w:rPrChange>
        </w:rPr>
      </w:pPr>
      <w:commentRangeStart w:id="471"/>
      <w:r w:rsidRPr="00990C7A">
        <w:rPr>
          <w:rFonts w:ascii="Arial" w:hAnsi="Arial" w:cs="Arial"/>
          <w:sz w:val="18"/>
          <w:szCs w:val="18"/>
        </w:rPr>
        <w:t xml:space="preserve">Figura xx. </w:t>
      </w:r>
      <w:commentRangeEnd w:id="471"/>
      <w:r w:rsidR="00476A72" w:rsidRPr="003F0E72">
        <w:rPr>
          <w:rStyle w:val="Refdecomentario"/>
          <w:rFonts w:ascii="Arial" w:hAnsi="Arial" w:cs="Arial"/>
          <w:sz w:val="18"/>
          <w:szCs w:val="18"/>
          <w:rPrChange w:id="472" w:author="Stefanía Sibille Grández" w:date="2022-06-29T17:47:00Z">
            <w:rPr>
              <w:rStyle w:val="Refdecomentario"/>
            </w:rPr>
          </w:rPrChange>
        </w:rPr>
        <w:commentReference w:id="471"/>
      </w:r>
      <w:r w:rsidRPr="00990C7A">
        <w:rPr>
          <w:rFonts w:ascii="Arial" w:hAnsi="Arial" w:cs="Arial"/>
          <w:sz w:val="18"/>
          <w:szCs w:val="18"/>
        </w:rPr>
        <w:t xml:space="preserve">Curvas de rango-abundancia para las especies de </w:t>
      </w:r>
      <w:r w:rsidR="00D10A41" w:rsidRPr="000001B0">
        <w:rPr>
          <w:rFonts w:ascii="Arial" w:hAnsi="Arial" w:cs="Arial"/>
          <w:sz w:val="18"/>
          <w:szCs w:val="18"/>
        </w:rPr>
        <w:t>murciélagos</w:t>
      </w:r>
      <w:r w:rsidRPr="000001B0">
        <w:rPr>
          <w:rFonts w:ascii="Arial" w:hAnsi="Arial" w:cs="Arial"/>
          <w:sz w:val="18"/>
          <w:szCs w:val="18"/>
        </w:rPr>
        <w:t xml:space="preserve"> </w:t>
      </w:r>
      <w:r w:rsidR="00D10A41" w:rsidRPr="000001B0">
        <w:rPr>
          <w:rFonts w:ascii="Arial" w:hAnsi="Arial" w:cs="Arial"/>
          <w:sz w:val="18"/>
          <w:szCs w:val="18"/>
        </w:rPr>
        <w:t>en cada cobertura vegetal evalu</w:t>
      </w:r>
      <w:ins w:id="473" w:author="Stefanía Sibille Grández" w:date="2022-05-22T18:55:00Z">
        <w:r w:rsidR="00476A72" w:rsidRPr="00476064">
          <w:rPr>
            <w:rFonts w:ascii="Arial" w:hAnsi="Arial" w:cs="Arial"/>
            <w:sz w:val="18"/>
            <w:szCs w:val="18"/>
          </w:rPr>
          <w:t>a</w:t>
        </w:r>
      </w:ins>
      <w:r w:rsidR="00D10A41" w:rsidRPr="00476064">
        <w:rPr>
          <w:rFonts w:ascii="Arial" w:hAnsi="Arial" w:cs="Arial"/>
          <w:sz w:val="18"/>
          <w:szCs w:val="18"/>
        </w:rPr>
        <w:t xml:space="preserve">da en el distrito de </w:t>
      </w:r>
      <w:proofErr w:type="spellStart"/>
      <w:r w:rsidR="00D10A41" w:rsidRPr="00476064">
        <w:rPr>
          <w:rFonts w:ascii="Arial" w:hAnsi="Arial" w:cs="Arial"/>
          <w:sz w:val="18"/>
          <w:szCs w:val="18"/>
        </w:rPr>
        <w:t>Pichari</w:t>
      </w:r>
      <w:proofErr w:type="spellEnd"/>
      <w:r w:rsidR="00D10A41" w:rsidRPr="00476064">
        <w:rPr>
          <w:rFonts w:ascii="Arial" w:hAnsi="Arial" w:cs="Arial"/>
          <w:sz w:val="18"/>
          <w:szCs w:val="18"/>
        </w:rPr>
        <w:t xml:space="preserve">. </w:t>
      </w:r>
      <w:r w:rsidR="00D10A41" w:rsidRPr="003F0E72">
        <w:rPr>
          <w:rFonts w:ascii="Arial" w:eastAsia="Times New Roman" w:hAnsi="Arial" w:cs="Arial"/>
          <w:color w:val="000000"/>
          <w:sz w:val="18"/>
          <w:szCs w:val="18"/>
          <w:rPrChange w:id="474" w:author="Stefanía Sibille Grández" w:date="2022-06-29T17:47:00Z">
            <w:rPr>
              <w:rFonts w:ascii="Calibri" w:eastAsia="Times New Roman" w:hAnsi="Calibri" w:cs="Calibri"/>
              <w:color w:val="000000"/>
            </w:rPr>
          </w:rPrChange>
        </w:rPr>
        <w:t xml:space="preserve">A. </w:t>
      </w:r>
      <w:proofErr w:type="spellStart"/>
      <w:r w:rsidR="00D10A41" w:rsidRPr="003F0E72">
        <w:rPr>
          <w:rFonts w:ascii="Arial" w:eastAsia="Times New Roman" w:hAnsi="Arial" w:cs="Arial"/>
          <w:color w:val="000000"/>
          <w:sz w:val="18"/>
          <w:szCs w:val="18"/>
          <w:rPrChange w:id="475" w:author="Stefanía Sibille Grández" w:date="2022-06-29T17:47:00Z">
            <w:rPr>
              <w:rFonts w:ascii="Calibri" w:eastAsia="Times New Roman" w:hAnsi="Calibri" w:cs="Calibri"/>
              <w:color w:val="000000"/>
            </w:rPr>
          </w:rPrChange>
        </w:rPr>
        <w:t>cau</w:t>
      </w:r>
      <w:proofErr w:type="spellEnd"/>
      <w:r w:rsidR="00D10A41" w:rsidRPr="003F0E72">
        <w:rPr>
          <w:rFonts w:ascii="Arial" w:eastAsia="Times New Roman" w:hAnsi="Arial" w:cs="Arial"/>
          <w:color w:val="000000"/>
          <w:sz w:val="18"/>
          <w:szCs w:val="18"/>
          <w:rPrChange w:id="476"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477" w:author="Stefanía Sibille Grández" w:date="2022-06-29T17:47:00Z">
            <w:rPr>
              <w:rFonts w:ascii="Calibri" w:eastAsia="Times New Roman" w:hAnsi="Calibri" w:cs="Calibri"/>
              <w:color w:val="000000"/>
            </w:rPr>
          </w:rPrChange>
        </w:rPr>
        <w:t>Anoura</w:t>
      </w:r>
      <w:proofErr w:type="spellEnd"/>
      <w:r w:rsidR="00D10A41" w:rsidRPr="003F0E72">
        <w:rPr>
          <w:rFonts w:ascii="Arial" w:eastAsia="Times New Roman" w:hAnsi="Arial" w:cs="Arial"/>
          <w:color w:val="000000"/>
          <w:sz w:val="18"/>
          <w:szCs w:val="18"/>
          <w:rPrChange w:id="478"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479" w:author="Stefanía Sibille Grández" w:date="2022-06-29T17:47:00Z">
            <w:rPr>
              <w:rFonts w:ascii="Calibri" w:eastAsia="Times New Roman" w:hAnsi="Calibri" w:cs="Calibri"/>
              <w:color w:val="000000"/>
            </w:rPr>
          </w:rPrChange>
        </w:rPr>
        <w:t>caudifer</w:t>
      </w:r>
      <w:proofErr w:type="spellEnd"/>
      <w:r w:rsidR="00D10A41" w:rsidRPr="003F0E72">
        <w:rPr>
          <w:rFonts w:ascii="Arial" w:eastAsia="Times New Roman" w:hAnsi="Arial" w:cs="Arial"/>
          <w:color w:val="000000"/>
          <w:sz w:val="18"/>
          <w:szCs w:val="18"/>
          <w:rPrChange w:id="480" w:author="Stefanía Sibille Grández" w:date="2022-06-29T17:47:00Z">
            <w:rPr>
              <w:rFonts w:ascii="Calibri" w:eastAsia="Times New Roman" w:hAnsi="Calibri" w:cs="Calibri"/>
              <w:color w:val="000000"/>
            </w:rPr>
          </w:rPrChange>
        </w:rPr>
        <w:t xml:space="preserve">, A. fis: </w:t>
      </w:r>
      <w:proofErr w:type="spellStart"/>
      <w:r w:rsidR="00D10A41" w:rsidRPr="003F0E72">
        <w:rPr>
          <w:rFonts w:ascii="Arial" w:eastAsia="Times New Roman" w:hAnsi="Arial" w:cs="Arial"/>
          <w:color w:val="000000"/>
          <w:sz w:val="18"/>
          <w:szCs w:val="18"/>
          <w:rPrChange w:id="481" w:author="Stefanía Sibille Grández" w:date="2022-06-29T17:47:00Z">
            <w:rPr>
              <w:rFonts w:ascii="Calibri" w:eastAsia="Times New Roman" w:hAnsi="Calibri" w:cs="Calibri"/>
              <w:color w:val="000000"/>
            </w:rPr>
          </w:rPrChange>
        </w:rPr>
        <w:t>Anoura</w:t>
      </w:r>
      <w:proofErr w:type="spellEnd"/>
      <w:r w:rsidR="00D10A41" w:rsidRPr="003F0E72">
        <w:rPr>
          <w:rFonts w:ascii="Arial" w:eastAsia="Times New Roman" w:hAnsi="Arial" w:cs="Arial"/>
          <w:color w:val="000000"/>
          <w:sz w:val="18"/>
          <w:szCs w:val="18"/>
          <w:rPrChange w:id="482"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483" w:author="Stefanía Sibille Grández" w:date="2022-06-29T17:47:00Z">
            <w:rPr>
              <w:rFonts w:ascii="Calibri" w:eastAsia="Times New Roman" w:hAnsi="Calibri" w:cs="Calibri"/>
              <w:color w:val="000000"/>
            </w:rPr>
          </w:rPrChange>
        </w:rPr>
        <w:t>fistulata</w:t>
      </w:r>
      <w:proofErr w:type="spellEnd"/>
      <w:r w:rsidR="00D10A41" w:rsidRPr="003F0E72">
        <w:rPr>
          <w:rFonts w:ascii="Arial" w:eastAsia="Times New Roman" w:hAnsi="Arial" w:cs="Arial"/>
          <w:color w:val="000000"/>
          <w:sz w:val="18"/>
          <w:szCs w:val="18"/>
          <w:rPrChange w:id="484" w:author="Stefanía Sibille Grández" w:date="2022-06-29T17:47:00Z">
            <w:rPr>
              <w:rFonts w:ascii="Calibri" w:eastAsia="Times New Roman" w:hAnsi="Calibri" w:cs="Calibri"/>
              <w:color w:val="000000"/>
            </w:rPr>
          </w:rPrChange>
        </w:rPr>
        <w:t xml:space="preserve">, A. geo: </w:t>
      </w:r>
      <w:proofErr w:type="spellStart"/>
      <w:r w:rsidR="00D10A41" w:rsidRPr="003F0E72">
        <w:rPr>
          <w:rFonts w:ascii="Arial" w:eastAsia="Times New Roman" w:hAnsi="Arial" w:cs="Arial"/>
          <w:color w:val="000000"/>
          <w:sz w:val="18"/>
          <w:szCs w:val="18"/>
          <w:rPrChange w:id="485" w:author="Stefanía Sibille Grández" w:date="2022-06-29T17:47:00Z">
            <w:rPr>
              <w:rFonts w:ascii="Calibri" w:eastAsia="Times New Roman" w:hAnsi="Calibri" w:cs="Calibri"/>
              <w:color w:val="000000"/>
            </w:rPr>
          </w:rPrChange>
        </w:rPr>
        <w:t>Anoura</w:t>
      </w:r>
      <w:proofErr w:type="spellEnd"/>
      <w:r w:rsidR="00D10A41" w:rsidRPr="003F0E72">
        <w:rPr>
          <w:rFonts w:ascii="Arial" w:eastAsia="Times New Roman" w:hAnsi="Arial" w:cs="Arial"/>
          <w:color w:val="000000"/>
          <w:sz w:val="18"/>
          <w:szCs w:val="18"/>
          <w:rPrChange w:id="486"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487" w:author="Stefanía Sibille Grández" w:date="2022-06-29T17:47:00Z">
            <w:rPr>
              <w:rFonts w:ascii="Calibri" w:eastAsia="Times New Roman" w:hAnsi="Calibri" w:cs="Calibri"/>
              <w:color w:val="000000"/>
            </w:rPr>
          </w:rPrChange>
        </w:rPr>
        <w:t>geoffroyi</w:t>
      </w:r>
      <w:proofErr w:type="spellEnd"/>
      <w:r w:rsidR="00D10A41" w:rsidRPr="003F0E72">
        <w:rPr>
          <w:rFonts w:ascii="Arial" w:eastAsia="Times New Roman" w:hAnsi="Arial" w:cs="Arial"/>
          <w:color w:val="000000"/>
          <w:sz w:val="18"/>
          <w:szCs w:val="18"/>
          <w:rPrChange w:id="488" w:author="Stefanía Sibille Grández" w:date="2022-06-29T17:47:00Z">
            <w:rPr>
              <w:rFonts w:ascii="Calibri" w:eastAsia="Times New Roman" w:hAnsi="Calibri" w:cs="Calibri"/>
              <w:color w:val="000000"/>
            </w:rPr>
          </w:rPrChange>
        </w:rPr>
        <w:t xml:space="preserve">, A. </w:t>
      </w:r>
      <w:proofErr w:type="spellStart"/>
      <w:r w:rsidR="00D10A41" w:rsidRPr="003F0E72">
        <w:rPr>
          <w:rFonts w:ascii="Arial" w:eastAsia="Times New Roman" w:hAnsi="Arial" w:cs="Arial"/>
          <w:color w:val="000000"/>
          <w:sz w:val="18"/>
          <w:szCs w:val="18"/>
          <w:rPrChange w:id="489" w:author="Stefanía Sibille Grández" w:date="2022-06-29T17:47:00Z">
            <w:rPr>
              <w:rFonts w:ascii="Calibri" w:eastAsia="Times New Roman" w:hAnsi="Calibri" w:cs="Calibri"/>
              <w:color w:val="000000"/>
            </w:rPr>
          </w:rPrChange>
        </w:rPr>
        <w:t>lit</w:t>
      </w:r>
      <w:proofErr w:type="spellEnd"/>
      <w:r w:rsidR="00D10A41" w:rsidRPr="003F0E72">
        <w:rPr>
          <w:rFonts w:ascii="Arial" w:eastAsia="Times New Roman" w:hAnsi="Arial" w:cs="Arial"/>
          <w:color w:val="000000"/>
          <w:sz w:val="18"/>
          <w:szCs w:val="18"/>
          <w:rPrChange w:id="490"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491" w:author="Stefanía Sibille Grández" w:date="2022-06-29T17:47:00Z">
            <w:rPr>
              <w:rFonts w:ascii="Calibri" w:eastAsia="Times New Roman" w:hAnsi="Calibri" w:cs="Calibri"/>
              <w:color w:val="000000"/>
            </w:rPr>
          </w:rPrChange>
        </w:rPr>
        <w:t>Artibeus</w:t>
      </w:r>
      <w:proofErr w:type="spellEnd"/>
      <w:r w:rsidR="00D10A41" w:rsidRPr="003F0E72">
        <w:rPr>
          <w:rFonts w:ascii="Arial" w:eastAsia="Times New Roman" w:hAnsi="Arial" w:cs="Arial"/>
          <w:color w:val="000000"/>
          <w:sz w:val="18"/>
          <w:szCs w:val="18"/>
          <w:rPrChange w:id="492"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493" w:author="Stefanía Sibille Grández" w:date="2022-06-29T17:47:00Z">
            <w:rPr>
              <w:rFonts w:ascii="Calibri" w:eastAsia="Times New Roman" w:hAnsi="Calibri" w:cs="Calibri"/>
              <w:color w:val="000000"/>
            </w:rPr>
          </w:rPrChange>
        </w:rPr>
        <w:t>lituratus</w:t>
      </w:r>
      <w:proofErr w:type="spellEnd"/>
      <w:r w:rsidR="00D10A41" w:rsidRPr="003F0E72">
        <w:rPr>
          <w:rFonts w:ascii="Arial" w:eastAsia="Times New Roman" w:hAnsi="Arial" w:cs="Arial"/>
          <w:color w:val="000000"/>
          <w:sz w:val="18"/>
          <w:szCs w:val="18"/>
          <w:rPrChange w:id="494" w:author="Stefanía Sibille Grández" w:date="2022-06-29T17:47:00Z">
            <w:rPr>
              <w:rFonts w:ascii="Calibri" w:eastAsia="Times New Roman" w:hAnsi="Calibri" w:cs="Calibri"/>
              <w:color w:val="000000"/>
            </w:rPr>
          </w:rPrChange>
        </w:rPr>
        <w:t xml:space="preserve">, A. </w:t>
      </w:r>
      <w:proofErr w:type="spellStart"/>
      <w:r w:rsidR="00D10A41" w:rsidRPr="003F0E72">
        <w:rPr>
          <w:rFonts w:ascii="Arial" w:eastAsia="Times New Roman" w:hAnsi="Arial" w:cs="Arial"/>
          <w:color w:val="000000"/>
          <w:sz w:val="18"/>
          <w:szCs w:val="18"/>
          <w:rPrChange w:id="495" w:author="Stefanía Sibille Grández" w:date="2022-06-29T17:47:00Z">
            <w:rPr>
              <w:rFonts w:ascii="Calibri" w:eastAsia="Times New Roman" w:hAnsi="Calibri" w:cs="Calibri"/>
              <w:color w:val="000000"/>
            </w:rPr>
          </w:rPrChange>
        </w:rPr>
        <w:t>obs</w:t>
      </w:r>
      <w:proofErr w:type="spellEnd"/>
      <w:r w:rsidR="00D10A41" w:rsidRPr="003F0E72">
        <w:rPr>
          <w:rFonts w:ascii="Arial" w:eastAsia="Times New Roman" w:hAnsi="Arial" w:cs="Arial"/>
          <w:color w:val="000000"/>
          <w:sz w:val="18"/>
          <w:szCs w:val="18"/>
          <w:rPrChange w:id="496"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497" w:author="Stefanía Sibille Grández" w:date="2022-06-29T17:47:00Z">
            <w:rPr>
              <w:rFonts w:ascii="Calibri" w:eastAsia="Times New Roman" w:hAnsi="Calibri" w:cs="Calibri"/>
              <w:color w:val="000000"/>
            </w:rPr>
          </w:rPrChange>
        </w:rPr>
        <w:t>Artibeus</w:t>
      </w:r>
      <w:proofErr w:type="spellEnd"/>
      <w:r w:rsidR="00D10A41" w:rsidRPr="003F0E72">
        <w:rPr>
          <w:rFonts w:ascii="Arial" w:eastAsia="Times New Roman" w:hAnsi="Arial" w:cs="Arial"/>
          <w:color w:val="000000"/>
          <w:sz w:val="18"/>
          <w:szCs w:val="18"/>
          <w:rPrChange w:id="498"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499" w:author="Stefanía Sibille Grández" w:date="2022-06-29T17:47:00Z">
            <w:rPr>
              <w:rFonts w:ascii="Calibri" w:eastAsia="Times New Roman" w:hAnsi="Calibri" w:cs="Calibri"/>
              <w:color w:val="000000"/>
            </w:rPr>
          </w:rPrChange>
        </w:rPr>
        <w:t>obscurus</w:t>
      </w:r>
      <w:proofErr w:type="spellEnd"/>
      <w:r w:rsidR="00D10A41" w:rsidRPr="003F0E72">
        <w:rPr>
          <w:rFonts w:ascii="Arial" w:eastAsia="Times New Roman" w:hAnsi="Arial" w:cs="Arial"/>
          <w:color w:val="000000"/>
          <w:sz w:val="18"/>
          <w:szCs w:val="18"/>
          <w:rPrChange w:id="500" w:author="Stefanía Sibille Grández" w:date="2022-06-29T17:47:00Z">
            <w:rPr>
              <w:rFonts w:ascii="Calibri" w:eastAsia="Times New Roman" w:hAnsi="Calibri" w:cs="Calibri"/>
              <w:color w:val="000000"/>
            </w:rPr>
          </w:rPrChange>
        </w:rPr>
        <w:t xml:space="preserve">, A. </w:t>
      </w:r>
      <w:proofErr w:type="spellStart"/>
      <w:r w:rsidR="00D10A41" w:rsidRPr="003F0E72">
        <w:rPr>
          <w:rFonts w:ascii="Arial" w:eastAsia="Times New Roman" w:hAnsi="Arial" w:cs="Arial"/>
          <w:color w:val="000000"/>
          <w:sz w:val="18"/>
          <w:szCs w:val="18"/>
          <w:rPrChange w:id="501" w:author="Stefanía Sibille Grández" w:date="2022-06-29T17:47:00Z">
            <w:rPr>
              <w:rFonts w:ascii="Calibri" w:eastAsia="Times New Roman" w:hAnsi="Calibri" w:cs="Calibri"/>
              <w:color w:val="000000"/>
            </w:rPr>
          </w:rPrChange>
        </w:rPr>
        <w:t>pla</w:t>
      </w:r>
      <w:proofErr w:type="spellEnd"/>
      <w:r w:rsidR="00D10A41" w:rsidRPr="003F0E72">
        <w:rPr>
          <w:rFonts w:ascii="Arial" w:eastAsia="Times New Roman" w:hAnsi="Arial" w:cs="Arial"/>
          <w:color w:val="000000"/>
          <w:sz w:val="18"/>
          <w:szCs w:val="18"/>
          <w:rPrChange w:id="502"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03" w:author="Stefanía Sibille Grández" w:date="2022-06-29T17:47:00Z">
            <w:rPr>
              <w:rFonts w:ascii="Calibri" w:eastAsia="Times New Roman" w:hAnsi="Calibri" w:cs="Calibri"/>
              <w:color w:val="000000"/>
            </w:rPr>
          </w:rPrChange>
        </w:rPr>
        <w:t>Artibeus</w:t>
      </w:r>
      <w:proofErr w:type="spellEnd"/>
      <w:r w:rsidR="00D10A41" w:rsidRPr="003F0E72">
        <w:rPr>
          <w:rFonts w:ascii="Arial" w:eastAsia="Times New Roman" w:hAnsi="Arial" w:cs="Arial"/>
          <w:color w:val="000000"/>
          <w:sz w:val="18"/>
          <w:szCs w:val="18"/>
          <w:rPrChange w:id="504"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05" w:author="Stefanía Sibille Grández" w:date="2022-06-29T17:47:00Z">
            <w:rPr>
              <w:rFonts w:ascii="Calibri" w:eastAsia="Times New Roman" w:hAnsi="Calibri" w:cs="Calibri"/>
              <w:color w:val="000000"/>
            </w:rPr>
          </w:rPrChange>
        </w:rPr>
        <w:t>planirostris</w:t>
      </w:r>
      <w:proofErr w:type="spellEnd"/>
      <w:r w:rsidR="00D10A41" w:rsidRPr="003F0E72">
        <w:rPr>
          <w:rFonts w:ascii="Arial" w:eastAsia="Times New Roman" w:hAnsi="Arial" w:cs="Arial"/>
          <w:color w:val="000000"/>
          <w:sz w:val="18"/>
          <w:szCs w:val="18"/>
          <w:rPrChange w:id="506" w:author="Stefanía Sibille Grández" w:date="2022-06-29T17:47:00Z">
            <w:rPr>
              <w:rFonts w:ascii="Calibri" w:eastAsia="Times New Roman" w:hAnsi="Calibri" w:cs="Calibri"/>
              <w:color w:val="000000"/>
            </w:rPr>
          </w:rPrChange>
        </w:rPr>
        <w:t xml:space="preserve">, C. </w:t>
      </w:r>
      <w:proofErr w:type="spellStart"/>
      <w:r w:rsidR="00D10A41" w:rsidRPr="003F0E72">
        <w:rPr>
          <w:rFonts w:ascii="Arial" w:eastAsia="Times New Roman" w:hAnsi="Arial" w:cs="Arial"/>
          <w:color w:val="000000"/>
          <w:sz w:val="18"/>
          <w:szCs w:val="18"/>
          <w:rPrChange w:id="507" w:author="Stefanía Sibille Grández" w:date="2022-06-29T17:47:00Z">
            <w:rPr>
              <w:rFonts w:ascii="Calibri" w:eastAsia="Times New Roman" w:hAnsi="Calibri" w:cs="Calibri"/>
              <w:color w:val="000000"/>
            </w:rPr>
          </w:rPrChange>
        </w:rPr>
        <w:t>bem</w:t>
      </w:r>
      <w:proofErr w:type="spellEnd"/>
      <w:r w:rsidR="00D10A41" w:rsidRPr="003F0E72">
        <w:rPr>
          <w:rFonts w:ascii="Arial" w:eastAsia="Times New Roman" w:hAnsi="Arial" w:cs="Arial"/>
          <w:color w:val="000000"/>
          <w:sz w:val="18"/>
          <w:szCs w:val="18"/>
          <w:rPrChange w:id="508"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09" w:author="Stefanía Sibille Grández" w:date="2022-06-29T17:47:00Z">
            <w:rPr>
              <w:rFonts w:ascii="Calibri" w:eastAsia="Times New Roman" w:hAnsi="Calibri" w:cs="Calibri"/>
              <w:color w:val="000000"/>
            </w:rPr>
          </w:rPrChange>
        </w:rPr>
        <w:t>Carollia</w:t>
      </w:r>
      <w:proofErr w:type="spellEnd"/>
      <w:r w:rsidR="00D10A41" w:rsidRPr="003F0E72">
        <w:rPr>
          <w:rFonts w:ascii="Arial" w:eastAsia="Times New Roman" w:hAnsi="Arial" w:cs="Arial"/>
          <w:color w:val="000000"/>
          <w:sz w:val="18"/>
          <w:szCs w:val="18"/>
          <w:rPrChange w:id="510"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11" w:author="Stefanía Sibille Grández" w:date="2022-06-29T17:47:00Z">
            <w:rPr>
              <w:rFonts w:ascii="Calibri" w:eastAsia="Times New Roman" w:hAnsi="Calibri" w:cs="Calibri"/>
              <w:color w:val="000000"/>
            </w:rPr>
          </w:rPrChange>
        </w:rPr>
        <w:t>benkeithi</w:t>
      </w:r>
      <w:proofErr w:type="spellEnd"/>
      <w:r w:rsidR="00D10A41" w:rsidRPr="003F0E72">
        <w:rPr>
          <w:rFonts w:ascii="Arial" w:eastAsia="Times New Roman" w:hAnsi="Arial" w:cs="Arial"/>
          <w:color w:val="000000"/>
          <w:sz w:val="18"/>
          <w:szCs w:val="18"/>
          <w:rPrChange w:id="512" w:author="Stefanía Sibille Grández" w:date="2022-06-29T17:47:00Z">
            <w:rPr>
              <w:rFonts w:ascii="Calibri" w:eastAsia="Times New Roman" w:hAnsi="Calibri" w:cs="Calibri"/>
              <w:color w:val="000000"/>
            </w:rPr>
          </w:rPrChange>
        </w:rPr>
        <w:t xml:space="preserve">, C. </w:t>
      </w:r>
      <w:proofErr w:type="spellStart"/>
      <w:r w:rsidR="00D10A41" w:rsidRPr="003F0E72">
        <w:rPr>
          <w:rFonts w:ascii="Arial" w:eastAsia="Times New Roman" w:hAnsi="Arial" w:cs="Arial"/>
          <w:color w:val="000000"/>
          <w:sz w:val="18"/>
          <w:szCs w:val="18"/>
          <w:rPrChange w:id="513" w:author="Stefanía Sibille Grández" w:date="2022-06-29T17:47:00Z">
            <w:rPr>
              <w:rFonts w:ascii="Calibri" w:eastAsia="Times New Roman" w:hAnsi="Calibri" w:cs="Calibri"/>
              <w:color w:val="000000"/>
            </w:rPr>
          </w:rPrChange>
        </w:rPr>
        <w:t>bre</w:t>
      </w:r>
      <w:proofErr w:type="spellEnd"/>
      <w:r w:rsidR="00D10A41" w:rsidRPr="003F0E72">
        <w:rPr>
          <w:rFonts w:ascii="Arial" w:eastAsia="Times New Roman" w:hAnsi="Arial" w:cs="Arial"/>
          <w:color w:val="000000"/>
          <w:sz w:val="18"/>
          <w:szCs w:val="18"/>
          <w:rPrChange w:id="514"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15" w:author="Stefanía Sibille Grández" w:date="2022-06-29T17:47:00Z">
            <w:rPr>
              <w:rFonts w:ascii="Calibri" w:eastAsia="Times New Roman" w:hAnsi="Calibri" w:cs="Calibri"/>
              <w:color w:val="000000"/>
            </w:rPr>
          </w:rPrChange>
        </w:rPr>
        <w:t>Carollia</w:t>
      </w:r>
      <w:proofErr w:type="spellEnd"/>
      <w:r w:rsidR="00D10A41" w:rsidRPr="003F0E72">
        <w:rPr>
          <w:rFonts w:ascii="Arial" w:eastAsia="Times New Roman" w:hAnsi="Arial" w:cs="Arial"/>
          <w:color w:val="000000"/>
          <w:sz w:val="18"/>
          <w:szCs w:val="18"/>
          <w:rPrChange w:id="516"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17" w:author="Stefanía Sibille Grández" w:date="2022-06-29T17:47:00Z">
            <w:rPr>
              <w:rFonts w:ascii="Calibri" w:eastAsia="Times New Roman" w:hAnsi="Calibri" w:cs="Calibri"/>
              <w:color w:val="000000"/>
            </w:rPr>
          </w:rPrChange>
        </w:rPr>
        <w:t>brevicauda</w:t>
      </w:r>
      <w:proofErr w:type="spellEnd"/>
      <w:r w:rsidR="00D10A41" w:rsidRPr="003F0E72">
        <w:rPr>
          <w:rFonts w:ascii="Arial" w:eastAsia="Times New Roman" w:hAnsi="Arial" w:cs="Arial"/>
          <w:color w:val="000000"/>
          <w:sz w:val="18"/>
          <w:szCs w:val="18"/>
          <w:rPrChange w:id="518" w:author="Stefanía Sibille Grández" w:date="2022-06-29T17:47:00Z">
            <w:rPr>
              <w:rFonts w:ascii="Calibri" w:eastAsia="Times New Roman" w:hAnsi="Calibri" w:cs="Calibri"/>
              <w:color w:val="000000"/>
            </w:rPr>
          </w:rPrChange>
        </w:rPr>
        <w:t xml:space="preserve">, C. per: </w:t>
      </w:r>
      <w:proofErr w:type="spellStart"/>
      <w:r w:rsidR="00D10A41" w:rsidRPr="003F0E72">
        <w:rPr>
          <w:rFonts w:ascii="Arial" w:eastAsia="Times New Roman" w:hAnsi="Arial" w:cs="Arial"/>
          <w:color w:val="000000"/>
          <w:sz w:val="18"/>
          <w:szCs w:val="18"/>
          <w:rPrChange w:id="519" w:author="Stefanía Sibille Grández" w:date="2022-06-29T17:47:00Z">
            <w:rPr>
              <w:rFonts w:ascii="Calibri" w:eastAsia="Times New Roman" w:hAnsi="Calibri" w:cs="Calibri"/>
              <w:color w:val="000000"/>
            </w:rPr>
          </w:rPrChange>
        </w:rPr>
        <w:t>Carollia</w:t>
      </w:r>
      <w:proofErr w:type="spellEnd"/>
      <w:r w:rsidR="00D10A41" w:rsidRPr="003F0E72">
        <w:rPr>
          <w:rFonts w:ascii="Arial" w:eastAsia="Times New Roman" w:hAnsi="Arial" w:cs="Arial"/>
          <w:color w:val="000000"/>
          <w:sz w:val="18"/>
          <w:szCs w:val="18"/>
          <w:rPrChange w:id="520"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21" w:author="Stefanía Sibille Grández" w:date="2022-06-29T17:47:00Z">
            <w:rPr>
              <w:rFonts w:ascii="Calibri" w:eastAsia="Times New Roman" w:hAnsi="Calibri" w:cs="Calibri"/>
              <w:color w:val="000000"/>
            </w:rPr>
          </w:rPrChange>
        </w:rPr>
        <w:t>perspicillata</w:t>
      </w:r>
      <w:proofErr w:type="spellEnd"/>
      <w:r w:rsidR="00D10A41" w:rsidRPr="003F0E72">
        <w:rPr>
          <w:rFonts w:ascii="Arial" w:eastAsia="Times New Roman" w:hAnsi="Arial" w:cs="Arial"/>
          <w:color w:val="000000"/>
          <w:sz w:val="18"/>
          <w:szCs w:val="18"/>
          <w:rPrChange w:id="522" w:author="Stefanía Sibille Grández" w:date="2022-06-29T17:47:00Z">
            <w:rPr>
              <w:rFonts w:ascii="Calibri" w:eastAsia="Times New Roman" w:hAnsi="Calibri" w:cs="Calibri"/>
              <w:color w:val="000000"/>
            </w:rPr>
          </w:rPrChange>
        </w:rPr>
        <w:t xml:space="preserve">, C. </w:t>
      </w:r>
      <w:proofErr w:type="spellStart"/>
      <w:r w:rsidR="00D10A41" w:rsidRPr="003F0E72">
        <w:rPr>
          <w:rFonts w:ascii="Arial" w:eastAsia="Times New Roman" w:hAnsi="Arial" w:cs="Arial"/>
          <w:color w:val="000000"/>
          <w:sz w:val="18"/>
          <w:szCs w:val="18"/>
          <w:rPrChange w:id="523" w:author="Stefanía Sibille Grández" w:date="2022-06-29T17:47:00Z">
            <w:rPr>
              <w:rFonts w:ascii="Calibri" w:eastAsia="Times New Roman" w:hAnsi="Calibri" w:cs="Calibri"/>
              <w:color w:val="000000"/>
            </w:rPr>
          </w:rPrChange>
        </w:rPr>
        <w:t>sp</w:t>
      </w:r>
      <w:proofErr w:type="spellEnd"/>
      <w:r w:rsidR="00D10A41" w:rsidRPr="003F0E72">
        <w:rPr>
          <w:rFonts w:ascii="Arial" w:eastAsia="Times New Roman" w:hAnsi="Arial" w:cs="Arial"/>
          <w:color w:val="000000"/>
          <w:sz w:val="18"/>
          <w:szCs w:val="18"/>
          <w:rPrChange w:id="524"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25" w:author="Stefanía Sibille Grández" w:date="2022-06-29T17:47:00Z">
            <w:rPr>
              <w:rFonts w:ascii="Calibri" w:eastAsia="Times New Roman" w:hAnsi="Calibri" w:cs="Calibri"/>
              <w:color w:val="000000"/>
            </w:rPr>
          </w:rPrChange>
        </w:rPr>
        <w:t>Carollia</w:t>
      </w:r>
      <w:proofErr w:type="spellEnd"/>
      <w:r w:rsidR="00D10A41" w:rsidRPr="003F0E72">
        <w:rPr>
          <w:rFonts w:ascii="Arial" w:eastAsia="Times New Roman" w:hAnsi="Arial" w:cs="Arial"/>
          <w:color w:val="000000"/>
          <w:sz w:val="18"/>
          <w:szCs w:val="18"/>
          <w:rPrChange w:id="526"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27" w:author="Stefanía Sibille Grández" w:date="2022-06-29T17:47:00Z">
            <w:rPr>
              <w:rFonts w:ascii="Calibri" w:eastAsia="Times New Roman" w:hAnsi="Calibri" w:cs="Calibri"/>
              <w:color w:val="000000"/>
            </w:rPr>
          </w:rPrChange>
        </w:rPr>
        <w:t>sp</w:t>
      </w:r>
      <w:proofErr w:type="spellEnd"/>
      <w:r w:rsidR="00D10A41" w:rsidRPr="003F0E72">
        <w:rPr>
          <w:rFonts w:ascii="Arial" w:eastAsia="Times New Roman" w:hAnsi="Arial" w:cs="Arial"/>
          <w:color w:val="000000"/>
          <w:sz w:val="18"/>
          <w:szCs w:val="18"/>
          <w:rPrChange w:id="528" w:author="Stefanía Sibille Grández" w:date="2022-06-29T17:47:00Z">
            <w:rPr>
              <w:rFonts w:ascii="Calibri" w:eastAsia="Times New Roman" w:hAnsi="Calibri" w:cs="Calibri"/>
              <w:color w:val="000000"/>
            </w:rPr>
          </w:rPrChange>
        </w:rPr>
        <w:t xml:space="preserve">., C. </w:t>
      </w:r>
      <w:proofErr w:type="spellStart"/>
      <w:r w:rsidR="00D10A41" w:rsidRPr="003F0E72">
        <w:rPr>
          <w:rFonts w:ascii="Arial" w:eastAsia="Times New Roman" w:hAnsi="Arial" w:cs="Arial"/>
          <w:color w:val="000000"/>
          <w:sz w:val="18"/>
          <w:szCs w:val="18"/>
          <w:rPrChange w:id="529" w:author="Stefanía Sibille Grández" w:date="2022-06-29T17:47:00Z">
            <w:rPr>
              <w:rFonts w:ascii="Calibri" w:eastAsia="Times New Roman" w:hAnsi="Calibri" w:cs="Calibri"/>
              <w:color w:val="000000"/>
            </w:rPr>
          </w:rPrChange>
        </w:rPr>
        <w:t>tri</w:t>
      </w:r>
      <w:proofErr w:type="spellEnd"/>
      <w:r w:rsidR="00D10A41" w:rsidRPr="003F0E72">
        <w:rPr>
          <w:rFonts w:ascii="Arial" w:eastAsia="Times New Roman" w:hAnsi="Arial" w:cs="Arial"/>
          <w:color w:val="000000"/>
          <w:sz w:val="18"/>
          <w:szCs w:val="18"/>
          <w:rPrChange w:id="530"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31" w:author="Stefanía Sibille Grández" w:date="2022-06-29T17:47:00Z">
            <w:rPr>
              <w:rFonts w:ascii="Calibri" w:eastAsia="Times New Roman" w:hAnsi="Calibri" w:cs="Calibri"/>
              <w:color w:val="000000"/>
            </w:rPr>
          </w:rPrChange>
        </w:rPr>
        <w:t>Chiroderma</w:t>
      </w:r>
      <w:proofErr w:type="spellEnd"/>
      <w:r w:rsidR="00D10A41" w:rsidRPr="003F0E72">
        <w:rPr>
          <w:rFonts w:ascii="Arial" w:eastAsia="Times New Roman" w:hAnsi="Arial" w:cs="Arial"/>
          <w:color w:val="000000"/>
          <w:sz w:val="18"/>
          <w:szCs w:val="18"/>
          <w:rPrChange w:id="532"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33" w:author="Stefanía Sibille Grández" w:date="2022-06-29T17:47:00Z">
            <w:rPr>
              <w:rFonts w:ascii="Calibri" w:eastAsia="Times New Roman" w:hAnsi="Calibri" w:cs="Calibri"/>
              <w:color w:val="000000"/>
            </w:rPr>
          </w:rPrChange>
        </w:rPr>
        <w:t>trinitatum</w:t>
      </w:r>
      <w:proofErr w:type="spellEnd"/>
      <w:r w:rsidR="00D10A41" w:rsidRPr="003F0E72">
        <w:rPr>
          <w:rFonts w:ascii="Arial" w:eastAsia="Times New Roman" w:hAnsi="Arial" w:cs="Arial"/>
          <w:color w:val="000000"/>
          <w:sz w:val="18"/>
          <w:szCs w:val="18"/>
          <w:rPrChange w:id="534" w:author="Stefanía Sibille Grández" w:date="2022-06-29T17:47:00Z">
            <w:rPr>
              <w:rFonts w:ascii="Calibri" w:eastAsia="Times New Roman" w:hAnsi="Calibri" w:cs="Calibri"/>
              <w:color w:val="000000"/>
            </w:rPr>
          </w:rPrChange>
        </w:rPr>
        <w:t xml:space="preserve">, D. </w:t>
      </w:r>
      <w:proofErr w:type="spellStart"/>
      <w:r w:rsidR="00D10A41" w:rsidRPr="003F0E72">
        <w:rPr>
          <w:rFonts w:ascii="Arial" w:eastAsia="Times New Roman" w:hAnsi="Arial" w:cs="Arial"/>
          <w:color w:val="000000"/>
          <w:sz w:val="18"/>
          <w:szCs w:val="18"/>
          <w:rPrChange w:id="535" w:author="Stefanía Sibille Grández" w:date="2022-06-29T17:47:00Z">
            <w:rPr>
              <w:rFonts w:ascii="Calibri" w:eastAsia="Times New Roman" w:hAnsi="Calibri" w:cs="Calibri"/>
              <w:color w:val="000000"/>
            </w:rPr>
          </w:rPrChange>
        </w:rPr>
        <w:t>gla</w:t>
      </w:r>
      <w:proofErr w:type="spellEnd"/>
      <w:r w:rsidR="00D10A41" w:rsidRPr="003F0E72">
        <w:rPr>
          <w:rFonts w:ascii="Arial" w:eastAsia="Times New Roman" w:hAnsi="Arial" w:cs="Arial"/>
          <w:color w:val="000000"/>
          <w:sz w:val="18"/>
          <w:szCs w:val="18"/>
          <w:rPrChange w:id="536"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37" w:author="Stefanía Sibille Grández" w:date="2022-06-29T17:47:00Z">
            <w:rPr>
              <w:rFonts w:ascii="Calibri" w:eastAsia="Times New Roman" w:hAnsi="Calibri" w:cs="Calibri"/>
              <w:color w:val="000000"/>
            </w:rPr>
          </w:rPrChange>
        </w:rPr>
        <w:t>Dermanura</w:t>
      </w:r>
      <w:proofErr w:type="spellEnd"/>
      <w:r w:rsidR="00D10A41" w:rsidRPr="003F0E72">
        <w:rPr>
          <w:rFonts w:ascii="Arial" w:eastAsia="Times New Roman" w:hAnsi="Arial" w:cs="Arial"/>
          <w:color w:val="000000"/>
          <w:sz w:val="18"/>
          <w:szCs w:val="18"/>
          <w:rPrChange w:id="538"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39" w:author="Stefanía Sibille Grández" w:date="2022-06-29T17:47:00Z">
            <w:rPr>
              <w:rFonts w:ascii="Calibri" w:eastAsia="Times New Roman" w:hAnsi="Calibri" w:cs="Calibri"/>
              <w:color w:val="000000"/>
            </w:rPr>
          </w:rPrChange>
        </w:rPr>
        <w:t>glaucus</w:t>
      </w:r>
      <w:proofErr w:type="spellEnd"/>
      <w:r w:rsidR="00D10A41" w:rsidRPr="003F0E72">
        <w:rPr>
          <w:rFonts w:ascii="Arial" w:eastAsia="Times New Roman" w:hAnsi="Arial" w:cs="Arial"/>
          <w:color w:val="000000"/>
          <w:sz w:val="18"/>
          <w:szCs w:val="18"/>
          <w:rPrChange w:id="540" w:author="Stefanía Sibille Grández" w:date="2022-06-29T17:47:00Z">
            <w:rPr>
              <w:rFonts w:ascii="Calibri" w:eastAsia="Times New Roman" w:hAnsi="Calibri" w:cs="Calibri"/>
              <w:color w:val="000000"/>
            </w:rPr>
          </w:rPrChange>
        </w:rPr>
        <w:t xml:space="preserve">, D. </w:t>
      </w:r>
      <w:proofErr w:type="spellStart"/>
      <w:r w:rsidR="00D10A41" w:rsidRPr="003F0E72">
        <w:rPr>
          <w:rFonts w:ascii="Arial" w:eastAsia="Times New Roman" w:hAnsi="Arial" w:cs="Arial"/>
          <w:color w:val="000000"/>
          <w:sz w:val="18"/>
          <w:szCs w:val="18"/>
          <w:rPrChange w:id="541" w:author="Stefanía Sibille Grández" w:date="2022-06-29T17:47:00Z">
            <w:rPr>
              <w:rFonts w:ascii="Calibri" w:eastAsia="Times New Roman" w:hAnsi="Calibri" w:cs="Calibri"/>
              <w:color w:val="000000"/>
            </w:rPr>
          </w:rPrChange>
        </w:rPr>
        <w:t>rot</w:t>
      </w:r>
      <w:proofErr w:type="spellEnd"/>
      <w:r w:rsidR="00D10A41" w:rsidRPr="003F0E72">
        <w:rPr>
          <w:rFonts w:ascii="Arial" w:eastAsia="Times New Roman" w:hAnsi="Arial" w:cs="Arial"/>
          <w:color w:val="000000"/>
          <w:sz w:val="18"/>
          <w:szCs w:val="18"/>
          <w:rPrChange w:id="542"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43" w:author="Stefanía Sibille Grández" w:date="2022-06-29T17:47:00Z">
            <w:rPr>
              <w:rFonts w:ascii="Calibri" w:eastAsia="Times New Roman" w:hAnsi="Calibri" w:cs="Calibri"/>
              <w:color w:val="000000"/>
            </w:rPr>
          </w:rPrChange>
        </w:rPr>
        <w:t>Desmodus</w:t>
      </w:r>
      <w:proofErr w:type="spellEnd"/>
      <w:r w:rsidR="00D10A41" w:rsidRPr="003F0E72">
        <w:rPr>
          <w:rFonts w:ascii="Arial" w:eastAsia="Times New Roman" w:hAnsi="Arial" w:cs="Arial"/>
          <w:color w:val="000000"/>
          <w:sz w:val="18"/>
          <w:szCs w:val="18"/>
          <w:rPrChange w:id="544"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45" w:author="Stefanía Sibille Grández" w:date="2022-06-29T17:47:00Z">
            <w:rPr>
              <w:rFonts w:ascii="Calibri" w:eastAsia="Times New Roman" w:hAnsi="Calibri" w:cs="Calibri"/>
              <w:color w:val="000000"/>
            </w:rPr>
          </w:rPrChange>
        </w:rPr>
        <w:t>rotumdus</w:t>
      </w:r>
      <w:proofErr w:type="spellEnd"/>
      <w:r w:rsidR="00D10A41" w:rsidRPr="003F0E72">
        <w:rPr>
          <w:rFonts w:ascii="Arial" w:eastAsia="Times New Roman" w:hAnsi="Arial" w:cs="Arial"/>
          <w:color w:val="000000"/>
          <w:sz w:val="18"/>
          <w:szCs w:val="18"/>
          <w:rPrChange w:id="546" w:author="Stefanía Sibille Grández" w:date="2022-06-29T17:47:00Z">
            <w:rPr>
              <w:rFonts w:ascii="Calibri" w:eastAsia="Times New Roman" w:hAnsi="Calibri" w:cs="Calibri"/>
              <w:color w:val="000000"/>
            </w:rPr>
          </w:rPrChange>
        </w:rPr>
        <w:t xml:space="preserve">, E. </w:t>
      </w:r>
      <w:proofErr w:type="spellStart"/>
      <w:r w:rsidR="00D10A41" w:rsidRPr="003F0E72">
        <w:rPr>
          <w:rFonts w:ascii="Arial" w:eastAsia="Times New Roman" w:hAnsi="Arial" w:cs="Arial"/>
          <w:color w:val="000000"/>
          <w:sz w:val="18"/>
          <w:szCs w:val="18"/>
          <w:rPrChange w:id="547" w:author="Stefanía Sibille Grández" w:date="2022-06-29T17:47:00Z">
            <w:rPr>
              <w:rFonts w:ascii="Calibri" w:eastAsia="Times New Roman" w:hAnsi="Calibri" w:cs="Calibri"/>
              <w:color w:val="000000"/>
            </w:rPr>
          </w:rPrChange>
        </w:rPr>
        <w:t>bra</w:t>
      </w:r>
      <w:proofErr w:type="spellEnd"/>
      <w:r w:rsidR="00D10A41" w:rsidRPr="003F0E72">
        <w:rPr>
          <w:rFonts w:ascii="Arial" w:eastAsia="Times New Roman" w:hAnsi="Arial" w:cs="Arial"/>
          <w:color w:val="000000"/>
          <w:sz w:val="18"/>
          <w:szCs w:val="18"/>
          <w:rPrChange w:id="548"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49" w:author="Stefanía Sibille Grández" w:date="2022-06-29T17:47:00Z">
            <w:rPr>
              <w:rFonts w:ascii="Calibri" w:eastAsia="Times New Roman" w:hAnsi="Calibri" w:cs="Calibri"/>
              <w:color w:val="000000"/>
            </w:rPr>
          </w:rPrChange>
        </w:rPr>
        <w:t>Eptesicus</w:t>
      </w:r>
      <w:proofErr w:type="spellEnd"/>
      <w:r w:rsidR="00D10A41" w:rsidRPr="003F0E72">
        <w:rPr>
          <w:rFonts w:ascii="Arial" w:eastAsia="Times New Roman" w:hAnsi="Arial" w:cs="Arial"/>
          <w:color w:val="000000"/>
          <w:sz w:val="18"/>
          <w:szCs w:val="18"/>
          <w:rPrChange w:id="550"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51" w:author="Stefanía Sibille Grández" w:date="2022-06-29T17:47:00Z">
            <w:rPr>
              <w:rFonts w:ascii="Calibri" w:eastAsia="Times New Roman" w:hAnsi="Calibri" w:cs="Calibri"/>
              <w:color w:val="000000"/>
            </w:rPr>
          </w:rPrChange>
        </w:rPr>
        <w:t>brasiliensis</w:t>
      </w:r>
      <w:proofErr w:type="spellEnd"/>
      <w:r w:rsidR="00D10A41" w:rsidRPr="003F0E72">
        <w:rPr>
          <w:rFonts w:ascii="Arial" w:eastAsia="Times New Roman" w:hAnsi="Arial" w:cs="Arial"/>
          <w:color w:val="000000"/>
          <w:sz w:val="18"/>
          <w:szCs w:val="18"/>
          <w:rPrChange w:id="552" w:author="Stefanía Sibille Grández" w:date="2022-06-29T17:47:00Z">
            <w:rPr>
              <w:rFonts w:ascii="Calibri" w:eastAsia="Times New Roman" w:hAnsi="Calibri" w:cs="Calibri"/>
              <w:color w:val="000000"/>
            </w:rPr>
          </w:rPrChange>
        </w:rPr>
        <w:t xml:space="preserve">, E. </w:t>
      </w:r>
      <w:proofErr w:type="spellStart"/>
      <w:r w:rsidR="00D10A41" w:rsidRPr="003F0E72">
        <w:rPr>
          <w:rFonts w:ascii="Arial" w:eastAsia="Times New Roman" w:hAnsi="Arial" w:cs="Arial"/>
          <w:color w:val="000000"/>
          <w:sz w:val="18"/>
          <w:szCs w:val="18"/>
          <w:rPrChange w:id="553" w:author="Stefanía Sibille Grández" w:date="2022-06-29T17:47:00Z">
            <w:rPr>
              <w:rFonts w:ascii="Calibri" w:eastAsia="Times New Roman" w:hAnsi="Calibri" w:cs="Calibri"/>
              <w:color w:val="000000"/>
            </w:rPr>
          </w:rPrChange>
        </w:rPr>
        <w:t>sp</w:t>
      </w:r>
      <w:proofErr w:type="spellEnd"/>
      <w:r w:rsidR="00D10A41" w:rsidRPr="003F0E72">
        <w:rPr>
          <w:rFonts w:ascii="Arial" w:eastAsia="Times New Roman" w:hAnsi="Arial" w:cs="Arial"/>
          <w:color w:val="000000"/>
          <w:sz w:val="18"/>
          <w:szCs w:val="18"/>
          <w:rPrChange w:id="554"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55" w:author="Stefanía Sibille Grández" w:date="2022-06-29T17:47:00Z">
            <w:rPr>
              <w:rFonts w:ascii="Calibri" w:eastAsia="Times New Roman" w:hAnsi="Calibri" w:cs="Calibri"/>
              <w:color w:val="000000"/>
            </w:rPr>
          </w:rPrChange>
        </w:rPr>
        <w:t>Eptesicus</w:t>
      </w:r>
      <w:proofErr w:type="spellEnd"/>
      <w:r w:rsidR="00D10A41" w:rsidRPr="003F0E72">
        <w:rPr>
          <w:rFonts w:ascii="Arial" w:eastAsia="Times New Roman" w:hAnsi="Arial" w:cs="Arial"/>
          <w:color w:val="000000"/>
          <w:sz w:val="18"/>
          <w:szCs w:val="18"/>
          <w:rPrChange w:id="556" w:author="Stefanía Sibille Grández" w:date="2022-06-29T17:47:00Z">
            <w:rPr>
              <w:rFonts w:ascii="Calibri" w:eastAsia="Times New Roman" w:hAnsi="Calibri" w:cs="Calibri"/>
              <w:color w:val="000000"/>
            </w:rPr>
          </w:rPrChange>
        </w:rPr>
        <w:t xml:space="preserve"> </w:t>
      </w:r>
      <w:proofErr w:type="spellStart"/>
      <w:r w:rsidR="00D10A41" w:rsidRPr="003F0E72">
        <w:rPr>
          <w:rFonts w:ascii="Arial" w:eastAsia="Times New Roman" w:hAnsi="Arial" w:cs="Arial"/>
          <w:color w:val="000000"/>
          <w:sz w:val="18"/>
          <w:szCs w:val="18"/>
          <w:rPrChange w:id="557" w:author="Stefanía Sibille Grández" w:date="2022-06-29T17:47:00Z">
            <w:rPr>
              <w:rFonts w:ascii="Calibri" w:eastAsia="Times New Roman" w:hAnsi="Calibri" w:cs="Calibri"/>
              <w:color w:val="000000"/>
            </w:rPr>
          </w:rPrChange>
        </w:rPr>
        <w:t>sp</w:t>
      </w:r>
      <w:proofErr w:type="spellEnd"/>
      <w:r w:rsidR="00D10A41" w:rsidRPr="003F0E72">
        <w:rPr>
          <w:rFonts w:ascii="Arial" w:eastAsia="Times New Roman" w:hAnsi="Arial" w:cs="Arial"/>
          <w:color w:val="000000"/>
          <w:sz w:val="18"/>
          <w:szCs w:val="18"/>
          <w:rPrChange w:id="558" w:author="Stefanía Sibille Grández" w:date="2022-06-29T17:47:00Z">
            <w:rPr>
              <w:rFonts w:ascii="Calibri" w:eastAsia="Times New Roman" w:hAnsi="Calibri" w:cs="Calibri"/>
              <w:color w:val="000000"/>
            </w:rPr>
          </w:rPrChange>
        </w:rPr>
        <w:t>.</w:t>
      </w:r>
      <w:r w:rsidR="00F8655F" w:rsidRPr="003F0E72">
        <w:rPr>
          <w:rFonts w:ascii="Arial" w:eastAsia="Times New Roman" w:hAnsi="Arial" w:cs="Arial"/>
          <w:color w:val="000000"/>
          <w:sz w:val="18"/>
          <w:szCs w:val="18"/>
          <w:rPrChange w:id="559" w:author="Stefanía Sibille Grández" w:date="2022-06-29T17:47:00Z">
            <w:rPr>
              <w:rFonts w:ascii="Calibri" w:eastAsia="Times New Roman" w:hAnsi="Calibri" w:cs="Calibri"/>
              <w:color w:val="000000"/>
            </w:rPr>
          </w:rPrChange>
        </w:rPr>
        <w:t xml:space="preserve">, G. sor: </w:t>
      </w:r>
      <w:proofErr w:type="spellStart"/>
      <w:r w:rsidR="00F8655F" w:rsidRPr="003F0E72">
        <w:rPr>
          <w:rFonts w:ascii="Arial" w:eastAsia="Times New Roman" w:hAnsi="Arial" w:cs="Arial"/>
          <w:color w:val="000000"/>
          <w:sz w:val="18"/>
          <w:szCs w:val="18"/>
          <w:rPrChange w:id="560" w:author="Stefanía Sibille Grández" w:date="2022-06-29T17:47:00Z">
            <w:rPr>
              <w:rFonts w:ascii="Calibri" w:eastAsia="Times New Roman" w:hAnsi="Calibri" w:cs="Calibri"/>
              <w:color w:val="000000"/>
            </w:rPr>
          </w:rPrChange>
        </w:rPr>
        <w:t>Glossophaga</w:t>
      </w:r>
      <w:proofErr w:type="spellEnd"/>
      <w:r w:rsidR="00F8655F" w:rsidRPr="003F0E72">
        <w:rPr>
          <w:rFonts w:ascii="Arial" w:eastAsia="Times New Roman" w:hAnsi="Arial" w:cs="Arial"/>
          <w:color w:val="000000"/>
          <w:sz w:val="18"/>
          <w:szCs w:val="18"/>
          <w:rPrChange w:id="561"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562" w:author="Stefanía Sibille Grández" w:date="2022-06-29T17:47:00Z">
            <w:rPr>
              <w:rFonts w:ascii="Calibri" w:eastAsia="Times New Roman" w:hAnsi="Calibri" w:cs="Calibri"/>
              <w:color w:val="000000"/>
            </w:rPr>
          </w:rPrChange>
        </w:rPr>
        <w:t>soricina</w:t>
      </w:r>
      <w:proofErr w:type="spellEnd"/>
      <w:r w:rsidR="00F8655F" w:rsidRPr="003F0E72">
        <w:rPr>
          <w:rFonts w:ascii="Arial" w:eastAsia="Times New Roman" w:hAnsi="Arial" w:cs="Arial"/>
          <w:color w:val="000000"/>
          <w:sz w:val="18"/>
          <w:szCs w:val="18"/>
          <w:rPrChange w:id="563" w:author="Stefanía Sibille Grández" w:date="2022-06-29T17:47:00Z">
            <w:rPr>
              <w:rFonts w:ascii="Calibri" w:eastAsia="Times New Roman" w:hAnsi="Calibri" w:cs="Calibri"/>
              <w:color w:val="000000"/>
            </w:rPr>
          </w:rPrChange>
        </w:rPr>
        <w:t xml:space="preserve">, L. </w:t>
      </w:r>
      <w:proofErr w:type="spellStart"/>
      <w:r w:rsidR="00F8655F" w:rsidRPr="003F0E72">
        <w:rPr>
          <w:rFonts w:ascii="Arial" w:eastAsia="Times New Roman" w:hAnsi="Arial" w:cs="Arial"/>
          <w:color w:val="000000"/>
          <w:sz w:val="18"/>
          <w:szCs w:val="18"/>
          <w:rPrChange w:id="564" w:author="Stefanía Sibille Grández" w:date="2022-06-29T17:47:00Z">
            <w:rPr>
              <w:rFonts w:ascii="Calibri" w:eastAsia="Times New Roman" w:hAnsi="Calibri" w:cs="Calibri"/>
              <w:color w:val="000000"/>
            </w:rPr>
          </w:rPrChange>
        </w:rPr>
        <w:t>deg</w:t>
      </w:r>
      <w:proofErr w:type="spellEnd"/>
      <w:r w:rsidR="00F8655F" w:rsidRPr="003F0E72">
        <w:rPr>
          <w:rFonts w:ascii="Arial" w:eastAsia="Times New Roman" w:hAnsi="Arial" w:cs="Arial"/>
          <w:color w:val="000000"/>
          <w:sz w:val="18"/>
          <w:szCs w:val="18"/>
          <w:rPrChange w:id="565"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566" w:author="Stefanía Sibille Grández" w:date="2022-06-29T17:47:00Z">
            <w:rPr>
              <w:rFonts w:ascii="Calibri" w:eastAsia="Times New Roman" w:hAnsi="Calibri" w:cs="Calibri"/>
              <w:color w:val="000000"/>
            </w:rPr>
          </w:rPrChange>
        </w:rPr>
        <w:t>lichonycterys</w:t>
      </w:r>
      <w:proofErr w:type="spellEnd"/>
      <w:r w:rsidR="00F8655F" w:rsidRPr="003F0E72">
        <w:rPr>
          <w:rFonts w:ascii="Arial" w:eastAsia="Times New Roman" w:hAnsi="Arial" w:cs="Arial"/>
          <w:color w:val="000000"/>
          <w:sz w:val="18"/>
          <w:szCs w:val="18"/>
          <w:rPrChange w:id="567"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568" w:author="Stefanía Sibille Grández" w:date="2022-06-29T17:47:00Z">
            <w:rPr>
              <w:rFonts w:ascii="Calibri" w:eastAsia="Times New Roman" w:hAnsi="Calibri" w:cs="Calibri"/>
              <w:color w:val="000000"/>
            </w:rPr>
          </w:rPrChange>
        </w:rPr>
        <w:t>degener</w:t>
      </w:r>
      <w:proofErr w:type="spellEnd"/>
      <w:r w:rsidR="00F8655F" w:rsidRPr="003F0E72">
        <w:rPr>
          <w:rFonts w:ascii="Arial" w:eastAsia="Times New Roman" w:hAnsi="Arial" w:cs="Arial"/>
          <w:color w:val="000000"/>
          <w:sz w:val="18"/>
          <w:szCs w:val="18"/>
          <w:rPrChange w:id="569" w:author="Stefanía Sibille Grández" w:date="2022-06-29T17:47:00Z">
            <w:rPr>
              <w:rFonts w:ascii="Calibri" w:eastAsia="Times New Roman" w:hAnsi="Calibri" w:cs="Calibri"/>
              <w:color w:val="000000"/>
            </w:rPr>
          </w:rPrChange>
        </w:rPr>
        <w:t xml:space="preserve">, L. han: </w:t>
      </w:r>
      <w:proofErr w:type="spellStart"/>
      <w:r w:rsidR="00F8655F" w:rsidRPr="003F0E72">
        <w:rPr>
          <w:rFonts w:ascii="Arial" w:eastAsia="Times New Roman" w:hAnsi="Arial" w:cs="Arial"/>
          <w:color w:val="000000"/>
          <w:sz w:val="18"/>
          <w:szCs w:val="18"/>
          <w:rPrChange w:id="570" w:author="Stefanía Sibille Grández" w:date="2022-06-29T17:47:00Z">
            <w:rPr>
              <w:rFonts w:ascii="Calibri" w:eastAsia="Times New Roman" w:hAnsi="Calibri" w:cs="Calibri"/>
              <w:color w:val="000000"/>
            </w:rPr>
          </w:rPrChange>
        </w:rPr>
        <w:t>Lonchophylla</w:t>
      </w:r>
      <w:proofErr w:type="spellEnd"/>
      <w:r w:rsidR="00F8655F" w:rsidRPr="003F0E72">
        <w:rPr>
          <w:rFonts w:ascii="Arial" w:eastAsia="Times New Roman" w:hAnsi="Arial" w:cs="Arial"/>
          <w:color w:val="000000"/>
          <w:sz w:val="18"/>
          <w:szCs w:val="18"/>
          <w:rPrChange w:id="571"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572" w:author="Stefanía Sibille Grández" w:date="2022-06-29T17:47:00Z">
            <w:rPr>
              <w:rFonts w:ascii="Calibri" w:eastAsia="Times New Roman" w:hAnsi="Calibri" w:cs="Calibri"/>
              <w:color w:val="000000"/>
            </w:rPr>
          </w:rPrChange>
        </w:rPr>
        <w:t>handleyi</w:t>
      </w:r>
      <w:proofErr w:type="spellEnd"/>
      <w:r w:rsidR="00F8655F" w:rsidRPr="003F0E72">
        <w:rPr>
          <w:rFonts w:ascii="Arial" w:eastAsia="Times New Roman" w:hAnsi="Arial" w:cs="Arial"/>
          <w:color w:val="000000"/>
          <w:sz w:val="18"/>
          <w:szCs w:val="18"/>
          <w:rPrChange w:id="573" w:author="Stefanía Sibille Grández" w:date="2022-06-29T17:47:00Z">
            <w:rPr>
              <w:rFonts w:ascii="Calibri" w:eastAsia="Times New Roman" w:hAnsi="Calibri" w:cs="Calibri"/>
              <w:color w:val="000000"/>
            </w:rPr>
          </w:rPrChange>
        </w:rPr>
        <w:t xml:space="preserve">, L. </w:t>
      </w:r>
      <w:proofErr w:type="spellStart"/>
      <w:r w:rsidR="00F8655F" w:rsidRPr="003F0E72">
        <w:rPr>
          <w:rFonts w:ascii="Arial" w:eastAsia="Times New Roman" w:hAnsi="Arial" w:cs="Arial"/>
          <w:color w:val="000000"/>
          <w:sz w:val="18"/>
          <w:szCs w:val="18"/>
          <w:rPrChange w:id="574" w:author="Stefanía Sibille Grández" w:date="2022-06-29T17:47:00Z">
            <w:rPr>
              <w:rFonts w:ascii="Calibri" w:eastAsia="Times New Roman" w:hAnsi="Calibri" w:cs="Calibri"/>
              <w:color w:val="000000"/>
            </w:rPr>
          </w:rPrChange>
        </w:rPr>
        <w:t>bra</w:t>
      </w:r>
      <w:proofErr w:type="spellEnd"/>
      <w:r w:rsidR="00F8655F" w:rsidRPr="003F0E72">
        <w:rPr>
          <w:rFonts w:ascii="Arial" w:eastAsia="Times New Roman" w:hAnsi="Arial" w:cs="Arial"/>
          <w:color w:val="000000"/>
          <w:sz w:val="18"/>
          <w:szCs w:val="18"/>
          <w:rPrChange w:id="575"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576" w:author="Stefanía Sibille Grández" w:date="2022-06-29T17:47:00Z">
            <w:rPr>
              <w:rFonts w:ascii="Calibri" w:eastAsia="Times New Roman" w:hAnsi="Calibri" w:cs="Calibri"/>
              <w:color w:val="000000"/>
            </w:rPr>
          </w:rPrChange>
        </w:rPr>
        <w:t>Lophostoma</w:t>
      </w:r>
      <w:proofErr w:type="spellEnd"/>
      <w:r w:rsidR="00F8655F" w:rsidRPr="003F0E72">
        <w:rPr>
          <w:rFonts w:ascii="Arial" w:eastAsia="Times New Roman" w:hAnsi="Arial" w:cs="Arial"/>
          <w:color w:val="000000"/>
          <w:sz w:val="18"/>
          <w:szCs w:val="18"/>
          <w:rPrChange w:id="577"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578" w:author="Stefanía Sibille Grández" w:date="2022-06-29T17:47:00Z">
            <w:rPr>
              <w:rFonts w:ascii="Calibri" w:eastAsia="Times New Roman" w:hAnsi="Calibri" w:cs="Calibri"/>
              <w:color w:val="000000"/>
            </w:rPr>
          </w:rPrChange>
        </w:rPr>
        <w:t>brasiliensis</w:t>
      </w:r>
      <w:proofErr w:type="spellEnd"/>
      <w:r w:rsidR="00F8655F" w:rsidRPr="003F0E72">
        <w:rPr>
          <w:rFonts w:ascii="Arial" w:eastAsia="Times New Roman" w:hAnsi="Arial" w:cs="Arial"/>
          <w:color w:val="000000"/>
          <w:sz w:val="18"/>
          <w:szCs w:val="18"/>
          <w:rPrChange w:id="579" w:author="Stefanía Sibille Grández" w:date="2022-06-29T17:47:00Z">
            <w:rPr>
              <w:rFonts w:ascii="Calibri" w:eastAsia="Times New Roman" w:hAnsi="Calibri" w:cs="Calibri"/>
              <w:color w:val="000000"/>
            </w:rPr>
          </w:rPrChange>
        </w:rPr>
        <w:t xml:space="preserve">, M. </w:t>
      </w:r>
      <w:proofErr w:type="spellStart"/>
      <w:r w:rsidR="00F8655F" w:rsidRPr="003F0E72">
        <w:rPr>
          <w:rFonts w:ascii="Arial" w:eastAsia="Times New Roman" w:hAnsi="Arial" w:cs="Arial"/>
          <w:color w:val="000000"/>
          <w:sz w:val="18"/>
          <w:szCs w:val="18"/>
          <w:rPrChange w:id="580" w:author="Stefanía Sibille Grández" w:date="2022-06-29T17:47:00Z">
            <w:rPr>
              <w:rFonts w:ascii="Calibri" w:eastAsia="Times New Roman" w:hAnsi="Calibri" w:cs="Calibri"/>
              <w:color w:val="000000"/>
            </w:rPr>
          </w:rPrChange>
        </w:rPr>
        <w:t>mac</w:t>
      </w:r>
      <w:proofErr w:type="spellEnd"/>
      <w:r w:rsidR="00F8655F" w:rsidRPr="003F0E72">
        <w:rPr>
          <w:rFonts w:ascii="Arial" w:eastAsia="Times New Roman" w:hAnsi="Arial" w:cs="Arial"/>
          <w:color w:val="000000"/>
          <w:sz w:val="18"/>
          <w:szCs w:val="18"/>
          <w:rPrChange w:id="581"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582" w:author="Stefanía Sibille Grández" w:date="2022-06-29T17:47:00Z">
            <w:rPr>
              <w:rFonts w:ascii="Calibri" w:eastAsia="Times New Roman" w:hAnsi="Calibri" w:cs="Calibri"/>
              <w:color w:val="000000"/>
            </w:rPr>
          </w:rPrChange>
        </w:rPr>
        <w:t>Mesophylla</w:t>
      </w:r>
      <w:proofErr w:type="spellEnd"/>
      <w:r w:rsidR="00F8655F" w:rsidRPr="003F0E72">
        <w:rPr>
          <w:rFonts w:ascii="Arial" w:eastAsia="Times New Roman" w:hAnsi="Arial" w:cs="Arial"/>
          <w:color w:val="000000"/>
          <w:sz w:val="18"/>
          <w:szCs w:val="18"/>
          <w:rPrChange w:id="583"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584" w:author="Stefanía Sibille Grández" w:date="2022-06-29T17:47:00Z">
            <w:rPr>
              <w:rFonts w:ascii="Calibri" w:eastAsia="Times New Roman" w:hAnsi="Calibri" w:cs="Calibri"/>
              <w:color w:val="000000"/>
            </w:rPr>
          </w:rPrChange>
        </w:rPr>
        <w:t>macconelli</w:t>
      </w:r>
      <w:proofErr w:type="spellEnd"/>
      <w:r w:rsidR="00F8655F" w:rsidRPr="003F0E72">
        <w:rPr>
          <w:rFonts w:ascii="Arial" w:eastAsia="Times New Roman" w:hAnsi="Arial" w:cs="Arial"/>
          <w:color w:val="000000"/>
          <w:sz w:val="18"/>
          <w:szCs w:val="18"/>
          <w:rPrChange w:id="585" w:author="Stefanía Sibille Grández" w:date="2022-06-29T17:47:00Z">
            <w:rPr>
              <w:rFonts w:ascii="Calibri" w:eastAsia="Times New Roman" w:hAnsi="Calibri" w:cs="Calibri"/>
              <w:color w:val="000000"/>
            </w:rPr>
          </w:rPrChange>
        </w:rPr>
        <w:t xml:space="preserve">, M. </w:t>
      </w:r>
      <w:proofErr w:type="spellStart"/>
      <w:r w:rsidR="00F8655F" w:rsidRPr="003F0E72">
        <w:rPr>
          <w:rFonts w:ascii="Arial" w:eastAsia="Times New Roman" w:hAnsi="Arial" w:cs="Arial"/>
          <w:color w:val="000000"/>
          <w:sz w:val="18"/>
          <w:szCs w:val="18"/>
          <w:rPrChange w:id="586" w:author="Stefanía Sibille Grández" w:date="2022-06-29T17:47:00Z">
            <w:rPr>
              <w:rFonts w:ascii="Calibri" w:eastAsia="Times New Roman" w:hAnsi="Calibri" w:cs="Calibri"/>
              <w:color w:val="000000"/>
            </w:rPr>
          </w:rPrChange>
        </w:rPr>
        <w:t>meg</w:t>
      </w:r>
      <w:proofErr w:type="spellEnd"/>
      <w:r w:rsidR="00F8655F" w:rsidRPr="003F0E72">
        <w:rPr>
          <w:rFonts w:ascii="Arial" w:eastAsia="Times New Roman" w:hAnsi="Arial" w:cs="Arial"/>
          <w:color w:val="000000"/>
          <w:sz w:val="18"/>
          <w:szCs w:val="18"/>
          <w:rPrChange w:id="587"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588" w:author="Stefanía Sibille Grández" w:date="2022-06-29T17:47:00Z">
            <w:rPr>
              <w:rFonts w:ascii="Calibri" w:eastAsia="Times New Roman" w:hAnsi="Calibri" w:cs="Calibri"/>
              <w:color w:val="000000"/>
            </w:rPr>
          </w:rPrChange>
        </w:rPr>
        <w:t>Micronycteris</w:t>
      </w:r>
      <w:proofErr w:type="spellEnd"/>
      <w:r w:rsidR="00F8655F" w:rsidRPr="003F0E72">
        <w:rPr>
          <w:rFonts w:ascii="Arial" w:eastAsia="Times New Roman" w:hAnsi="Arial" w:cs="Arial"/>
          <w:color w:val="000000"/>
          <w:sz w:val="18"/>
          <w:szCs w:val="18"/>
          <w:rPrChange w:id="589"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590" w:author="Stefanía Sibille Grández" w:date="2022-06-29T17:47:00Z">
            <w:rPr>
              <w:rFonts w:ascii="Calibri" w:eastAsia="Times New Roman" w:hAnsi="Calibri" w:cs="Calibri"/>
              <w:color w:val="000000"/>
            </w:rPr>
          </w:rPrChange>
        </w:rPr>
        <w:t>megalotis</w:t>
      </w:r>
      <w:proofErr w:type="spellEnd"/>
      <w:r w:rsidR="00F8655F" w:rsidRPr="003F0E72">
        <w:rPr>
          <w:rFonts w:ascii="Arial" w:eastAsia="Times New Roman" w:hAnsi="Arial" w:cs="Arial"/>
          <w:color w:val="000000"/>
          <w:sz w:val="18"/>
          <w:szCs w:val="18"/>
          <w:rPrChange w:id="591" w:author="Stefanía Sibille Grández" w:date="2022-06-29T17:47:00Z">
            <w:rPr>
              <w:rFonts w:ascii="Calibri" w:eastAsia="Times New Roman" w:hAnsi="Calibri" w:cs="Calibri"/>
              <w:color w:val="000000"/>
            </w:rPr>
          </w:rPrChange>
        </w:rPr>
        <w:t xml:space="preserve">, M. mol: </w:t>
      </w:r>
      <w:proofErr w:type="spellStart"/>
      <w:r w:rsidR="00F8655F" w:rsidRPr="003F0E72">
        <w:rPr>
          <w:rFonts w:ascii="Arial" w:eastAsia="Times New Roman" w:hAnsi="Arial" w:cs="Arial"/>
          <w:color w:val="000000"/>
          <w:sz w:val="18"/>
          <w:szCs w:val="18"/>
          <w:rPrChange w:id="592" w:author="Stefanía Sibille Grández" w:date="2022-06-29T17:47:00Z">
            <w:rPr>
              <w:rFonts w:ascii="Calibri" w:eastAsia="Times New Roman" w:hAnsi="Calibri" w:cs="Calibri"/>
              <w:color w:val="000000"/>
            </w:rPr>
          </w:rPrChange>
        </w:rPr>
        <w:t>Molosus</w:t>
      </w:r>
      <w:proofErr w:type="spellEnd"/>
      <w:r w:rsidR="00F8655F" w:rsidRPr="003F0E72">
        <w:rPr>
          <w:rFonts w:ascii="Arial" w:eastAsia="Times New Roman" w:hAnsi="Arial" w:cs="Arial"/>
          <w:color w:val="000000"/>
          <w:sz w:val="18"/>
          <w:szCs w:val="18"/>
          <w:rPrChange w:id="593"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594" w:author="Stefanía Sibille Grández" w:date="2022-06-29T17:47:00Z">
            <w:rPr>
              <w:rFonts w:ascii="Calibri" w:eastAsia="Times New Roman" w:hAnsi="Calibri" w:cs="Calibri"/>
              <w:color w:val="000000"/>
            </w:rPr>
          </w:rPrChange>
        </w:rPr>
        <w:t>molossus</w:t>
      </w:r>
      <w:proofErr w:type="spellEnd"/>
      <w:r w:rsidR="00F8655F" w:rsidRPr="003F0E72">
        <w:rPr>
          <w:rFonts w:ascii="Arial" w:eastAsia="Times New Roman" w:hAnsi="Arial" w:cs="Arial"/>
          <w:color w:val="000000"/>
          <w:sz w:val="18"/>
          <w:szCs w:val="18"/>
          <w:rPrChange w:id="595" w:author="Stefanía Sibille Grández" w:date="2022-06-29T17:47:00Z">
            <w:rPr>
              <w:rFonts w:ascii="Calibri" w:eastAsia="Times New Roman" w:hAnsi="Calibri" w:cs="Calibri"/>
              <w:color w:val="000000"/>
            </w:rPr>
          </w:rPrChange>
        </w:rPr>
        <w:t xml:space="preserve">, M. </w:t>
      </w:r>
      <w:proofErr w:type="spellStart"/>
      <w:r w:rsidR="00F8655F" w:rsidRPr="003F0E72">
        <w:rPr>
          <w:rFonts w:ascii="Arial" w:eastAsia="Times New Roman" w:hAnsi="Arial" w:cs="Arial"/>
          <w:color w:val="000000"/>
          <w:sz w:val="18"/>
          <w:szCs w:val="18"/>
          <w:rPrChange w:id="596" w:author="Stefanía Sibille Grández" w:date="2022-06-29T17:47:00Z">
            <w:rPr>
              <w:rFonts w:ascii="Calibri" w:eastAsia="Times New Roman" w:hAnsi="Calibri" w:cs="Calibri"/>
              <w:color w:val="000000"/>
            </w:rPr>
          </w:rPrChange>
        </w:rPr>
        <w:t>alb</w:t>
      </w:r>
      <w:proofErr w:type="spellEnd"/>
      <w:r w:rsidR="00F8655F" w:rsidRPr="003F0E72">
        <w:rPr>
          <w:rFonts w:ascii="Arial" w:eastAsia="Times New Roman" w:hAnsi="Arial" w:cs="Arial"/>
          <w:color w:val="000000"/>
          <w:sz w:val="18"/>
          <w:szCs w:val="18"/>
          <w:rPrChange w:id="597"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598" w:author="Stefanía Sibille Grández" w:date="2022-06-29T17:47:00Z">
            <w:rPr>
              <w:rFonts w:ascii="Calibri" w:eastAsia="Times New Roman" w:hAnsi="Calibri" w:cs="Calibri"/>
              <w:color w:val="000000"/>
            </w:rPr>
          </w:rPrChange>
        </w:rPr>
        <w:t>Myotis</w:t>
      </w:r>
      <w:proofErr w:type="spellEnd"/>
      <w:r w:rsidR="00F8655F" w:rsidRPr="003F0E72">
        <w:rPr>
          <w:rFonts w:ascii="Arial" w:eastAsia="Times New Roman" w:hAnsi="Arial" w:cs="Arial"/>
          <w:color w:val="000000"/>
          <w:sz w:val="18"/>
          <w:szCs w:val="18"/>
          <w:rPrChange w:id="599"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00" w:author="Stefanía Sibille Grández" w:date="2022-06-29T17:47:00Z">
            <w:rPr>
              <w:rFonts w:ascii="Calibri" w:eastAsia="Times New Roman" w:hAnsi="Calibri" w:cs="Calibri"/>
              <w:color w:val="000000"/>
            </w:rPr>
          </w:rPrChange>
        </w:rPr>
        <w:t>albecens</w:t>
      </w:r>
      <w:proofErr w:type="spellEnd"/>
      <w:r w:rsidR="00F8655F" w:rsidRPr="003F0E72">
        <w:rPr>
          <w:rFonts w:ascii="Arial" w:eastAsia="Times New Roman" w:hAnsi="Arial" w:cs="Arial"/>
          <w:color w:val="000000"/>
          <w:sz w:val="18"/>
          <w:szCs w:val="18"/>
          <w:rPrChange w:id="601" w:author="Stefanía Sibille Grández" w:date="2022-06-29T17:47:00Z">
            <w:rPr>
              <w:rFonts w:ascii="Calibri" w:eastAsia="Times New Roman" w:hAnsi="Calibri" w:cs="Calibri"/>
              <w:color w:val="000000"/>
            </w:rPr>
          </w:rPrChange>
        </w:rPr>
        <w:t xml:space="preserve">, M. kea: </w:t>
      </w:r>
      <w:proofErr w:type="spellStart"/>
      <w:r w:rsidR="00F8655F" w:rsidRPr="003F0E72">
        <w:rPr>
          <w:rFonts w:ascii="Arial" w:eastAsia="Times New Roman" w:hAnsi="Arial" w:cs="Arial"/>
          <w:color w:val="000000"/>
          <w:sz w:val="18"/>
          <w:szCs w:val="18"/>
          <w:rPrChange w:id="602" w:author="Stefanía Sibille Grández" w:date="2022-06-29T17:47:00Z">
            <w:rPr>
              <w:rFonts w:ascii="Calibri" w:eastAsia="Times New Roman" w:hAnsi="Calibri" w:cs="Calibri"/>
              <w:color w:val="000000"/>
            </w:rPr>
          </w:rPrChange>
        </w:rPr>
        <w:t>Myotis</w:t>
      </w:r>
      <w:proofErr w:type="spellEnd"/>
      <w:r w:rsidR="00F8655F" w:rsidRPr="003F0E72">
        <w:rPr>
          <w:rFonts w:ascii="Arial" w:eastAsia="Times New Roman" w:hAnsi="Arial" w:cs="Arial"/>
          <w:color w:val="000000"/>
          <w:sz w:val="18"/>
          <w:szCs w:val="18"/>
          <w:rPrChange w:id="603"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04" w:author="Stefanía Sibille Grández" w:date="2022-06-29T17:47:00Z">
            <w:rPr>
              <w:rFonts w:ascii="Calibri" w:eastAsia="Times New Roman" w:hAnsi="Calibri" w:cs="Calibri"/>
              <w:color w:val="000000"/>
            </w:rPr>
          </w:rPrChange>
        </w:rPr>
        <w:t>keaysi</w:t>
      </w:r>
      <w:proofErr w:type="spellEnd"/>
      <w:r w:rsidR="00F8655F" w:rsidRPr="003F0E72">
        <w:rPr>
          <w:rFonts w:ascii="Arial" w:eastAsia="Times New Roman" w:hAnsi="Arial" w:cs="Arial"/>
          <w:color w:val="000000"/>
          <w:sz w:val="18"/>
          <w:szCs w:val="18"/>
          <w:rPrChange w:id="605" w:author="Stefanía Sibille Grández" w:date="2022-06-29T17:47:00Z">
            <w:rPr>
              <w:rFonts w:ascii="Calibri" w:eastAsia="Times New Roman" w:hAnsi="Calibri" w:cs="Calibri"/>
              <w:color w:val="000000"/>
            </w:rPr>
          </w:rPrChange>
        </w:rPr>
        <w:t xml:space="preserve">, M. </w:t>
      </w:r>
      <w:proofErr w:type="spellStart"/>
      <w:r w:rsidR="00F8655F" w:rsidRPr="003F0E72">
        <w:rPr>
          <w:rFonts w:ascii="Arial" w:eastAsia="Times New Roman" w:hAnsi="Arial" w:cs="Arial"/>
          <w:color w:val="000000"/>
          <w:sz w:val="18"/>
          <w:szCs w:val="18"/>
          <w:rPrChange w:id="606" w:author="Stefanía Sibille Grández" w:date="2022-06-29T17:47:00Z">
            <w:rPr>
              <w:rFonts w:ascii="Calibri" w:eastAsia="Times New Roman" w:hAnsi="Calibri" w:cs="Calibri"/>
              <w:color w:val="000000"/>
            </w:rPr>
          </w:rPrChange>
        </w:rPr>
        <w:t>rub</w:t>
      </w:r>
      <w:proofErr w:type="spellEnd"/>
      <w:r w:rsidR="00F8655F" w:rsidRPr="003F0E72">
        <w:rPr>
          <w:rFonts w:ascii="Arial" w:eastAsia="Times New Roman" w:hAnsi="Arial" w:cs="Arial"/>
          <w:color w:val="000000"/>
          <w:sz w:val="18"/>
          <w:szCs w:val="18"/>
          <w:rPrChange w:id="607"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08" w:author="Stefanía Sibille Grández" w:date="2022-06-29T17:47:00Z">
            <w:rPr>
              <w:rFonts w:ascii="Calibri" w:eastAsia="Times New Roman" w:hAnsi="Calibri" w:cs="Calibri"/>
              <w:color w:val="000000"/>
            </w:rPr>
          </w:rPrChange>
        </w:rPr>
        <w:t>Myotis</w:t>
      </w:r>
      <w:proofErr w:type="spellEnd"/>
      <w:r w:rsidR="00F8655F" w:rsidRPr="003F0E72">
        <w:rPr>
          <w:rFonts w:ascii="Arial" w:eastAsia="Times New Roman" w:hAnsi="Arial" w:cs="Arial"/>
          <w:color w:val="000000"/>
          <w:sz w:val="18"/>
          <w:szCs w:val="18"/>
          <w:rPrChange w:id="609"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10" w:author="Stefanía Sibille Grández" w:date="2022-06-29T17:47:00Z">
            <w:rPr>
              <w:rFonts w:ascii="Calibri" w:eastAsia="Times New Roman" w:hAnsi="Calibri" w:cs="Calibri"/>
              <w:color w:val="000000"/>
            </w:rPr>
          </w:rPrChange>
        </w:rPr>
        <w:t>ruber</w:t>
      </w:r>
      <w:proofErr w:type="spellEnd"/>
      <w:r w:rsidR="00F8655F" w:rsidRPr="003F0E72">
        <w:rPr>
          <w:rFonts w:ascii="Arial" w:eastAsia="Times New Roman" w:hAnsi="Arial" w:cs="Arial"/>
          <w:color w:val="000000"/>
          <w:sz w:val="18"/>
          <w:szCs w:val="18"/>
          <w:rPrChange w:id="611" w:author="Stefanía Sibille Grández" w:date="2022-06-29T17:47:00Z">
            <w:rPr>
              <w:rFonts w:ascii="Calibri" w:eastAsia="Times New Roman" w:hAnsi="Calibri" w:cs="Calibri"/>
              <w:color w:val="000000"/>
            </w:rPr>
          </w:rPrChange>
        </w:rPr>
        <w:t xml:space="preserve">, N. </w:t>
      </w:r>
      <w:proofErr w:type="spellStart"/>
      <w:r w:rsidR="00F8655F" w:rsidRPr="003F0E72">
        <w:rPr>
          <w:rFonts w:ascii="Arial" w:eastAsia="Times New Roman" w:hAnsi="Arial" w:cs="Arial"/>
          <w:color w:val="000000"/>
          <w:sz w:val="18"/>
          <w:szCs w:val="18"/>
          <w:rPrChange w:id="612" w:author="Stefanía Sibille Grández" w:date="2022-06-29T17:47:00Z">
            <w:rPr>
              <w:rFonts w:ascii="Calibri" w:eastAsia="Times New Roman" w:hAnsi="Calibri" w:cs="Calibri"/>
              <w:color w:val="000000"/>
            </w:rPr>
          </w:rPrChange>
        </w:rPr>
        <w:t>alb</w:t>
      </w:r>
      <w:proofErr w:type="spellEnd"/>
      <w:r w:rsidR="00F8655F" w:rsidRPr="003F0E72">
        <w:rPr>
          <w:rFonts w:ascii="Arial" w:eastAsia="Times New Roman" w:hAnsi="Arial" w:cs="Arial"/>
          <w:color w:val="000000"/>
          <w:sz w:val="18"/>
          <w:szCs w:val="18"/>
          <w:rPrChange w:id="613"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14" w:author="Stefanía Sibille Grández" w:date="2022-06-29T17:47:00Z">
            <w:rPr>
              <w:rFonts w:ascii="Calibri" w:eastAsia="Times New Roman" w:hAnsi="Calibri" w:cs="Calibri"/>
              <w:color w:val="000000"/>
            </w:rPr>
          </w:rPrChange>
        </w:rPr>
        <w:t>Noctilio</w:t>
      </w:r>
      <w:proofErr w:type="spellEnd"/>
      <w:r w:rsidR="00F8655F" w:rsidRPr="003F0E72">
        <w:rPr>
          <w:rFonts w:ascii="Arial" w:eastAsia="Times New Roman" w:hAnsi="Arial" w:cs="Arial"/>
          <w:color w:val="000000"/>
          <w:sz w:val="18"/>
          <w:szCs w:val="18"/>
          <w:rPrChange w:id="615"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16" w:author="Stefanía Sibille Grández" w:date="2022-06-29T17:47:00Z">
            <w:rPr>
              <w:rFonts w:ascii="Calibri" w:eastAsia="Times New Roman" w:hAnsi="Calibri" w:cs="Calibri"/>
              <w:color w:val="000000"/>
            </w:rPr>
          </w:rPrChange>
        </w:rPr>
        <w:t>albiventris</w:t>
      </w:r>
      <w:proofErr w:type="spellEnd"/>
      <w:r w:rsidR="00F8655F" w:rsidRPr="003F0E72">
        <w:rPr>
          <w:rFonts w:ascii="Arial" w:eastAsia="Times New Roman" w:hAnsi="Arial" w:cs="Arial"/>
          <w:color w:val="000000"/>
          <w:sz w:val="18"/>
          <w:szCs w:val="18"/>
          <w:rPrChange w:id="617" w:author="Stefanía Sibille Grández" w:date="2022-06-29T17:47:00Z">
            <w:rPr>
              <w:rFonts w:ascii="Calibri" w:eastAsia="Times New Roman" w:hAnsi="Calibri" w:cs="Calibri"/>
              <w:color w:val="000000"/>
            </w:rPr>
          </w:rPrChange>
        </w:rPr>
        <w:t xml:space="preserve">, N. </w:t>
      </w:r>
      <w:proofErr w:type="spellStart"/>
      <w:r w:rsidR="00F8655F" w:rsidRPr="003F0E72">
        <w:rPr>
          <w:rFonts w:ascii="Arial" w:eastAsia="Times New Roman" w:hAnsi="Arial" w:cs="Arial"/>
          <w:color w:val="000000"/>
          <w:sz w:val="18"/>
          <w:szCs w:val="18"/>
          <w:rPrChange w:id="618" w:author="Stefanía Sibille Grández" w:date="2022-06-29T17:47:00Z">
            <w:rPr>
              <w:rFonts w:ascii="Calibri" w:eastAsia="Times New Roman" w:hAnsi="Calibri" w:cs="Calibri"/>
              <w:color w:val="000000"/>
            </w:rPr>
          </w:rPrChange>
        </w:rPr>
        <w:t>lep</w:t>
      </w:r>
      <w:proofErr w:type="spellEnd"/>
      <w:r w:rsidR="00F8655F" w:rsidRPr="003F0E72">
        <w:rPr>
          <w:rFonts w:ascii="Arial" w:eastAsia="Times New Roman" w:hAnsi="Arial" w:cs="Arial"/>
          <w:color w:val="000000"/>
          <w:sz w:val="18"/>
          <w:szCs w:val="18"/>
          <w:rPrChange w:id="619"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20" w:author="Stefanía Sibille Grández" w:date="2022-06-29T17:47:00Z">
            <w:rPr>
              <w:rFonts w:ascii="Calibri" w:eastAsia="Times New Roman" w:hAnsi="Calibri" w:cs="Calibri"/>
              <w:color w:val="000000"/>
            </w:rPr>
          </w:rPrChange>
        </w:rPr>
        <w:t>Noctilio</w:t>
      </w:r>
      <w:proofErr w:type="spellEnd"/>
      <w:r w:rsidR="00F8655F" w:rsidRPr="003F0E72">
        <w:rPr>
          <w:rFonts w:ascii="Arial" w:eastAsia="Times New Roman" w:hAnsi="Arial" w:cs="Arial"/>
          <w:color w:val="000000"/>
          <w:sz w:val="18"/>
          <w:szCs w:val="18"/>
          <w:rPrChange w:id="621"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22" w:author="Stefanía Sibille Grández" w:date="2022-06-29T17:47:00Z">
            <w:rPr>
              <w:rFonts w:ascii="Calibri" w:eastAsia="Times New Roman" w:hAnsi="Calibri" w:cs="Calibri"/>
              <w:color w:val="000000"/>
            </w:rPr>
          </w:rPrChange>
        </w:rPr>
        <w:t>leporinus</w:t>
      </w:r>
      <w:proofErr w:type="spellEnd"/>
      <w:r w:rsidR="00F8655F" w:rsidRPr="003F0E72">
        <w:rPr>
          <w:rFonts w:ascii="Arial" w:eastAsia="Times New Roman" w:hAnsi="Arial" w:cs="Arial"/>
          <w:color w:val="000000"/>
          <w:sz w:val="18"/>
          <w:szCs w:val="18"/>
          <w:rPrChange w:id="623" w:author="Stefanía Sibille Grández" w:date="2022-06-29T17:47:00Z">
            <w:rPr>
              <w:rFonts w:ascii="Calibri" w:eastAsia="Times New Roman" w:hAnsi="Calibri" w:cs="Calibri"/>
              <w:color w:val="000000"/>
            </w:rPr>
          </w:rPrChange>
        </w:rPr>
        <w:t xml:space="preserve">, P. </w:t>
      </w:r>
      <w:proofErr w:type="spellStart"/>
      <w:r w:rsidR="00F8655F" w:rsidRPr="003F0E72">
        <w:rPr>
          <w:rFonts w:ascii="Arial" w:eastAsia="Times New Roman" w:hAnsi="Arial" w:cs="Arial"/>
          <w:color w:val="000000"/>
          <w:sz w:val="18"/>
          <w:szCs w:val="18"/>
          <w:rPrChange w:id="624" w:author="Stefanía Sibille Grández" w:date="2022-06-29T17:47:00Z">
            <w:rPr>
              <w:rFonts w:ascii="Calibri" w:eastAsia="Times New Roman" w:hAnsi="Calibri" w:cs="Calibri"/>
              <w:color w:val="000000"/>
            </w:rPr>
          </w:rPrChange>
        </w:rPr>
        <w:t>elo</w:t>
      </w:r>
      <w:proofErr w:type="spellEnd"/>
      <w:r w:rsidR="00F8655F" w:rsidRPr="003F0E72">
        <w:rPr>
          <w:rFonts w:ascii="Arial" w:eastAsia="Times New Roman" w:hAnsi="Arial" w:cs="Arial"/>
          <w:color w:val="000000"/>
          <w:sz w:val="18"/>
          <w:szCs w:val="18"/>
          <w:rPrChange w:id="625"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26" w:author="Stefanía Sibille Grández" w:date="2022-06-29T17:47:00Z">
            <w:rPr>
              <w:rFonts w:ascii="Calibri" w:eastAsia="Times New Roman" w:hAnsi="Calibri" w:cs="Calibri"/>
              <w:color w:val="000000"/>
            </w:rPr>
          </w:rPrChange>
        </w:rPr>
        <w:t>Phyllostomus</w:t>
      </w:r>
      <w:proofErr w:type="spellEnd"/>
      <w:r w:rsidR="00F8655F" w:rsidRPr="003F0E72">
        <w:rPr>
          <w:rFonts w:ascii="Arial" w:eastAsia="Times New Roman" w:hAnsi="Arial" w:cs="Arial"/>
          <w:color w:val="000000"/>
          <w:sz w:val="18"/>
          <w:szCs w:val="18"/>
          <w:rPrChange w:id="627"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28" w:author="Stefanía Sibille Grández" w:date="2022-06-29T17:47:00Z">
            <w:rPr>
              <w:rFonts w:ascii="Calibri" w:eastAsia="Times New Roman" w:hAnsi="Calibri" w:cs="Calibri"/>
              <w:color w:val="000000"/>
            </w:rPr>
          </w:rPrChange>
        </w:rPr>
        <w:t>elongates</w:t>
      </w:r>
      <w:proofErr w:type="spellEnd"/>
      <w:r w:rsidR="00F8655F" w:rsidRPr="003F0E72">
        <w:rPr>
          <w:rFonts w:ascii="Arial" w:eastAsia="Times New Roman" w:hAnsi="Arial" w:cs="Arial"/>
          <w:color w:val="000000"/>
          <w:sz w:val="18"/>
          <w:szCs w:val="18"/>
          <w:rPrChange w:id="629" w:author="Stefanía Sibille Grández" w:date="2022-06-29T17:47:00Z">
            <w:rPr>
              <w:rFonts w:ascii="Calibri" w:eastAsia="Times New Roman" w:hAnsi="Calibri" w:cs="Calibri"/>
              <w:color w:val="000000"/>
            </w:rPr>
          </w:rPrChange>
        </w:rPr>
        <w:t xml:space="preserve">, P. has: </w:t>
      </w:r>
      <w:proofErr w:type="spellStart"/>
      <w:r w:rsidR="00F8655F" w:rsidRPr="003F0E72">
        <w:rPr>
          <w:rFonts w:ascii="Arial" w:eastAsia="Times New Roman" w:hAnsi="Arial" w:cs="Arial"/>
          <w:color w:val="000000"/>
          <w:sz w:val="18"/>
          <w:szCs w:val="18"/>
          <w:rPrChange w:id="630" w:author="Stefanía Sibille Grández" w:date="2022-06-29T17:47:00Z">
            <w:rPr>
              <w:rFonts w:ascii="Calibri" w:eastAsia="Times New Roman" w:hAnsi="Calibri" w:cs="Calibri"/>
              <w:color w:val="000000"/>
            </w:rPr>
          </w:rPrChange>
        </w:rPr>
        <w:t>Phyllostomus</w:t>
      </w:r>
      <w:proofErr w:type="spellEnd"/>
      <w:r w:rsidR="00F8655F" w:rsidRPr="003F0E72">
        <w:rPr>
          <w:rFonts w:ascii="Arial" w:eastAsia="Times New Roman" w:hAnsi="Arial" w:cs="Arial"/>
          <w:color w:val="000000"/>
          <w:sz w:val="18"/>
          <w:szCs w:val="18"/>
          <w:rPrChange w:id="631"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32" w:author="Stefanía Sibille Grández" w:date="2022-06-29T17:47:00Z">
            <w:rPr>
              <w:rFonts w:ascii="Calibri" w:eastAsia="Times New Roman" w:hAnsi="Calibri" w:cs="Calibri"/>
              <w:color w:val="000000"/>
            </w:rPr>
          </w:rPrChange>
        </w:rPr>
        <w:t>hastatus</w:t>
      </w:r>
      <w:proofErr w:type="spellEnd"/>
      <w:r w:rsidR="00F8655F" w:rsidRPr="003F0E72">
        <w:rPr>
          <w:rFonts w:ascii="Arial" w:eastAsia="Times New Roman" w:hAnsi="Arial" w:cs="Arial"/>
          <w:color w:val="000000"/>
          <w:sz w:val="18"/>
          <w:szCs w:val="18"/>
          <w:rPrChange w:id="633" w:author="Stefanía Sibille Grández" w:date="2022-06-29T17:47:00Z">
            <w:rPr>
              <w:rFonts w:ascii="Calibri" w:eastAsia="Times New Roman" w:hAnsi="Calibri" w:cs="Calibri"/>
              <w:color w:val="000000"/>
            </w:rPr>
          </w:rPrChange>
        </w:rPr>
        <w:t xml:space="preserve">, P. </w:t>
      </w:r>
      <w:proofErr w:type="spellStart"/>
      <w:r w:rsidR="00F8655F" w:rsidRPr="003F0E72">
        <w:rPr>
          <w:rFonts w:ascii="Arial" w:eastAsia="Times New Roman" w:hAnsi="Arial" w:cs="Arial"/>
          <w:color w:val="000000"/>
          <w:sz w:val="18"/>
          <w:szCs w:val="18"/>
          <w:rPrChange w:id="634" w:author="Stefanía Sibille Grández" w:date="2022-06-29T17:47:00Z">
            <w:rPr>
              <w:rFonts w:ascii="Calibri" w:eastAsia="Times New Roman" w:hAnsi="Calibri" w:cs="Calibri"/>
              <w:color w:val="000000"/>
            </w:rPr>
          </w:rPrChange>
        </w:rPr>
        <w:t>alb</w:t>
      </w:r>
      <w:proofErr w:type="spellEnd"/>
      <w:r w:rsidR="00F8655F" w:rsidRPr="003F0E72">
        <w:rPr>
          <w:rFonts w:ascii="Arial" w:eastAsia="Times New Roman" w:hAnsi="Arial" w:cs="Arial"/>
          <w:color w:val="000000"/>
          <w:sz w:val="18"/>
          <w:szCs w:val="18"/>
          <w:rPrChange w:id="635"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36" w:author="Stefanía Sibille Grández" w:date="2022-06-29T17:47:00Z">
            <w:rPr>
              <w:rFonts w:ascii="Calibri" w:eastAsia="Times New Roman" w:hAnsi="Calibri" w:cs="Calibri"/>
              <w:color w:val="000000"/>
            </w:rPr>
          </w:rPrChange>
        </w:rPr>
        <w:t>Platyrrhinus</w:t>
      </w:r>
      <w:proofErr w:type="spellEnd"/>
      <w:r w:rsidR="00F8655F" w:rsidRPr="003F0E72">
        <w:rPr>
          <w:rFonts w:ascii="Arial" w:eastAsia="Times New Roman" w:hAnsi="Arial" w:cs="Arial"/>
          <w:color w:val="000000"/>
          <w:sz w:val="18"/>
          <w:szCs w:val="18"/>
          <w:rPrChange w:id="637"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38" w:author="Stefanía Sibille Grández" w:date="2022-06-29T17:47:00Z">
            <w:rPr>
              <w:rFonts w:ascii="Calibri" w:eastAsia="Times New Roman" w:hAnsi="Calibri" w:cs="Calibri"/>
              <w:color w:val="000000"/>
            </w:rPr>
          </w:rPrChange>
        </w:rPr>
        <w:t>albericoi</w:t>
      </w:r>
      <w:proofErr w:type="spellEnd"/>
      <w:r w:rsidR="00F8655F" w:rsidRPr="003F0E72">
        <w:rPr>
          <w:rFonts w:ascii="Arial" w:eastAsia="Times New Roman" w:hAnsi="Arial" w:cs="Arial"/>
          <w:color w:val="000000"/>
          <w:sz w:val="18"/>
          <w:szCs w:val="18"/>
          <w:rPrChange w:id="639" w:author="Stefanía Sibille Grández" w:date="2022-06-29T17:47:00Z">
            <w:rPr>
              <w:rFonts w:ascii="Calibri" w:eastAsia="Times New Roman" w:hAnsi="Calibri" w:cs="Calibri"/>
              <w:color w:val="000000"/>
            </w:rPr>
          </w:rPrChange>
        </w:rPr>
        <w:t xml:space="preserve">, P. </w:t>
      </w:r>
      <w:proofErr w:type="spellStart"/>
      <w:r w:rsidR="00F8655F" w:rsidRPr="003F0E72">
        <w:rPr>
          <w:rFonts w:ascii="Arial" w:eastAsia="Times New Roman" w:hAnsi="Arial" w:cs="Arial"/>
          <w:color w:val="000000"/>
          <w:sz w:val="18"/>
          <w:szCs w:val="18"/>
          <w:rPrChange w:id="640" w:author="Stefanía Sibille Grández" w:date="2022-06-29T17:47:00Z">
            <w:rPr>
              <w:rFonts w:ascii="Calibri" w:eastAsia="Times New Roman" w:hAnsi="Calibri" w:cs="Calibri"/>
              <w:color w:val="000000"/>
            </w:rPr>
          </w:rPrChange>
        </w:rPr>
        <w:t>inc</w:t>
      </w:r>
      <w:proofErr w:type="spellEnd"/>
      <w:r w:rsidR="00F8655F" w:rsidRPr="003F0E72">
        <w:rPr>
          <w:rFonts w:ascii="Arial" w:eastAsia="Times New Roman" w:hAnsi="Arial" w:cs="Arial"/>
          <w:color w:val="000000"/>
          <w:sz w:val="18"/>
          <w:szCs w:val="18"/>
          <w:rPrChange w:id="641"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42" w:author="Stefanía Sibille Grández" w:date="2022-06-29T17:47:00Z">
            <w:rPr>
              <w:rFonts w:ascii="Calibri" w:eastAsia="Times New Roman" w:hAnsi="Calibri" w:cs="Calibri"/>
              <w:color w:val="000000"/>
            </w:rPr>
          </w:rPrChange>
        </w:rPr>
        <w:t>Platyrrhinus</w:t>
      </w:r>
      <w:proofErr w:type="spellEnd"/>
      <w:r w:rsidR="00F8655F" w:rsidRPr="003F0E72">
        <w:rPr>
          <w:rFonts w:ascii="Arial" w:eastAsia="Times New Roman" w:hAnsi="Arial" w:cs="Arial"/>
          <w:color w:val="000000"/>
          <w:sz w:val="18"/>
          <w:szCs w:val="18"/>
          <w:rPrChange w:id="643"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44" w:author="Stefanía Sibille Grández" w:date="2022-06-29T17:47:00Z">
            <w:rPr>
              <w:rFonts w:ascii="Calibri" w:eastAsia="Times New Roman" w:hAnsi="Calibri" w:cs="Calibri"/>
              <w:color w:val="000000"/>
            </w:rPr>
          </w:rPrChange>
        </w:rPr>
        <w:t>incarum</w:t>
      </w:r>
      <w:proofErr w:type="spellEnd"/>
      <w:r w:rsidR="00F8655F" w:rsidRPr="003F0E72">
        <w:rPr>
          <w:rFonts w:ascii="Arial" w:eastAsia="Times New Roman" w:hAnsi="Arial" w:cs="Arial"/>
          <w:color w:val="000000"/>
          <w:sz w:val="18"/>
          <w:szCs w:val="18"/>
          <w:rPrChange w:id="645" w:author="Stefanía Sibille Grández" w:date="2022-06-29T17:47:00Z">
            <w:rPr>
              <w:rFonts w:ascii="Calibri" w:eastAsia="Times New Roman" w:hAnsi="Calibri" w:cs="Calibri"/>
              <w:color w:val="000000"/>
            </w:rPr>
          </w:rPrChange>
        </w:rPr>
        <w:t xml:space="preserve">, P. </w:t>
      </w:r>
      <w:proofErr w:type="spellStart"/>
      <w:r w:rsidR="00F8655F" w:rsidRPr="003F0E72">
        <w:rPr>
          <w:rFonts w:ascii="Arial" w:eastAsia="Times New Roman" w:hAnsi="Arial" w:cs="Arial"/>
          <w:color w:val="000000"/>
          <w:sz w:val="18"/>
          <w:szCs w:val="18"/>
          <w:rPrChange w:id="646" w:author="Stefanía Sibille Grández" w:date="2022-06-29T17:47:00Z">
            <w:rPr>
              <w:rFonts w:ascii="Calibri" w:eastAsia="Times New Roman" w:hAnsi="Calibri" w:cs="Calibri"/>
              <w:color w:val="000000"/>
            </w:rPr>
          </w:rPrChange>
        </w:rPr>
        <w:t>inf</w:t>
      </w:r>
      <w:proofErr w:type="spellEnd"/>
      <w:r w:rsidR="00F8655F" w:rsidRPr="003F0E72">
        <w:rPr>
          <w:rFonts w:ascii="Arial" w:eastAsia="Times New Roman" w:hAnsi="Arial" w:cs="Arial"/>
          <w:color w:val="000000"/>
          <w:sz w:val="18"/>
          <w:szCs w:val="18"/>
          <w:rPrChange w:id="647"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48" w:author="Stefanía Sibille Grández" w:date="2022-06-29T17:47:00Z">
            <w:rPr>
              <w:rFonts w:ascii="Calibri" w:eastAsia="Times New Roman" w:hAnsi="Calibri" w:cs="Calibri"/>
              <w:color w:val="000000"/>
            </w:rPr>
          </w:rPrChange>
        </w:rPr>
        <w:t>Platyrrhinus</w:t>
      </w:r>
      <w:proofErr w:type="spellEnd"/>
      <w:r w:rsidR="00F8655F" w:rsidRPr="003F0E72">
        <w:rPr>
          <w:rFonts w:ascii="Arial" w:eastAsia="Times New Roman" w:hAnsi="Arial" w:cs="Arial"/>
          <w:color w:val="000000"/>
          <w:sz w:val="18"/>
          <w:szCs w:val="18"/>
          <w:rPrChange w:id="649"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50" w:author="Stefanía Sibille Grández" w:date="2022-06-29T17:47:00Z">
            <w:rPr>
              <w:rFonts w:ascii="Calibri" w:eastAsia="Times New Roman" w:hAnsi="Calibri" w:cs="Calibri"/>
              <w:color w:val="000000"/>
            </w:rPr>
          </w:rPrChange>
        </w:rPr>
        <w:t>infuscus</w:t>
      </w:r>
      <w:proofErr w:type="spellEnd"/>
      <w:r w:rsidR="00F8655F" w:rsidRPr="003F0E72">
        <w:rPr>
          <w:rFonts w:ascii="Arial" w:eastAsia="Times New Roman" w:hAnsi="Arial" w:cs="Arial"/>
          <w:color w:val="000000"/>
          <w:sz w:val="18"/>
          <w:szCs w:val="18"/>
          <w:rPrChange w:id="651" w:author="Stefanía Sibille Grández" w:date="2022-06-29T17:47:00Z">
            <w:rPr>
              <w:rFonts w:ascii="Calibri" w:eastAsia="Times New Roman" w:hAnsi="Calibri" w:cs="Calibri"/>
              <w:color w:val="000000"/>
            </w:rPr>
          </w:rPrChange>
        </w:rPr>
        <w:t xml:space="preserve">, P. </w:t>
      </w:r>
      <w:proofErr w:type="spellStart"/>
      <w:r w:rsidR="00F8655F" w:rsidRPr="003F0E72">
        <w:rPr>
          <w:rFonts w:ascii="Arial" w:eastAsia="Times New Roman" w:hAnsi="Arial" w:cs="Arial"/>
          <w:color w:val="000000"/>
          <w:sz w:val="18"/>
          <w:szCs w:val="18"/>
          <w:rPrChange w:id="652" w:author="Stefanía Sibille Grández" w:date="2022-06-29T17:47:00Z">
            <w:rPr>
              <w:rFonts w:ascii="Calibri" w:eastAsia="Times New Roman" w:hAnsi="Calibri" w:cs="Calibri"/>
              <w:color w:val="000000"/>
            </w:rPr>
          </w:rPrChange>
        </w:rPr>
        <w:t>mas</w:t>
      </w:r>
      <w:proofErr w:type="spellEnd"/>
      <w:r w:rsidR="00F8655F" w:rsidRPr="003F0E72">
        <w:rPr>
          <w:rFonts w:ascii="Arial" w:eastAsia="Times New Roman" w:hAnsi="Arial" w:cs="Arial"/>
          <w:color w:val="000000"/>
          <w:sz w:val="18"/>
          <w:szCs w:val="18"/>
          <w:rPrChange w:id="653"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54" w:author="Stefanía Sibille Grández" w:date="2022-06-29T17:47:00Z">
            <w:rPr>
              <w:rFonts w:ascii="Calibri" w:eastAsia="Times New Roman" w:hAnsi="Calibri" w:cs="Calibri"/>
              <w:color w:val="000000"/>
            </w:rPr>
          </w:rPrChange>
        </w:rPr>
        <w:t>Platyrrhinus</w:t>
      </w:r>
      <w:proofErr w:type="spellEnd"/>
      <w:r w:rsidR="00F8655F" w:rsidRPr="003F0E72">
        <w:rPr>
          <w:rFonts w:ascii="Arial" w:eastAsia="Times New Roman" w:hAnsi="Arial" w:cs="Arial"/>
          <w:color w:val="000000"/>
          <w:sz w:val="18"/>
          <w:szCs w:val="18"/>
          <w:rPrChange w:id="655"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56" w:author="Stefanía Sibille Grández" w:date="2022-06-29T17:47:00Z">
            <w:rPr>
              <w:rFonts w:ascii="Calibri" w:eastAsia="Times New Roman" w:hAnsi="Calibri" w:cs="Calibri"/>
              <w:color w:val="000000"/>
            </w:rPr>
          </w:rPrChange>
        </w:rPr>
        <w:t>masu</w:t>
      </w:r>
      <w:proofErr w:type="spellEnd"/>
      <w:r w:rsidR="00F8655F" w:rsidRPr="003F0E72">
        <w:rPr>
          <w:rFonts w:ascii="Arial" w:eastAsia="Times New Roman" w:hAnsi="Arial" w:cs="Arial"/>
          <w:color w:val="000000"/>
          <w:sz w:val="18"/>
          <w:szCs w:val="18"/>
          <w:rPrChange w:id="657" w:author="Stefanía Sibille Grández" w:date="2022-06-29T17:47:00Z">
            <w:rPr>
              <w:rFonts w:ascii="Calibri" w:eastAsia="Times New Roman" w:hAnsi="Calibri" w:cs="Calibri"/>
              <w:color w:val="000000"/>
            </w:rPr>
          </w:rPrChange>
        </w:rPr>
        <w:t xml:space="preserve">, P. </w:t>
      </w:r>
      <w:proofErr w:type="spellStart"/>
      <w:r w:rsidR="00F8655F" w:rsidRPr="003F0E72">
        <w:rPr>
          <w:rFonts w:ascii="Arial" w:eastAsia="Times New Roman" w:hAnsi="Arial" w:cs="Arial"/>
          <w:color w:val="000000"/>
          <w:sz w:val="18"/>
          <w:szCs w:val="18"/>
          <w:rPrChange w:id="658" w:author="Stefanía Sibille Grández" w:date="2022-06-29T17:47:00Z">
            <w:rPr>
              <w:rFonts w:ascii="Calibri" w:eastAsia="Times New Roman" w:hAnsi="Calibri" w:cs="Calibri"/>
              <w:color w:val="000000"/>
            </w:rPr>
          </w:rPrChange>
        </w:rPr>
        <w:t>nig</w:t>
      </w:r>
      <w:proofErr w:type="spellEnd"/>
      <w:r w:rsidR="00F8655F" w:rsidRPr="003F0E72">
        <w:rPr>
          <w:rFonts w:ascii="Arial" w:eastAsia="Times New Roman" w:hAnsi="Arial" w:cs="Arial"/>
          <w:color w:val="000000"/>
          <w:sz w:val="18"/>
          <w:szCs w:val="18"/>
          <w:rPrChange w:id="659"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60" w:author="Stefanía Sibille Grández" w:date="2022-06-29T17:47:00Z">
            <w:rPr>
              <w:rFonts w:ascii="Calibri" w:eastAsia="Times New Roman" w:hAnsi="Calibri" w:cs="Calibri"/>
              <w:color w:val="000000"/>
            </w:rPr>
          </w:rPrChange>
        </w:rPr>
        <w:t>Platyrrhinus</w:t>
      </w:r>
      <w:proofErr w:type="spellEnd"/>
      <w:r w:rsidR="00F8655F" w:rsidRPr="003F0E72">
        <w:rPr>
          <w:rFonts w:ascii="Arial" w:eastAsia="Times New Roman" w:hAnsi="Arial" w:cs="Arial"/>
          <w:color w:val="000000"/>
          <w:sz w:val="18"/>
          <w:szCs w:val="18"/>
          <w:rPrChange w:id="661"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62" w:author="Stefanía Sibille Grández" w:date="2022-06-29T17:47:00Z">
            <w:rPr>
              <w:rFonts w:ascii="Calibri" w:eastAsia="Times New Roman" w:hAnsi="Calibri" w:cs="Calibri"/>
              <w:color w:val="000000"/>
            </w:rPr>
          </w:rPrChange>
        </w:rPr>
        <w:t>nigellus</w:t>
      </w:r>
      <w:proofErr w:type="spellEnd"/>
      <w:r w:rsidR="00F8655F" w:rsidRPr="003F0E72">
        <w:rPr>
          <w:rFonts w:ascii="Arial" w:eastAsia="Times New Roman" w:hAnsi="Arial" w:cs="Arial"/>
          <w:color w:val="000000"/>
          <w:sz w:val="18"/>
          <w:szCs w:val="18"/>
          <w:rPrChange w:id="663" w:author="Stefanía Sibille Grández" w:date="2022-06-29T17:47:00Z">
            <w:rPr>
              <w:rFonts w:ascii="Calibri" w:eastAsia="Times New Roman" w:hAnsi="Calibri" w:cs="Calibri"/>
              <w:color w:val="000000"/>
            </w:rPr>
          </w:rPrChange>
        </w:rPr>
        <w:t xml:space="preserve">, R. pum: </w:t>
      </w:r>
      <w:proofErr w:type="spellStart"/>
      <w:r w:rsidR="00F8655F" w:rsidRPr="003F0E72">
        <w:rPr>
          <w:rFonts w:ascii="Arial" w:eastAsia="Times New Roman" w:hAnsi="Arial" w:cs="Arial"/>
          <w:color w:val="000000"/>
          <w:sz w:val="18"/>
          <w:szCs w:val="18"/>
          <w:rPrChange w:id="664" w:author="Stefanía Sibille Grández" w:date="2022-06-29T17:47:00Z">
            <w:rPr>
              <w:rFonts w:ascii="Calibri" w:eastAsia="Times New Roman" w:hAnsi="Calibri" w:cs="Calibri"/>
              <w:color w:val="000000"/>
            </w:rPr>
          </w:rPrChange>
        </w:rPr>
        <w:t>Rhinophylla</w:t>
      </w:r>
      <w:proofErr w:type="spellEnd"/>
      <w:r w:rsidR="00F8655F" w:rsidRPr="003F0E72">
        <w:rPr>
          <w:rFonts w:ascii="Arial" w:eastAsia="Times New Roman" w:hAnsi="Arial" w:cs="Arial"/>
          <w:color w:val="000000"/>
          <w:sz w:val="18"/>
          <w:szCs w:val="18"/>
          <w:rPrChange w:id="665"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66" w:author="Stefanía Sibille Grández" w:date="2022-06-29T17:47:00Z">
            <w:rPr>
              <w:rFonts w:ascii="Calibri" w:eastAsia="Times New Roman" w:hAnsi="Calibri" w:cs="Calibri"/>
              <w:color w:val="000000"/>
            </w:rPr>
          </w:rPrChange>
        </w:rPr>
        <w:t>pumilio</w:t>
      </w:r>
      <w:proofErr w:type="spellEnd"/>
      <w:r w:rsidR="00F8655F" w:rsidRPr="003F0E72">
        <w:rPr>
          <w:rFonts w:ascii="Arial" w:eastAsia="Times New Roman" w:hAnsi="Arial" w:cs="Arial"/>
          <w:color w:val="000000"/>
          <w:sz w:val="18"/>
          <w:szCs w:val="18"/>
          <w:rPrChange w:id="667" w:author="Stefanía Sibille Grández" w:date="2022-06-29T17:47:00Z">
            <w:rPr>
              <w:rFonts w:ascii="Calibri" w:eastAsia="Times New Roman" w:hAnsi="Calibri" w:cs="Calibri"/>
              <w:color w:val="000000"/>
            </w:rPr>
          </w:rPrChange>
        </w:rPr>
        <w:t xml:space="preserve">, S. </w:t>
      </w:r>
      <w:proofErr w:type="spellStart"/>
      <w:r w:rsidR="00F8655F" w:rsidRPr="003F0E72">
        <w:rPr>
          <w:rFonts w:ascii="Arial" w:eastAsia="Times New Roman" w:hAnsi="Arial" w:cs="Arial"/>
          <w:color w:val="000000"/>
          <w:sz w:val="18"/>
          <w:szCs w:val="18"/>
          <w:rPrChange w:id="668" w:author="Stefanía Sibille Grández" w:date="2022-06-29T17:47:00Z">
            <w:rPr>
              <w:rFonts w:ascii="Calibri" w:eastAsia="Times New Roman" w:hAnsi="Calibri" w:cs="Calibri"/>
              <w:color w:val="000000"/>
            </w:rPr>
          </w:rPrChange>
        </w:rPr>
        <w:t>bil</w:t>
      </w:r>
      <w:proofErr w:type="spellEnd"/>
      <w:r w:rsidR="00F8655F" w:rsidRPr="003F0E72">
        <w:rPr>
          <w:rFonts w:ascii="Arial" w:eastAsia="Times New Roman" w:hAnsi="Arial" w:cs="Arial"/>
          <w:color w:val="000000"/>
          <w:sz w:val="18"/>
          <w:szCs w:val="18"/>
          <w:rPrChange w:id="669"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70" w:author="Stefanía Sibille Grández" w:date="2022-06-29T17:47:00Z">
            <w:rPr>
              <w:rFonts w:ascii="Calibri" w:eastAsia="Times New Roman" w:hAnsi="Calibri" w:cs="Calibri"/>
              <w:color w:val="000000"/>
            </w:rPr>
          </w:rPrChange>
        </w:rPr>
        <w:t>Saccopteryx</w:t>
      </w:r>
      <w:proofErr w:type="spellEnd"/>
      <w:r w:rsidR="00F8655F" w:rsidRPr="003F0E72">
        <w:rPr>
          <w:rFonts w:ascii="Arial" w:eastAsia="Times New Roman" w:hAnsi="Arial" w:cs="Arial"/>
          <w:color w:val="000000"/>
          <w:sz w:val="18"/>
          <w:szCs w:val="18"/>
          <w:rPrChange w:id="671"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72" w:author="Stefanía Sibille Grández" w:date="2022-06-29T17:47:00Z">
            <w:rPr>
              <w:rFonts w:ascii="Calibri" w:eastAsia="Times New Roman" w:hAnsi="Calibri" w:cs="Calibri"/>
              <w:color w:val="000000"/>
            </w:rPr>
          </w:rPrChange>
        </w:rPr>
        <w:t>bilineata</w:t>
      </w:r>
      <w:proofErr w:type="spellEnd"/>
      <w:r w:rsidR="00F8655F" w:rsidRPr="003F0E72">
        <w:rPr>
          <w:rFonts w:ascii="Arial" w:eastAsia="Times New Roman" w:hAnsi="Arial" w:cs="Arial"/>
          <w:color w:val="000000"/>
          <w:sz w:val="18"/>
          <w:szCs w:val="18"/>
          <w:rPrChange w:id="673" w:author="Stefanía Sibille Grández" w:date="2022-06-29T17:47:00Z">
            <w:rPr>
              <w:rFonts w:ascii="Calibri" w:eastAsia="Times New Roman" w:hAnsi="Calibri" w:cs="Calibri"/>
              <w:color w:val="000000"/>
            </w:rPr>
          </w:rPrChange>
        </w:rPr>
        <w:t xml:space="preserve">, S. </w:t>
      </w:r>
      <w:proofErr w:type="spellStart"/>
      <w:r w:rsidR="00F8655F" w:rsidRPr="003F0E72">
        <w:rPr>
          <w:rFonts w:ascii="Arial" w:eastAsia="Times New Roman" w:hAnsi="Arial" w:cs="Arial"/>
          <w:color w:val="000000"/>
          <w:sz w:val="18"/>
          <w:szCs w:val="18"/>
          <w:rPrChange w:id="674" w:author="Stefanía Sibille Grández" w:date="2022-06-29T17:47:00Z">
            <w:rPr>
              <w:rFonts w:ascii="Calibri" w:eastAsia="Times New Roman" w:hAnsi="Calibri" w:cs="Calibri"/>
              <w:color w:val="000000"/>
            </w:rPr>
          </w:rPrChange>
        </w:rPr>
        <w:t>Ery</w:t>
      </w:r>
      <w:proofErr w:type="spellEnd"/>
      <w:r w:rsidR="00F8655F" w:rsidRPr="003F0E72">
        <w:rPr>
          <w:rFonts w:ascii="Arial" w:eastAsia="Times New Roman" w:hAnsi="Arial" w:cs="Arial"/>
          <w:color w:val="000000"/>
          <w:sz w:val="18"/>
          <w:szCs w:val="18"/>
          <w:rPrChange w:id="675"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76" w:author="Stefanía Sibille Grández" w:date="2022-06-29T17:47:00Z">
            <w:rPr>
              <w:rFonts w:ascii="Calibri" w:eastAsia="Times New Roman" w:hAnsi="Calibri" w:cs="Calibri"/>
              <w:color w:val="000000"/>
            </w:rPr>
          </w:rPrChange>
        </w:rPr>
        <w:t>Sturnira</w:t>
      </w:r>
      <w:proofErr w:type="spellEnd"/>
      <w:r w:rsidR="00F8655F" w:rsidRPr="003F0E72">
        <w:rPr>
          <w:rFonts w:ascii="Arial" w:eastAsia="Times New Roman" w:hAnsi="Arial" w:cs="Arial"/>
          <w:color w:val="000000"/>
          <w:sz w:val="18"/>
          <w:szCs w:val="18"/>
          <w:rPrChange w:id="677"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78" w:author="Stefanía Sibille Grández" w:date="2022-06-29T17:47:00Z">
            <w:rPr>
              <w:rFonts w:ascii="Calibri" w:eastAsia="Times New Roman" w:hAnsi="Calibri" w:cs="Calibri"/>
              <w:color w:val="000000"/>
            </w:rPr>
          </w:rPrChange>
        </w:rPr>
        <w:t>erythromos</w:t>
      </w:r>
      <w:proofErr w:type="spellEnd"/>
      <w:r w:rsidR="00F8655F" w:rsidRPr="003F0E72">
        <w:rPr>
          <w:rFonts w:ascii="Arial" w:eastAsia="Times New Roman" w:hAnsi="Arial" w:cs="Arial"/>
          <w:color w:val="000000"/>
          <w:sz w:val="18"/>
          <w:szCs w:val="18"/>
          <w:rPrChange w:id="679" w:author="Stefanía Sibille Grández" w:date="2022-06-29T17:47:00Z">
            <w:rPr>
              <w:rFonts w:ascii="Calibri" w:eastAsia="Times New Roman" w:hAnsi="Calibri" w:cs="Calibri"/>
              <w:color w:val="000000"/>
            </w:rPr>
          </w:rPrChange>
        </w:rPr>
        <w:t xml:space="preserve">, S. </w:t>
      </w:r>
      <w:proofErr w:type="spellStart"/>
      <w:r w:rsidR="00F8655F" w:rsidRPr="003F0E72">
        <w:rPr>
          <w:rFonts w:ascii="Arial" w:eastAsia="Times New Roman" w:hAnsi="Arial" w:cs="Arial"/>
          <w:color w:val="000000"/>
          <w:sz w:val="18"/>
          <w:szCs w:val="18"/>
          <w:rPrChange w:id="680" w:author="Stefanía Sibille Grández" w:date="2022-06-29T17:47:00Z">
            <w:rPr>
              <w:rFonts w:ascii="Calibri" w:eastAsia="Times New Roman" w:hAnsi="Calibri" w:cs="Calibri"/>
              <w:color w:val="000000"/>
            </w:rPr>
          </w:rPrChange>
        </w:rPr>
        <w:t>mag</w:t>
      </w:r>
      <w:proofErr w:type="spellEnd"/>
      <w:r w:rsidR="00F8655F" w:rsidRPr="003F0E72">
        <w:rPr>
          <w:rFonts w:ascii="Arial" w:eastAsia="Times New Roman" w:hAnsi="Arial" w:cs="Arial"/>
          <w:color w:val="000000"/>
          <w:sz w:val="18"/>
          <w:szCs w:val="18"/>
          <w:rPrChange w:id="681"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82" w:author="Stefanía Sibille Grández" w:date="2022-06-29T17:47:00Z">
            <w:rPr>
              <w:rFonts w:ascii="Calibri" w:eastAsia="Times New Roman" w:hAnsi="Calibri" w:cs="Calibri"/>
              <w:color w:val="000000"/>
            </w:rPr>
          </w:rPrChange>
        </w:rPr>
        <w:t>Sturnira</w:t>
      </w:r>
      <w:proofErr w:type="spellEnd"/>
      <w:r w:rsidR="00F8655F" w:rsidRPr="003F0E72">
        <w:rPr>
          <w:rFonts w:ascii="Arial" w:eastAsia="Times New Roman" w:hAnsi="Arial" w:cs="Arial"/>
          <w:color w:val="000000"/>
          <w:sz w:val="18"/>
          <w:szCs w:val="18"/>
          <w:rPrChange w:id="683" w:author="Stefanía Sibille Grández" w:date="2022-06-29T17:47:00Z">
            <w:rPr>
              <w:rFonts w:ascii="Calibri" w:eastAsia="Times New Roman" w:hAnsi="Calibri" w:cs="Calibri"/>
              <w:color w:val="000000"/>
            </w:rPr>
          </w:rPrChange>
        </w:rPr>
        <w:t xml:space="preserve"> magma, S. </w:t>
      </w:r>
      <w:proofErr w:type="spellStart"/>
      <w:r w:rsidR="00F8655F" w:rsidRPr="003F0E72">
        <w:rPr>
          <w:rFonts w:ascii="Arial" w:eastAsia="Times New Roman" w:hAnsi="Arial" w:cs="Arial"/>
          <w:color w:val="000000"/>
          <w:sz w:val="18"/>
          <w:szCs w:val="18"/>
          <w:rPrChange w:id="684" w:author="Stefanía Sibille Grández" w:date="2022-06-29T17:47:00Z">
            <w:rPr>
              <w:rFonts w:ascii="Calibri" w:eastAsia="Times New Roman" w:hAnsi="Calibri" w:cs="Calibri"/>
              <w:color w:val="000000"/>
            </w:rPr>
          </w:rPrChange>
        </w:rPr>
        <w:t>opo</w:t>
      </w:r>
      <w:proofErr w:type="spellEnd"/>
      <w:r w:rsidR="00F8655F" w:rsidRPr="003F0E72">
        <w:rPr>
          <w:rFonts w:ascii="Arial" w:eastAsia="Times New Roman" w:hAnsi="Arial" w:cs="Arial"/>
          <w:color w:val="000000"/>
          <w:sz w:val="18"/>
          <w:szCs w:val="18"/>
          <w:rPrChange w:id="685"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86" w:author="Stefanía Sibille Grández" w:date="2022-06-29T17:47:00Z">
            <w:rPr>
              <w:rFonts w:ascii="Calibri" w:eastAsia="Times New Roman" w:hAnsi="Calibri" w:cs="Calibri"/>
              <w:color w:val="000000"/>
            </w:rPr>
          </w:rPrChange>
        </w:rPr>
        <w:t>Sturnira</w:t>
      </w:r>
      <w:proofErr w:type="spellEnd"/>
      <w:r w:rsidR="00F8655F" w:rsidRPr="003F0E72">
        <w:rPr>
          <w:rFonts w:ascii="Arial" w:eastAsia="Times New Roman" w:hAnsi="Arial" w:cs="Arial"/>
          <w:color w:val="000000"/>
          <w:sz w:val="18"/>
          <w:szCs w:val="18"/>
          <w:rPrChange w:id="687"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88" w:author="Stefanía Sibille Grández" w:date="2022-06-29T17:47:00Z">
            <w:rPr>
              <w:rFonts w:ascii="Calibri" w:eastAsia="Times New Roman" w:hAnsi="Calibri" w:cs="Calibri"/>
              <w:color w:val="000000"/>
            </w:rPr>
          </w:rPrChange>
        </w:rPr>
        <w:t>oporaphylum</w:t>
      </w:r>
      <w:proofErr w:type="spellEnd"/>
      <w:r w:rsidR="00F8655F" w:rsidRPr="003F0E72">
        <w:rPr>
          <w:rFonts w:ascii="Arial" w:eastAsia="Times New Roman" w:hAnsi="Arial" w:cs="Arial"/>
          <w:color w:val="000000"/>
          <w:sz w:val="18"/>
          <w:szCs w:val="18"/>
          <w:rPrChange w:id="689" w:author="Stefanía Sibille Grández" w:date="2022-06-29T17:47:00Z">
            <w:rPr>
              <w:rFonts w:ascii="Calibri" w:eastAsia="Times New Roman" w:hAnsi="Calibri" w:cs="Calibri"/>
              <w:color w:val="000000"/>
            </w:rPr>
          </w:rPrChange>
        </w:rPr>
        <w:t xml:space="preserve">, S. </w:t>
      </w:r>
      <w:proofErr w:type="spellStart"/>
      <w:r w:rsidR="00F8655F" w:rsidRPr="003F0E72">
        <w:rPr>
          <w:rFonts w:ascii="Arial" w:eastAsia="Times New Roman" w:hAnsi="Arial" w:cs="Arial"/>
          <w:color w:val="000000"/>
          <w:sz w:val="18"/>
          <w:szCs w:val="18"/>
          <w:rPrChange w:id="690" w:author="Stefanía Sibille Grández" w:date="2022-06-29T17:47:00Z">
            <w:rPr>
              <w:rFonts w:ascii="Calibri" w:eastAsia="Times New Roman" w:hAnsi="Calibri" w:cs="Calibri"/>
              <w:color w:val="000000"/>
            </w:rPr>
          </w:rPrChange>
        </w:rPr>
        <w:t>til</w:t>
      </w:r>
      <w:proofErr w:type="spellEnd"/>
      <w:r w:rsidR="00F8655F" w:rsidRPr="003F0E72">
        <w:rPr>
          <w:rFonts w:ascii="Arial" w:eastAsia="Times New Roman" w:hAnsi="Arial" w:cs="Arial"/>
          <w:color w:val="000000"/>
          <w:sz w:val="18"/>
          <w:szCs w:val="18"/>
          <w:rPrChange w:id="691"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92" w:author="Stefanía Sibille Grández" w:date="2022-06-29T17:47:00Z">
            <w:rPr>
              <w:rFonts w:ascii="Calibri" w:eastAsia="Times New Roman" w:hAnsi="Calibri" w:cs="Calibri"/>
              <w:color w:val="000000"/>
            </w:rPr>
          </w:rPrChange>
        </w:rPr>
        <w:t>Sturnira</w:t>
      </w:r>
      <w:proofErr w:type="spellEnd"/>
      <w:r w:rsidR="00F8655F" w:rsidRPr="003F0E72">
        <w:rPr>
          <w:rFonts w:ascii="Arial" w:eastAsia="Times New Roman" w:hAnsi="Arial" w:cs="Arial"/>
          <w:color w:val="000000"/>
          <w:sz w:val="18"/>
          <w:szCs w:val="18"/>
          <w:rPrChange w:id="693"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94" w:author="Stefanía Sibille Grández" w:date="2022-06-29T17:47:00Z">
            <w:rPr>
              <w:rFonts w:ascii="Calibri" w:eastAsia="Times New Roman" w:hAnsi="Calibri" w:cs="Calibri"/>
              <w:color w:val="000000"/>
            </w:rPr>
          </w:rPrChange>
        </w:rPr>
        <w:t>tildae</w:t>
      </w:r>
      <w:proofErr w:type="spellEnd"/>
      <w:r w:rsidR="00F8655F" w:rsidRPr="003F0E72">
        <w:rPr>
          <w:rFonts w:ascii="Arial" w:eastAsia="Times New Roman" w:hAnsi="Arial" w:cs="Arial"/>
          <w:color w:val="000000"/>
          <w:sz w:val="18"/>
          <w:szCs w:val="18"/>
          <w:rPrChange w:id="695" w:author="Stefanía Sibille Grández" w:date="2022-06-29T17:47:00Z">
            <w:rPr>
              <w:rFonts w:ascii="Calibri" w:eastAsia="Times New Roman" w:hAnsi="Calibri" w:cs="Calibri"/>
              <w:color w:val="000000"/>
            </w:rPr>
          </w:rPrChange>
        </w:rPr>
        <w:t xml:space="preserve">, T. </w:t>
      </w:r>
      <w:proofErr w:type="spellStart"/>
      <w:r w:rsidR="00F8655F" w:rsidRPr="003F0E72">
        <w:rPr>
          <w:rFonts w:ascii="Arial" w:eastAsia="Times New Roman" w:hAnsi="Arial" w:cs="Arial"/>
          <w:color w:val="000000"/>
          <w:sz w:val="18"/>
          <w:szCs w:val="18"/>
          <w:rPrChange w:id="696" w:author="Stefanía Sibille Grández" w:date="2022-06-29T17:47:00Z">
            <w:rPr>
              <w:rFonts w:ascii="Calibri" w:eastAsia="Times New Roman" w:hAnsi="Calibri" w:cs="Calibri"/>
              <w:color w:val="000000"/>
            </w:rPr>
          </w:rPrChange>
        </w:rPr>
        <w:t>nic</w:t>
      </w:r>
      <w:proofErr w:type="spellEnd"/>
      <w:r w:rsidR="00F8655F" w:rsidRPr="003F0E72">
        <w:rPr>
          <w:rFonts w:ascii="Arial" w:eastAsia="Times New Roman" w:hAnsi="Arial" w:cs="Arial"/>
          <w:color w:val="000000"/>
          <w:sz w:val="18"/>
          <w:szCs w:val="18"/>
          <w:rPrChange w:id="697"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698" w:author="Stefanía Sibille Grández" w:date="2022-06-29T17:47:00Z">
            <w:rPr>
              <w:rFonts w:ascii="Calibri" w:eastAsia="Times New Roman" w:hAnsi="Calibri" w:cs="Calibri"/>
              <w:color w:val="000000"/>
            </w:rPr>
          </w:rPrChange>
        </w:rPr>
        <w:t>Trinycteris</w:t>
      </w:r>
      <w:proofErr w:type="spellEnd"/>
      <w:r w:rsidR="00F8655F" w:rsidRPr="003F0E72">
        <w:rPr>
          <w:rFonts w:ascii="Arial" w:eastAsia="Times New Roman" w:hAnsi="Arial" w:cs="Arial"/>
          <w:color w:val="000000"/>
          <w:sz w:val="18"/>
          <w:szCs w:val="18"/>
          <w:rPrChange w:id="699"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700" w:author="Stefanía Sibille Grández" w:date="2022-06-29T17:47:00Z">
            <w:rPr>
              <w:rFonts w:ascii="Calibri" w:eastAsia="Times New Roman" w:hAnsi="Calibri" w:cs="Calibri"/>
              <w:color w:val="000000"/>
            </w:rPr>
          </w:rPrChange>
        </w:rPr>
        <w:t>nicefori</w:t>
      </w:r>
      <w:proofErr w:type="spellEnd"/>
      <w:r w:rsidR="00F8655F" w:rsidRPr="003F0E72">
        <w:rPr>
          <w:rFonts w:ascii="Arial" w:eastAsia="Times New Roman" w:hAnsi="Arial" w:cs="Arial"/>
          <w:color w:val="000000"/>
          <w:sz w:val="18"/>
          <w:szCs w:val="18"/>
          <w:rPrChange w:id="701" w:author="Stefanía Sibille Grández" w:date="2022-06-29T17:47:00Z">
            <w:rPr>
              <w:rFonts w:ascii="Calibri" w:eastAsia="Times New Roman" w:hAnsi="Calibri" w:cs="Calibri"/>
              <w:color w:val="000000"/>
            </w:rPr>
          </w:rPrChange>
        </w:rPr>
        <w:t xml:space="preserve">, U. </w:t>
      </w:r>
      <w:proofErr w:type="spellStart"/>
      <w:r w:rsidR="00F8655F" w:rsidRPr="003F0E72">
        <w:rPr>
          <w:rFonts w:ascii="Arial" w:eastAsia="Times New Roman" w:hAnsi="Arial" w:cs="Arial"/>
          <w:color w:val="000000"/>
          <w:sz w:val="18"/>
          <w:szCs w:val="18"/>
          <w:rPrChange w:id="702" w:author="Stefanía Sibille Grández" w:date="2022-06-29T17:47:00Z">
            <w:rPr>
              <w:rFonts w:ascii="Calibri" w:eastAsia="Times New Roman" w:hAnsi="Calibri" w:cs="Calibri"/>
              <w:color w:val="000000"/>
            </w:rPr>
          </w:rPrChange>
        </w:rPr>
        <w:t>bil</w:t>
      </w:r>
      <w:proofErr w:type="spellEnd"/>
      <w:r w:rsidR="00F8655F" w:rsidRPr="003F0E72">
        <w:rPr>
          <w:rFonts w:ascii="Arial" w:eastAsia="Times New Roman" w:hAnsi="Arial" w:cs="Arial"/>
          <w:color w:val="000000"/>
          <w:sz w:val="18"/>
          <w:szCs w:val="18"/>
          <w:rPrChange w:id="703"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704" w:author="Stefanía Sibille Grández" w:date="2022-06-29T17:47:00Z">
            <w:rPr>
              <w:rFonts w:ascii="Calibri" w:eastAsia="Times New Roman" w:hAnsi="Calibri" w:cs="Calibri"/>
              <w:color w:val="000000"/>
            </w:rPr>
          </w:rPrChange>
        </w:rPr>
        <w:t>Uroderma</w:t>
      </w:r>
      <w:proofErr w:type="spellEnd"/>
      <w:r w:rsidR="00F8655F" w:rsidRPr="003F0E72">
        <w:rPr>
          <w:rFonts w:ascii="Arial" w:eastAsia="Times New Roman" w:hAnsi="Arial" w:cs="Arial"/>
          <w:color w:val="000000"/>
          <w:sz w:val="18"/>
          <w:szCs w:val="18"/>
          <w:rPrChange w:id="705"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706" w:author="Stefanía Sibille Grández" w:date="2022-06-29T17:47:00Z">
            <w:rPr>
              <w:rFonts w:ascii="Calibri" w:eastAsia="Times New Roman" w:hAnsi="Calibri" w:cs="Calibri"/>
              <w:color w:val="000000"/>
            </w:rPr>
          </w:rPrChange>
        </w:rPr>
        <w:t>bilobatum</w:t>
      </w:r>
      <w:proofErr w:type="spellEnd"/>
      <w:r w:rsidR="00F8655F" w:rsidRPr="003F0E72">
        <w:rPr>
          <w:rFonts w:ascii="Arial" w:eastAsia="Times New Roman" w:hAnsi="Arial" w:cs="Arial"/>
          <w:color w:val="000000"/>
          <w:sz w:val="18"/>
          <w:szCs w:val="18"/>
          <w:rPrChange w:id="707" w:author="Stefanía Sibille Grández" w:date="2022-06-29T17:47:00Z">
            <w:rPr>
              <w:rFonts w:ascii="Calibri" w:eastAsia="Times New Roman" w:hAnsi="Calibri" w:cs="Calibri"/>
              <w:color w:val="000000"/>
            </w:rPr>
          </w:rPrChange>
        </w:rPr>
        <w:t xml:space="preserve">, V. car: </w:t>
      </w:r>
      <w:proofErr w:type="spellStart"/>
      <w:r w:rsidR="00F8655F" w:rsidRPr="003F0E72">
        <w:rPr>
          <w:rFonts w:ascii="Arial" w:eastAsia="Times New Roman" w:hAnsi="Arial" w:cs="Arial"/>
          <w:color w:val="000000"/>
          <w:sz w:val="18"/>
          <w:szCs w:val="18"/>
          <w:rPrChange w:id="708" w:author="Stefanía Sibille Grández" w:date="2022-06-29T17:47:00Z">
            <w:rPr>
              <w:rFonts w:ascii="Calibri" w:eastAsia="Times New Roman" w:hAnsi="Calibri" w:cs="Calibri"/>
              <w:color w:val="000000"/>
            </w:rPr>
          </w:rPrChange>
        </w:rPr>
        <w:t>Vampyrodes</w:t>
      </w:r>
      <w:proofErr w:type="spellEnd"/>
      <w:r w:rsidR="00F8655F" w:rsidRPr="003F0E72">
        <w:rPr>
          <w:rFonts w:ascii="Arial" w:eastAsia="Times New Roman" w:hAnsi="Arial" w:cs="Arial"/>
          <w:color w:val="000000"/>
          <w:sz w:val="18"/>
          <w:szCs w:val="18"/>
          <w:rPrChange w:id="709" w:author="Stefanía Sibille Grández" w:date="2022-06-29T17:47:00Z">
            <w:rPr>
              <w:rFonts w:ascii="Calibri" w:eastAsia="Times New Roman" w:hAnsi="Calibri" w:cs="Calibri"/>
              <w:color w:val="000000"/>
            </w:rPr>
          </w:rPrChange>
        </w:rPr>
        <w:t xml:space="preserve"> </w:t>
      </w:r>
      <w:proofErr w:type="spellStart"/>
      <w:r w:rsidR="00F8655F" w:rsidRPr="003F0E72">
        <w:rPr>
          <w:rFonts w:ascii="Arial" w:eastAsia="Times New Roman" w:hAnsi="Arial" w:cs="Arial"/>
          <w:color w:val="000000"/>
          <w:sz w:val="18"/>
          <w:szCs w:val="18"/>
          <w:rPrChange w:id="710" w:author="Stefanía Sibille Grández" w:date="2022-06-29T17:47:00Z">
            <w:rPr>
              <w:rFonts w:ascii="Calibri" w:eastAsia="Times New Roman" w:hAnsi="Calibri" w:cs="Calibri"/>
              <w:color w:val="000000"/>
            </w:rPr>
          </w:rPrChange>
        </w:rPr>
        <w:t>caraccioli</w:t>
      </w:r>
      <w:proofErr w:type="spellEnd"/>
      <w:r w:rsidR="00F8655F" w:rsidRPr="003F0E72">
        <w:rPr>
          <w:rFonts w:ascii="Arial" w:eastAsia="Times New Roman" w:hAnsi="Arial" w:cs="Arial"/>
          <w:color w:val="000000"/>
          <w:sz w:val="18"/>
          <w:szCs w:val="18"/>
          <w:rPrChange w:id="711" w:author="Stefanía Sibille Grández" w:date="2022-06-29T17:47:00Z">
            <w:rPr>
              <w:rFonts w:ascii="Calibri" w:eastAsia="Times New Roman" w:hAnsi="Calibri" w:cs="Calibri"/>
              <w:color w:val="000000"/>
            </w:rPr>
          </w:rPrChange>
        </w:rPr>
        <w:t>.</w:t>
      </w:r>
    </w:p>
    <w:p w14:paraId="6B2A0229" w14:textId="77777777" w:rsidR="00D10A41" w:rsidRPr="00F8655F" w:rsidRDefault="00D10A41" w:rsidP="00D10A41">
      <w:pPr>
        <w:autoSpaceDE w:val="0"/>
        <w:autoSpaceDN w:val="0"/>
        <w:adjustRightInd w:val="0"/>
        <w:spacing w:after="0" w:line="240" w:lineRule="auto"/>
      </w:pPr>
    </w:p>
    <w:p w14:paraId="45A1CB2A" w14:textId="088797E3" w:rsidR="00883A40" w:rsidRPr="00476A72" w:rsidRDefault="00560BE3">
      <w:pPr>
        <w:autoSpaceDE w:val="0"/>
        <w:autoSpaceDN w:val="0"/>
        <w:adjustRightInd w:val="0"/>
        <w:spacing w:after="0" w:line="240" w:lineRule="auto"/>
        <w:jc w:val="both"/>
        <w:rPr>
          <w:rFonts w:ascii="Arial" w:eastAsia="AGaramondPro-Regular" w:hAnsi="Arial" w:cs="Arial"/>
          <w:sz w:val="24"/>
          <w:szCs w:val="24"/>
          <w:lang w:val="es-PE"/>
        </w:rPr>
        <w:pPrChange w:id="712" w:author="Stefanía Sibille Grández" w:date="2022-05-22T18:58:00Z">
          <w:pPr>
            <w:autoSpaceDE w:val="0"/>
            <w:autoSpaceDN w:val="0"/>
            <w:adjustRightInd w:val="0"/>
            <w:spacing w:after="0" w:line="240" w:lineRule="auto"/>
          </w:pPr>
        </w:pPrChange>
      </w:pPr>
      <w:r w:rsidRPr="00476A72">
        <w:rPr>
          <w:rFonts w:ascii="Arial" w:eastAsia="AGaramondPro-Regular" w:hAnsi="Arial" w:cs="Arial"/>
          <w:sz w:val="24"/>
          <w:szCs w:val="24"/>
          <w:lang w:val="es-PE"/>
        </w:rPr>
        <w:t xml:space="preserve">A partir del análisis de similitud se observan tres grupos, el primero conformado por las coberturas vegetales bosque de colina baja y bosque de terraza baja </w:t>
      </w:r>
      <w:r w:rsidRPr="00476A72">
        <w:rPr>
          <w:rFonts w:ascii="Arial" w:hAnsi="Arial" w:cs="Arial"/>
          <w:sz w:val="24"/>
          <w:szCs w:val="24"/>
          <w:lang w:val="es-PE"/>
          <w:rPrChange w:id="713" w:author="Stefanía Sibille Grández" w:date="2022-05-22T18:58:00Z">
            <w:rPr>
              <w:rFonts w:ascii="Optima-Regular" w:hAnsi="Optima-Regular" w:cs="Optima-Regular"/>
              <w:lang w:val="es-PE"/>
            </w:rPr>
          </w:rPrChange>
        </w:rPr>
        <w:t>(</w:t>
      </w:r>
      <w:r w:rsidRPr="00476A72">
        <w:rPr>
          <w:rFonts w:ascii="Arial" w:hAnsi="Arial" w:cs="Arial"/>
          <w:i/>
          <w:iCs/>
          <w:sz w:val="24"/>
          <w:szCs w:val="24"/>
          <w:lang w:val="es-PE"/>
          <w:rPrChange w:id="714" w:author="Stefanía Sibille Grández" w:date="2022-05-22T18:58:00Z">
            <w:rPr>
              <w:rFonts w:ascii="Optima-Italic" w:hAnsi="Optima-Italic" w:cs="Optima-Italic"/>
              <w:i/>
              <w:iCs/>
              <w:lang w:val="es-PE"/>
            </w:rPr>
          </w:rPrChange>
        </w:rPr>
        <w:t>I</w:t>
      </w:r>
      <w:r w:rsidRPr="00476A72">
        <w:rPr>
          <w:rFonts w:ascii="Arial" w:hAnsi="Arial" w:cs="Arial"/>
          <w:i/>
          <w:iCs/>
          <w:sz w:val="24"/>
          <w:szCs w:val="24"/>
          <w:vertAlign w:val="subscript"/>
          <w:lang w:val="es-PE"/>
          <w:rPrChange w:id="715" w:author="Stefanía Sibille Grández" w:date="2022-05-22T18:58:00Z">
            <w:rPr>
              <w:rFonts w:ascii="Optima-Italic" w:hAnsi="Optima-Italic" w:cs="Optima-Italic"/>
              <w:i/>
              <w:iCs/>
              <w:sz w:val="13"/>
              <w:szCs w:val="13"/>
              <w:lang w:val="es-PE"/>
            </w:rPr>
          </w:rPrChange>
        </w:rPr>
        <w:t xml:space="preserve">J </w:t>
      </w:r>
      <w:r w:rsidR="002B6324" w:rsidRPr="00476A72">
        <w:rPr>
          <w:rFonts w:ascii="Arial" w:hAnsi="Arial" w:cs="Arial"/>
          <w:sz w:val="24"/>
          <w:szCs w:val="24"/>
          <w:lang w:val="es-PE"/>
          <w:rPrChange w:id="716" w:author="Stefanía Sibille Grández" w:date="2022-05-22T18:58:00Z">
            <w:rPr>
              <w:rFonts w:ascii="Optima-Regular" w:hAnsi="Optima-Regular" w:cs="Optima-Regular"/>
              <w:lang w:val="es-PE"/>
            </w:rPr>
          </w:rPrChange>
        </w:rPr>
        <w:t>= 70 %</w:t>
      </w:r>
      <w:r w:rsidRPr="00476A72">
        <w:rPr>
          <w:rFonts w:ascii="Arial" w:hAnsi="Arial" w:cs="Arial"/>
          <w:sz w:val="24"/>
          <w:szCs w:val="24"/>
          <w:lang w:val="es-PE"/>
          <w:rPrChange w:id="717" w:author="Stefanía Sibille Grández" w:date="2022-05-22T18:58:00Z">
            <w:rPr>
              <w:rFonts w:ascii="Optima-Regular" w:hAnsi="Optima-Regular" w:cs="Optima-Regular"/>
              <w:lang w:val="es-PE"/>
            </w:rPr>
          </w:rPrChange>
        </w:rPr>
        <w:t>)</w:t>
      </w:r>
      <w:r w:rsidRPr="00476A72">
        <w:rPr>
          <w:rFonts w:ascii="Arial" w:eastAsia="AGaramondPro-Regular" w:hAnsi="Arial" w:cs="Arial"/>
          <w:sz w:val="24"/>
          <w:szCs w:val="24"/>
          <w:lang w:val="es-PE"/>
        </w:rPr>
        <w:t xml:space="preserve">, el segundo estuvo conformado por el bosque de montaña basimontano </w:t>
      </w:r>
      <w:r w:rsidRPr="00476A72">
        <w:rPr>
          <w:rFonts w:ascii="Arial" w:hAnsi="Arial" w:cs="Arial"/>
          <w:sz w:val="24"/>
          <w:szCs w:val="24"/>
          <w:lang w:val="es-PE"/>
          <w:rPrChange w:id="718" w:author="Stefanía Sibille Grández" w:date="2022-05-22T18:58:00Z">
            <w:rPr>
              <w:rFonts w:ascii="Optima-Regular" w:hAnsi="Optima-Regular" w:cs="Optima-Regular"/>
              <w:lang w:val="es-PE"/>
            </w:rPr>
          </w:rPrChange>
        </w:rPr>
        <w:t>(</w:t>
      </w:r>
      <w:r w:rsidRPr="00476A72">
        <w:rPr>
          <w:rFonts w:ascii="Arial" w:hAnsi="Arial" w:cs="Arial"/>
          <w:i/>
          <w:iCs/>
          <w:sz w:val="24"/>
          <w:szCs w:val="24"/>
          <w:lang w:val="es-PE"/>
          <w:rPrChange w:id="719" w:author="Stefanía Sibille Grández" w:date="2022-05-22T18:58:00Z">
            <w:rPr>
              <w:rFonts w:ascii="Optima-Italic" w:hAnsi="Optima-Italic" w:cs="Optima-Italic"/>
              <w:i/>
              <w:iCs/>
              <w:lang w:val="es-PE"/>
            </w:rPr>
          </w:rPrChange>
        </w:rPr>
        <w:t>I</w:t>
      </w:r>
      <w:r w:rsidRPr="00476A72">
        <w:rPr>
          <w:rFonts w:ascii="Arial" w:hAnsi="Arial" w:cs="Arial"/>
          <w:i/>
          <w:iCs/>
          <w:sz w:val="24"/>
          <w:szCs w:val="24"/>
          <w:vertAlign w:val="subscript"/>
          <w:lang w:val="es-PE"/>
          <w:rPrChange w:id="720" w:author="Stefanía Sibille Grández" w:date="2022-05-22T18:58:00Z">
            <w:rPr>
              <w:rFonts w:ascii="Optima-Italic" w:hAnsi="Optima-Italic" w:cs="Optima-Italic"/>
              <w:i/>
              <w:iCs/>
              <w:sz w:val="13"/>
              <w:szCs w:val="13"/>
              <w:lang w:val="es-PE"/>
            </w:rPr>
          </w:rPrChange>
        </w:rPr>
        <w:t>J</w:t>
      </w:r>
      <w:r w:rsidRPr="00476A72">
        <w:rPr>
          <w:rFonts w:ascii="Arial" w:hAnsi="Arial" w:cs="Arial"/>
          <w:i/>
          <w:iCs/>
          <w:sz w:val="24"/>
          <w:szCs w:val="24"/>
          <w:lang w:val="es-PE"/>
          <w:rPrChange w:id="721" w:author="Stefanía Sibille Grández" w:date="2022-05-22T18:58:00Z">
            <w:rPr>
              <w:rFonts w:ascii="Optima-Italic" w:hAnsi="Optima-Italic" w:cs="Optima-Italic"/>
              <w:i/>
              <w:iCs/>
              <w:sz w:val="13"/>
              <w:szCs w:val="13"/>
              <w:lang w:val="es-PE"/>
            </w:rPr>
          </w:rPrChange>
        </w:rPr>
        <w:t xml:space="preserve"> </w:t>
      </w:r>
      <w:r w:rsidR="002B6324" w:rsidRPr="00476A72">
        <w:rPr>
          <w:rFonts w:ascii="Arial" w:hAnsi="Arial" w:cs="Arial"/>
          <w:sz w:val="24"/>
          <w:szCs w:val="24"/>
          <w:lang w:val="es-PE"/>
          <w:rPrChange w:id="722" w:author="Stefanía Sibille Grández" w:date="2022-05-22T18:58:00Z">
            <w:rPr>
              <w:rFonts w:ascii="Optima-Regular" w:hAnsi="Optima-Regular" w:cs="Optima-Regular"/>
              <w:lang w:val="es-PE"/>
            </w:rPr>
          </w:rPrChange>
        </w:rPr>
        <w:t xml:space="preserve">= </w:t>
      </w:r>
      <w:r w:rsidR="00CA606A" w:rsidRPr="00476A72">
        <w:rPr>
          <w:rFonts w:ascii="Arial" w:hAnsi="Arial" w:cs="Arial"/>
          <w:sz w:val="24"/>
          <w:szCs w:val="24"/>
          <w:lang w:val="es-PE"/>
          <w:rPrChange w:id="723" w:author="Stefanía Sibille Grández" w:date="2022-05-22T18:58:00Z">
            <w:rPr>
              <w:rFonts w:ascii="Optima-Regular" w:hAnsi="Optima-Regular" w:cs="Optima-Regular"/>
              <w:lang w:val="es-PE"/>
            </w:rPr>
          </w:rPrChange>
        </w:rPr>
        <w:t>79</w:t>
      </w:r>
      <w:r w:rsidR="002B6324" w:rsidRPr="00476A72">
        <w:rPr>
          <w:rFonts w:ascii="Arial" w:hAnsi="Arial" w:cs="Arial"/>
          <w:sz w:val="24"/>
          <w:szCs w:val="24"/>
          <w:lang w:val="es-PE"/>
          <w:rPrChange w:id="724" w:author="Stefanía Sibille Grández" w:date="2022-05-22T18:58:00Z">
            <w:rPr>
              <w:rFonts w:ascii="Optima-Regular" w:hAnsi="Optima-Regular" w:cs="Optima-Regular"/>
              <w:lang w:val="es-PE"/>
            </w:rPr>
          </w:rPrChange>
        </w:rPr>
        <w:t xml:space="preserve"> %</w:t>
      </w:r>
      <w:r w:rsidR="00CA606A" w:rsidRPr="00476A72">
        <w:rPr>
          <w:rFonts w:ascii="Arial" w:hAnsi="Arial" w:cs="Arial"/>
          <w:sz w:val="24"/>
          <w:szCs w:val="24"/>
          <w:lang w:val="es-PE"/>
          <w:rPrChange w:id="725" w:author="Stefanía Sibille Grández" w:date="2022-05-22T18:58:00Z">
            <w:rPr>
              <w:rFonts w:ascii="Optima-Regular" w:hAnsi="Optima-Regular" w:cs="Optima-Regular"/>
              <w:lang w:val="es-PE"/>
            </w:rPr>
          </w:rPrChange>
        </w:rPr>
        <w:t>)</w:t>
      </w:r>
      <w:r w:rsidR="00CA606A" w:rsidRPr="00476A72">
        <w:rPr>
          <w:rFonts w:ascii="Arial" w:eastAsia="AGaramondPro-Regular" w:hAnsi="Arial" w:cs="Arial"/>
          <w:sz w:val="24"/>
          <w:szCs w:val="24"/>
          <w:lang w:val="es-PE"/>
        </w:rPr>
        <w:t xml:space="preserve"> y el tercer grupo fue el bosque de montaña montano </w:t>
      </w:r>
      <w:r w:rsidR="00CA606A" w:rsidRPr="00476A72">
        <w:rPr>
          <w:rFonts w:ascii="Arial" w:hAnsi="Arial" w:cs="Arial"/>
          <w:sz w:val="24"/>
          <w:szCs w:val="24"/>
          <w:lang w:val="es-PE"/>
          <w:rPrChange w:id="726" w:author="Stefanía Sibille Grández" w:date="2022-05-22T18:58:00Z">
            <w:rPr>
              <w:rFonts w:ascii="Optima-Regular" w:hAnsi="Optima-Regular" w:cs="Optima-Regular"/>
              <w:lang w:val="es-PE"/>
            </w:rPr>
          </w:rPrChange>
        </w:rPr>
        <w:t>(</w:t>
      </w:r>
      <w:r w:rsidR="00CA606A" w:rsidRPr="00476A72">
        <w:rPr>
          <w:rFonts w:ascii="Arial" w:hAnsi="Arial" w:cs="Arial"/>
          <w:i/>
          <w:iCs/>
          <w:sz w:val="24"/>
          <w:szCs w:val="24"/>
          <w:lang w:val="es-PE"/>
          <w:rPrChange w:id="727" w:author="Stefanía Sibille Grández" w:date="2022-05-22T18:58:00Z">
            <w:rPr>
              <w:rFonts w:ascii="Optima-Italic" w:hAnsi="Optima-Italic" w:cs="Optima-Italic"/>
              <w:i/>
              <w:iCs/>
              <w:lang w:val="es-PE"/>
            </w:rPr>
          </w:rPrChange>
        </w:rPr>
        <w:t>I</w:t>
      </w:r>
      <w:r w:rsidR="00CA606A" w:rsidRPr="00476A72">
        <w:rPr>
          <w:rFonts w:ascii="Arial" w:hAnsi="Arial" w:cs="Arial"/>
          <w:i/>
          <w:iCs/>
          <w:sz w:val="24"/>
          <w:szCs w:val="24"/>
          <w:vertAlign w:val="subscript"/>
          <w:lang w:val="es-PE"/>
          <w:rPrChange w:id="728" w:author="Stefanía Sibille Grández" w:date="2022-05-22T18:58:00Z">
            <w:rPr>
              <w:rFonts w:ascii="Optima-Italic" w:hAnsi="Optima-Italic" w:cs="Optima-Italic"/>
              <w:i/>
              <w:iCs/>
              <w:sz w:val="13"/>
              <w:szCs w:val="13"/>
              <w:lang w:val="es-PE"/>
            </w:rPr>
          </w:rPrChange>
        </w:rPr>
        <w:t>J</w:t>
      </w:r>
      <w:r w:rsidR="00CA606A" w:rsidRPr="00476A72">
        <w:rPr>
          <w:rFonts w:ascii="Arial" w:hAnsi="Arial" w:cs="Arial"/>
          <w:i/>
          <w:iCs/>
          <w:sz w:val="24"/>
          <w:szCs w:val="24"/>
          <w:lang w:val="es-PE"/>
          <w:rPrChange w:id="729" w:author="Stefanía Sibille Grández" w:date="2022-05-22T18:58:00Z">
            <w:rPr>
              <w:rFonts w:ascii="Optima-Italic" w:hAnsi="Optima-Italic" w:cs="Optima-Italic"/>
              <w:i/>
              <w:iCs/>
              <w:sz w:val="13"/>
              <w:szCs w:val="13"/>
              <w:lang w:val="es-PE"/>
            </w:rPr>
          </w:rPrChange>
        </w:rPr>
        <w:t xml:space="preserve"> </w:t>
      </w:r>
      <w:r w:rsidR="002B6324" w:rsidRPr="00476A72">
        <w:rPr>
          <w:rFonts w:ascii="Arial" w:hAnsi="Arial" w:cs="Arial"/>
          <w:sz w:val="24"/>
          <w:szCs w:val="24"/>
          <w:lang w:val="es-PE"/>
          <w:rPrChange w:id="730" w:author="Stefanía Sibille Grández" w:date="2022-05-22T18:58:00Z">
            <w:rPr>
              <w:rFonts w:ascii="Optima-Regular" w:hAnsi="Optima-Regular" w:cs="Optima-Regular"/>
              <w:lang w:val="es-PE"/>
            </w:rPr>
          </w:rPrChange>
        </w:rPr>
        <w:t xml:space="preserve">= </w:t>
      </w:r>
      <w:r w:rsidR="00CA606A" w:rsidRPr="00476A72">
        <w:rPr>
          <w:rFonts w:ascii="Arial" w:hAnsi="Arial" w:cs="Arial"/>
          <w:sz w:val="24"/>
          <w:szCs w:val="24"/>
          <w:lang w:val="es-PE"/>
          <w:rPrChange w:id="731" w:author="Stefanía Sibille Grández" w:date="2022-05-22T18:58:00Z">
            <w:rPr>
              <w:rFonts w:ascii="Optima-Regular" w:hAnsi="Optima-Regular" w:cs="Optima-Regular"/>
              <w:lang w:val="es-PE"/>
            </w:rPr>
          </w:rPrChange>
        </w:rPr>
        <w:t>97</w:t>
      </w:r>
      <w:r w:rsidR="002B6324" w:rsidRPr="00476A72">
        <w:rPr>
          <w:rFonts w:ascii="Arial" w:hAnsi="Arial" w:cs="Arial"/>
          <w:sz w:val="24"/>
          <w:szCs w:val="24"/>
          <w:lang w:val="es-PE"/>
          <w:rPrChange w:id="732" w:author="Stefanía Sibille Grández" w:date="2022-05-22T18:58:00Z">
            <w:rPr>
              <w:rFonts w:ascii="Optima-Regular" w:hAnsi="Optima-Regular" w:cs="Optima-Regular"/>
              <w:lang w:val="es-PE"/>
            </w:rPr>
          </w:rPrChange>
        </w:rPr>
        <w:t xml:space="preserve"> %</w:t>
      </w:r>
      <w:r w:rsidR="00CA606A" w:rsidRPr="00476A72">
        <w:rPr>
          <w:rFonts w:ascii="Arial" w:hAnsi="Arial" w:cs="Arial"/>
          <w:sz w:val="24"/>
          <w:szCs w:val="24"/>
          <w:lang w:val="es-PE"/>
          <w:rPrChange w:id="733" w:author="Stefanía Sibille Grández" w:date="2022-05-22T18:58:00Z">
            <w:rPr>
              <w:rFonts w:ascii="Optima-Regular" w:hAnsi="Optima-Regular" w:cs="Optima-Regular"/>
              <w:lang w:val="es-PE"/>
            </w:rPr>
          </w:rPrChange>
        </w:rPr>
        <w:t>) como se muestra en la figura xx</w:t>
      </w:r>
      <w:ins w:id="734" w:author="Stefanía Sibille Grández" w:date="2022-05-22T18:58:00Z">
        <w:r w:rsidR="00476A72">
          <w:rPr>
            <w:rFonts w:ascii="Arial" w:hAnsi="Arial" w:cs="Arial"/>
            <w:sz w:val="24"/>
            <w:szCs w:val="24"/>
            <w:lang w:val="es-PE"/>
          </w:rPr>
          <w:t>.</w:t>
        </w:r>
      </w:ins>
    </w:p>
    <w:p w14:paraId="6AFBF63A" w14:textId="77777777" w:rsidR="00560BE3" w:rsidRDefault="00560BE3" w:rsidP="00827956">
      <w:pPr>
        <w:autoSpaceDE w:val="0"/>
        <w:autoSpaceDN w:val="0"/>
        <w:adjustRightInd w:val="0"/>
        <w:spacing w:after="0" w:line="240" w:lineRule="auto"/>
        <w:rPr>
          <w:rFonts w:ascii="Arial" w:eastAsia="AGaramondPro-Regular" w:hAnsi="Arial" w:cs="Arial"/>
          <w:sz w:val="24"/>
          <w:szCs w:val="24"/>
          <w:lang w:val="es-PE"/>
        </w:rPr>
      </w:pPr>
      <w:r>
        <w:rPr>
          <w:noProof/>
          <w:lang w:val="en-US"/>
        </w:rPr>
        <w:lastRenderedPageBreak/>
        <w:drawing>
          <wp:inline distT="0" distB="0" distL="0" distR="0" wp14:anchorId="7E23A97A" wp14:editId="39299E9D">
            <wp:extent cx="5612130" cy="33191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19145"/>
                    </a:xfrm>
                    <a:prstGeom prst="rect">
                      <a:avLst/>
                    </a:prstGeom>
                  </pic:spPr>
                </pic:pic>
              </a:graphicData>
            </a:graphic>
          </wp:inline>
        </w:drawing>
      </w:r>
    </w:p>
    <w:p w14:paraId="5F220575" w14:textId="04A6E92B" w:rsidR="00CA606A" w:rsidRDefault="00CA606A" w:rsidP="00827956">
      <w:pPr>
        <w:autoSpaceDE w:val="0"/>
        <w:autoSpaceDN w:val="0"/>
        <w:adjustRightInd w:val="0"/>
        <w:spacing w:after="0" w:line="240" w:lineRule="auto"/>
        <w:rPr>
          <w:rFonts w:ascii="Arial" w:eastAsia="AGaramondPro-Regular" w:hAnsi="Arial" w:cs="Arial"/>
          <w:sz w:val="24"/>
          <w:szCs w:val="24"/>
          <w:lang w:val="es-PE"/>
        </w:rPr>
      </w:pPr>
      <w:r>
        <w:rPr>
          <w:rFonts w:ascii="Arial" w:eastAsia="AGaramondPro-Regular" w:hAnsi="Arial" w:cs="Arial"/>
          <w:sz w:val="24"/>
          <w:szCs w:val="24"/>
          <w:lang w:val="es-PE"/>
        </w:rPr>
        <w:t xml:space="preserve">Figura xx. </w:t>
      </w:r>
      <w:proofErr w:type="spellStart"/>
      <w:r>
        <w:rPr>
          <w:rFonts w:ascii="Arial" w:eastAsia="AGaramondPro-Regular" w:hAnsi="Arial" w:cs="Arial"/>
          <w:sz w:val="24"/>
          <w:szCs w:val="24"/>
          <w:lang w:val="es-PE"/>
        </w:rPr>
        <w:t>Dendrograma</w:t>
      </w:r>
      <w:proofErr w:type="spellEnd"/>
      <w:r>
        <w:rPr>
          <w:rFonts w:ascii="Arial" w:eastAsia="AGaramondPro-Regular" w:hAnsi="Arial" w:cs="Arial"/>
          <w:sz w:val="24"/>
          <w:szCs w:val="24"/>
          <w:lang w:val="es-PE"/>
        </w:rPr>
        <w:t xml:space="preserve"> de similitud de los murciélagos del distrito de Pic</w:t>
      </w:r>
      <w:del w:id="735" w:author="Stefanía Sibille Grández" w:date="2022-05-22T17:21:00Z">
        <w:r w:rsidDel="0055374A">
          <w:rPr>
            <w:rFonts w:ascii="Arial" w:eastAsia="AGaramondPro-Regular" w:hAnsi="Arial" w:cs="Arial"/>
            <w:sz w:val="24"/>
            <w:szCs w:val="24"/>
            <w:lang w:val="es-PE"/>
          </w:rPr>
          <w:delText>a</w:delText>
        </w:r>
      </w:del>
      <w:r>
        <w:rPr>
          <w:rFonts w:ascii="Arial" w:eastAsia="AGaramondPro-Regular" w:hAnsi="Arial" w:cs="Arial"/>
          <w:sz w:val="24"/>
          <w:szCs w:val="24"/>
          <w:lang w:val="es-PE"/>
        </w:rPr>
        <w:t>h</w:t>
      </w:r>
      <w:ins w:id="736" w:author="Stefanía Sibille Grández" w:date="2022-05-22T17:21:00Z">
        <w:r w:rsidR="0055374A">
          <w:rPr>
            <w:rFonts w:ascii="Arial" w:eastAsia="AGaramondPro-Regular" w:hAnsi="Arial" w:cs="Arial"/>
            <w:sz w:val="24"/>
            <w:szCs w:val="24"/>
            <w:lang w:val="es-PE"/>
          </w:rPr>
          <w:t>a</w:t>
        </w:r>
      </w:ins>
      <w:r>
        <w:rPr>
          <w:rFonts w:ascii="Arial" w:eastAsia="AGaramondPro-Regular" w:hAnsi="Arial" w:cs="Arial"/>
          <w:sz w:val="24"/>
          <w:szCs w:val="24"/>
          <w:lang w:val="es-PE"/>
        </w:rPr>
        <w:t xml:space="preserve">ri, a partir del índice de </w:t>
      </w:r>
      <w:del w:id="737" w:author="Stefanía Sibille Grández" w:date="2022-05-22T17:21:00Z">
        <w:r w:rsidDel="0055374A">
          <w:rPr>
            <w:rFonts w:ascii="Arial" w:eastAsia="AGaramondPro-Regular" w:hAnsi="Arial" w:cs="Arial"/>
            <w:sz w:val="24"/>
            <w:szCs w:val="24"/>
            <w:lang w:val="es-PE"/>
          </w:rPr>
          <w:delText>similutud</w:delText>
        </w:r>
      </w:del>
      <w:ins w:id="738" w:author="Stefanía Sibille Grández" w:date="2022-05-22T17:21:00Z">
        <w:r w:rsidR="0055374A">
          <w:rPr>
            <w:rFonts w:ascii="Arial" w:eastAsia="AGaramondPro-Regular" w:hAnsi="Arial" w:cs="Arial"/>
            <w:sz w:val="24"/>
            <w:szCs w:val="24"/>
            <w:lang w:val="es-PE"/>
          </w:rPr>
          <w:t>similitud</w:t>
        </w:r>
      </w:ins>
      <w:r>
        <w:rPr>
          <w:rFonts w:ascii="Arial" w:eastAsia="AGaramondPro-Regular" w:hAnsi="Arial" w:cs="Arial"/>
          <w:sz w:val="24"/>
          <w:szCs w:val="24"/>
          <w:lang w:val="es-PE"/>
        </w:rPr>
        <w:t xml:space="preserve"> </w:t>
      </w:r>
      <w:proofErr w:type="spellStart"/>
      <w:r>
        <w:rPr>
          <w:rFonts w:ascii="Arial" w:eastAsia="AGaramondPro-Regular" w:hAnsi="Arial" w:cs="Arial"/>
          <w:sz w:val="24"/>
          <w:szCs w:val="24"/>
          <w:lang w:val="es-PE"/>
        </w:rPr>
        <w:t>Jaccard</w:t>
      </w:r>
      <w:proofErr w:type="spellEnd"/>
      <w:r>
        <w:rPr>
          <w:rFonts w:ascii="Arial" w:eastAsia="AGaramondPro-Regular" w:hAnsi="Arial" w:cs="Arial"/>
          <w:sz w:val="24"/>
          <w:szCs w:val="24"/>
          <w:lang w:val="es-PE"/>
        </w:rPr>
        <w:t>.</w:t>
      </w:r>
    </w:p>
    <w:p w14:paraId="3738330B" w14:textId="77777777" w:rsidR="002B6324" w:rsidRDefault="002B6324" w:rsidP="00827956">
      <w:pPr>
        <w:autoSpaceDE w:val="0"/>
        <w:autoSpaceDN w:val="0"/>
        <w:adjustRightInd w:val="0"/>
        <w:spacing w:after="0" w:line="240" w:lineRule="auto"/>
        <w:rPr>
          <w:rFonts w:ascii="Arial" w:eastAsia="AGaramondPro-Regular" w:hAnsi="Arial" w:cs="Arial"/>
          <w:sz w:val="24"/>
          <w:szCs w:val="24"/>
          <w:lang w:val="es-PE"/>
        </w:rPr>
      </w:pPr>
    </w:p>
    <w:p w14:paraId="020B0929" w14:textId="4DE0546D" w:rsidR="002B6324" w:rsidRDefault="002B6324" w:rsidP="00827956">
      <w:pPr>
        <w:autoSpaceDE w:val="0"/>
        <w:autoSpaceDN w:val="0"/>
        <w:adjustRightInd w:val="0"/>
        <w:spacing w:after="0" w:line="240" w:lineRule="auto"/>
        <w:rPr>
          <w:rFonts w:ascii="Arial" w:eastAsia="AGaramondPro-Regular" w:hAnsi="Arial" w:cs="Arial"/>
          <w:b/>
          <w:sz w:val="24"/>
          <w:szCs w:val="24"/>
          <w:lang w:val="es-PE"/>
        </w:rPr>
      </w:pPr>
      <w:del w:id="739" w:author="Stefanía Sibille Grández" w:date="2022-05-22T17:21:00Z">
        <w:r w:rsidDel="0055374A">
          <w:rPr>
            <w:rFonts w:ascii="Arial" w:eastAsia="AGaramondPro-Regular" w:hAnsi="Arial" w:cs="Arial"/>
            <w:b/>
            <w:sz w:val="24"/>
            <w:szCs w:val="24"/>
            <w:lang w:val="es-PE"/>
          </w:rPr>
          <w:delText>Discusion</w:delText>
        </w:r>
      </w:del>
      <w:ins w:id="740" w:author="Stefanía Sibille Grández" w:date="2022-05-22T17:21:00Z">
        <w:r w:rsidR="0055374A">
          <w:rPr>
            <w:rFonts w:ascii="Arial" w:eastAsia="AGaramondPro-Regular" w:hAnsi="Arial" w:cs="Arial"/>
            <w:b/>
            <w:sz w:val="24"/>
            <w:szCs w:val="24"/>
            <w:lang w:val="es-PE"/>
          </w:rPr>
          <w:t>Discusión</w:t>
        </w:r>
      </w:ins>
    </w:p>
    <w:p w14:paraId="7C6B2D67" w14:textId="77777777" w:rsidR="002B6324" w:rsidRDefault="002B6324" w:rsidP="00827956">
      <w:pPr>
        <w:autoSpaceDE w:val="0"/>
        <w:autoSpaceDN w:val="0"/>
        <w:adjustRightInd w:val="0"/>
        <w:spacing w:after="0" w:line="240" w:lineRule="auto"/>
        <w:rPr>
          <w:rFonts w:ascii="Arial" w:eastAsia="AGaramondPro-Regular" w:hAnsi="Arial" w:cs="Arial"/>
          <w:b/>
          <w:sz w:val="24"/>
          <w:szCs w:val="24"/>
          <w:lang w:val="es-PE"/>
        </w:rPr>
      </w:pPr>
    </w:p>
    <w:p w14:paraId="425A95DF" w14:textId="6539C9CB" w:rsidR="003824A0" w:rsidRDefault="00FA017B" w:rsidP="00397C09">
      <w:pPr>
        <w:autoSpaceDE w:val="0"/>
        <w:autoSpaceDN w:val="0"/>
        <w:adjustRightInd w:val="0"/>
        <w:spacing w:after="0" w:line="240" w:lineRule="auto"/>
        <w:jc w:val="both"/>
        <w:rPr>
          <w:ins w:id="741" w:author="Stefanía Sibille Grández" w:date="2022-06-29T18:16:00Z"/>
          <w:rFonts w:ascii="Arial" w:eastAsia="AGaramondPro-Regular" w:hAnsi="Arial" w:cs="Arial"/>
          <w:sz w:val="24"/>
          <w:szCs w:val="24"/>
          <w:lang w:val="es-PE"/>
        </w:rPr>
      </w:pPr>
      <w:r w:rsidRPr="00BE4A49">
        <w:rPr>
          <w:rFonts w:ascii="Arial" w:eastAsia="AGaramondPro-Regular" w:hAnsi="Arial" w:cs="Arial"/>
          <w:sz w:val="24"/>
          <w:szCs w:val="24"/>
          <w:lang w:val="es-PE"/>
        </w:rPr>
        <w:t>El presente estudio registró un</w:t>
      </w:r>
      <w:r w:rsidR="00397C09">
        <w:rPr>
          <w:rFonts w:ascii="Arial" w:eastAsia="AGaramondPro-Regular" w:hAnsi="Arial" w:cs="Arial"/>
          <w:sz w:val="24"/>
          <w:szCs w:val="24"/>
          <w:lang w:val="es-PE"/>
        </w:rPr>
        <w:t xml:space="preserve"> total de 43 especies </w:t>
      </w:r>
      <w:r w:rsidR="000C407E">
        <w:rPr>
          <w:rFonts w:ascii="Arial" w:eastAsia="AGaramondPro-Regular" w:hAnsi="Arial" w:cs="Arial"/>
          <w:sz w:val="24"/>
          <w:szCs w:val="24"/>
          <w:lang w:val="es-PE"/>
        </w:rPr>
        <w:t>de quirópteros</w:t>
      </w:r>
      <w:r w:rsidR="00397C09">
        <w:rPr>
          <w:rFonts w:ascii="Arial" w:eastAsia="AGaramondPro-Regular" w:hAnsi="Arial" w:cs="Arial"/>
          <w:sz w:val="24"/>
          <w:szCs w:val="24"/>
          <w:lang w:val="es-PE"/>
        </w:rPr>
        <w:t>, un valor de riqueza específica</w:t>
      </w:r>
      <w:r w:rsidR="000C407E">
        <w:rPr>
          <w:rFonts w:ascii="Arial" w:eastAsia="AGaramondPro-Regular" w:hAnsi="Arial" w:cs="Arial"/>
          <w:sz w:val="24"/>
          <w:szCs w:val="24"/>
          <w:lang w:val="es-PE"/>
        </w:rPr>
        <w:t xml:space="preserve"> </w:t>
      </w:r>
      <w:del w:id="742" w:author="Stefanía Sibille Grández" w:date="2022-06-29T22:28:00Z">
        <w:r w:rsidRPr="00BE4A49" w:rsidDel="007E1B0E">
          <w:rPr>
            <w:rFonts w:ascii="Arial" w:eastAsia="AGaramondPro-Regular" w:hAnsi="Arial" w:cs="Arial"/>
            <w:sz w:val="24"/>
            <w:szCs w:val="24"/>
            <w:lang w:val="es-PE"/>
          </w:rPr>
          <w:delText xml:space="preserve">ampliamente </w:delText>
        </w:r>
      </w:del>
      <w:r w:rsidR="00397C09">
        <w:rPr>
          <w:rFonts w:ascii="Arial" w:eastAsia="AGaramondPro-Regular" w:hAnsi="Arial" w:cs="Arial"/>
          <w:sz w:val="24"/>
          <w:szCs w:val="24"/>
          <w:lang w:val="es-PE"/>
        </w:rPr>
        <w:t>superior a lo registrado</w:t>
      </w:r>
      <w:r w:rsidRPr="00BE4A49">
        <w:rPr>
          <w:rFonts w:ascii="Arial" w:eastAsia="AGaramondPro-Regular" w:hAnsi="Arial" w:cs="Arial"/>
          <w:sz w:val="24"/>
          <w:szCs w:val="24"/>
          <w:lang w:val="es-PE"/>
        </w:rPr>
        <w:t xml:space="preserve"> en el estudio de </w:t>
      </w:r>
      <w:r w:rsidRPr="00BE4A49">
        <w:rPr>
          <w:rFonts w:ascii="Arial" w:eastAsia="AGaramondPro-Regular" w:hAnsi="Arial" w:cs="Arial"/>
          <w:sz w:val="24"/>
          <w:szCs w:val="24"/>
          <w:highlight w:val="yellow"/>
          <w:lang w:val="es-PE"/>
        </w:rPr>
        <w:t>Pacheco et al. (2007)</w:t>
      </w:r>
      <w:r w:rsidRPr="00BE4A49">
        <w:rPr>
          <w:rFonts w:ascii="Arial" w:eastAsia="AGaramondPro-Regular" w:hAnsi="Arial" w:cs="Arial"/>
          <w:sz w:val="24"/>
          <w:szCs w:val="24"/>
          <w:lang w:val="es-PE"/>
        </w:rPr>
        <w:t xml:space="preserve">, realizado en el mismo distrito de </w:t>
      </w:r>
      <w:proofErr w:type="spellStart"/>
      <w:r w:rsidRPr="00BE4A49">
        <w:rPr>
          <w:rFonts w:ascii="Arial" w:eastAsia="AGaramondPro-Regular" w:hAnsi="Arial" w:cs="Arial"/>
          <w:sz w:val="24"/>
          <w:szCs w:val="24"/>
          <w:lang w:val="es-PE"/>
        </w:rPr>
        <w:t>Pichari</w:t>
      </w:r>
      <w:proofErr w:type="spellEnd"/>
      <w:r w:rsidR="006331D1">
        <w:rPr>
          <w:rFonts w:ascii="Arial" w:eastAsia="AGaramondPro-Regular" w:hAnsi="Arial" w:cs="Arial"/>
          <w:sz w:val="24"/>
          <w:szCs w:val="24"/>
          <w:lang w:val="es-PE"/>
        </w:rPr>
        <w:t>,</w:t>
      </w:r>
      <w:r w:rsidRPr="00BE4A49">
        <w:rPr>
          <w:rFonts w:ascii="Arial" w:eastAsia="AGaramondPro-Regular" w:hAnsi="Arial" w:cs="Arial"/>
          <w:sz w:val="24"/>
          <w:szCs w:val="24"/>
          <w:lang w:val="es-PE"/>
        </w:rPr>
        <w:t xml:space="preserve"> </w:t>
      </w:r>
      <w:r w:rsidR="00397C09" w:rsidRPr="00BE4A49">
        <w:rPr>
          <w:rFonts w:ascii="Arial" w:eastAsia="AGaramondPro-Regular" w:hAnsi="Arial" w:cs="Arial"/>
          <w:sz w:val="24"/>
          <w:szCs w:val="24"/>
          <w:lang w:val="es-PE"/>
        </w:rPr>
        <w:t>en la localidad de Catarata</w:t>
      </w:r>
      <w:r w:rsidR="00397C09">
        <w:rPr>
          <w:rFonts w:ascii="Arial" w:eastAsia="AGaramondPro-Regular" w:hAnsi="Arial" w:cs="Arial"/>
          <w:sz w:val="24"/>
          <w:szCs w:val="24"/>
          <w:lang w:val="es-PE"/>
        </w:rPr>
        <w:t xml:space="preserve">; donde </w:t>
      </w:r>
      <w:r w:rsidRPr="00BE4A49">
        <w:rPr>
          <w:rFonts w:ascii="Arial" w:eastAsia="AGaramondPro-Regular" w:hAnsi="Arial" w:cs="Arial"/>
          <w:sz w:val="24"/>
          <w:szCs w:val="24"/>
          <w:lang w:val="es-PE"/>
        </w:rPr>
        <w:t xml:space="preserve">registraron 17 especies. </w:t>
      </w:r>
      <w:r w:rsidR="002B169C" w:rsidRPr="00BE4A49">
        <w:rPr>
          <w:rFonts w:ascii="Arial" w:eastAsia="AGaramondPro-Regular" w:hAnsi="Arial" w:cs="Arial"/>
          <w:sz w:val="24"/>
          <w:szCs w:val="24"/>
          <w:lang w:val="es-PE"/>
        </w:rPr>
        <w:t xml:space="preserve">La notoria diferencia en la riqueza de especies </w:t>
      </w:r>
      <w:r w:rsidR="00BE4A49" w:rsidRPr="00BE4A49">
        <w:rPr>
          <w:rFonts w:ascii="Arial" w:eastAsia="AGaramondPro-Regular" w:hAnsi="Arial" w:cs="Arial"/>
          <w:sz w:val="24"/>
          <w:szCs w:val="24"/>
          <w:lang w:val="es-PE"/>
        </w:rPr>
        <w:t>entre</w:t>
      </w:r>
      <w:r w:rsidR="002B169C" w:rsidRPr="00BE4A49">
        <w:rPr>
          <w:rFonts w:ascii="Arial" w:eastAsia="AGaramondPro-Regular" w:hAnsi="Arial" w:cs="Arial"/>
          <w:sz w:val="24"/>
          <w:szCs w:val="24"/>
          <w:lang w:val="es-PE"/>
        </w:rPr>
        <w:t xml:space="preserve"> ambos estudios </w:t>
      </w:r>
      <w:r w:rsidR="00BE4A49" w:rsidRPr="00BE4A49">
        <w:rPr>
          <w:rFonts w:ascii="Arial" w:eastAsia="AGaramondPro-Regular" w:hAnsi="Arial" w:cs="Arial"/>
          <w:sz w:val="24"/>
          <w:szCs w:val="24"/>
          <w:lang w:val="es-PE"/>
        </w:rPr>
        <w:t>se debe</w:t>
      </w:r>
      <w:r w:rsidR="00D21B6F">
        <w:rPr>
          <w:rFonts w:ascii="Arial" w:eastAsia="AGaramondPro-Regular" w:hAnsi="Arial" w:cs="Arial"/>
          <w:sz w:val="24"/>
          <w:szCs w:val="24"/>
          <w:lang w:val="es-PE"/>
        </w:rPr>
        <w:t xml:space="preserve"> probablemente</w:t>
      </w:r>
      <w:r w:rsidR="00BE4A49" w:rsidRPr="00BE4A49">
        <w:rPr>
          <w:rFonts w:ascii="Arial" w:eastAsia="AGaramondPro-Regular" w:hAnsi="Arial" w:cs="Arial"/>
          <w:sz w:val="24"/>
          <w:szCs w:val="24"/>
          <w:lang w:val="es-PE"/>
        </w:rPr>
        <w:t xml:space="preserve"> </w:t>
      </w:r>
      <w:r w:rsidR="00D21B6F">
        <w:rPr>
          <w:rFonts w:ascii="Arial" w:eastAsia="AGaramondPro-Regular" w:hAnsi="Arial" w:cs="Arial"/>
          <w:sz w:val="24"/>
          <w:szCs w:val="24"/>
          <w:lang w:val="es-PE"/>
        </w:rPr>
        <w:t xml:space="preserve">al </w:t>
      </w:r>
      <w:r w:rsidR="00D21B6F" w:rsidRPr="00BE4A49">
        <w:rPr>
          <w:rFonts w:ascii="Arial" w:eastAsia="AGaramondPro-Regular" w:hAnsi="Arial" w:cs="Arial"/>
          <w:sz w:val="24"/>
          <w:szCs w:val="24"/>
          <w:lang w:val="es-PE"/>
        </w:rPr>
        <w:t>esfuerzo de muestreo</w:t>
      </w:r>
      <w:r w:rsidR="00397C09">
        <w:rPr>
          <w:rFonts w:ascii="Arial" w:eastAsia="AGaramondPro-Regular" w:hAnsi="Arial" w:cs="Arial"/>
          <w:sz w:val="24"/>
          <w:szCs w:val="24"/>
          <w:lang w:val="es-PE"/>
        </w:rPr>
        <w:t xml:space="preserve">. Mientras el estudio de </w:t>
      </w:r>
      <w:r w:rsidR="00397C09" w:rsidRPr="00BE4A49">
        <w:rPr>
          <w:rFonts w:ascii="Arial" w:eastAsia="AGaramondPro-Regular" w:hAnsi="Arial" w:cs="Arial"/>
          <w:sz w:val="24"/>
          <w:szCs w:val="24"/>
          <w:highlight w:val="yellow"/>
          <w:lang w:val="es-PE"/>
        </w:rPr>
        <w:t>Pacheco et al. (2007)</w:t>
      </w:r>
      <w:r w:rsidR="00397C09">
        <w:rPr>
          <w:rFonts w:ascii="Arial" w:eastAsia="AGaramondPro-Regular" w:hAnsi="Arial" w:cs="Arial"/>
          <w:sz w:val="24"/>
          <w:szCs w:val="24"/>
          <w:lang w:val="es-PE"/>
        </w:rPr>
        <w:t xml:space="preserve"> optó por evaluar </w:t>
      </w:r>
      <w:r w:rsidR="00397C09" w:rsidRPr="00BE4A49">
        <w:rPr>
          <w:rFonts w:ascii="Arial" w:eastAsia="AGaramondPro-Regular" w:hAnsi="Arial" w:cs="Arial"/>
          <w:sz w:val="24"/>
          <w:szCs w:val="24"/>
          <w:lang w:val="es-PE"/>
        </w:rPr>
        <w:t xml:space="preserve">09 </w:t>
      </w:r>
      <w:r w:rsidR="0098179A">
        <w:rPr>
          <w:rFonts w:ascii="Arial" w:eastAsia="AGaramondPro-Regular" w:hAnsi="Arial" w:cs="Arial"/>
          <w:sz w:val="24"/>
          <w:szCs w:val="24"/>
          <w:lang w:val="es-PE"/>
        </w:rPr>
        <w:t>RN</w:t>
      </w:r>
      <w:r w:rsidR="00397C09">
        <w:rPr>
          <w:rFonts w:ascii="Arial" w:eastAsia="AGaramondPro-Regular" w:hAnsi="Arial" w:cs="Arial"/>
          <w:sz w:val="24"/>
          <w:szCs w:val="24"/>
          <w:lang w:val="es-PE"/>
        </w:rPr>
        <w:t xml:space="preserve">, el </w:t>
      </w:r>
      <w:r w:rsidR="006331D1">
        <w:rPr>
          <w:rFonts w:ascii="Arial" w:eastAsia="AGaramondPro-Regular" w:hAnsi="Arial" w:cs="Arial"/>
          <w:sz w:val="24"/>
          <w:szCs w:val="24"/>
          <w:lang w:val="es-PE"/>
        </w:rPr>
        <w:t xml:space="preserve">presente </w:t>
      </w:r>
      <w:r w:rsidR="00291EAA">
        <w:rPr>
          <w:rFonts w:ascii="Arial" w:eastAsia="AGaramondPro-Regular" w:hAnsi="Arial" w:cs="Arial"/>
          <w:sz w:val="24"/>
          <w:szCs w:val="24"/>
          <w:lang w:val="es-PE"/>
        </w:rPr>
        <w:t xml:space="preserve">estudio </w:t>
      </w:r>
      <w:r w:rsidR="00397C09">
        <w:rPr>
          <w:rFonts w:ascii="Arial" w:eastAsia="AGaramondPro-Regular" w:hAnsi="Arial" w:cs="Arial"/>
          <w:sz w:val="24"/>
          <w:szCs w:val="24"/>
          <w:lang w:val="es-PE"/>
        </w:rPr>
        <w:t xml:space="preserve">realizó un esfuerzo de </w:t>
      </w:r>
      <w:ins w:id="743" w:author="Alejandro" w:date="2022-10-22T22:15:00Z">
        <w:r w:rsidR="002F4FB1">
          <w:rPr>
            <w:rFonts w:ascii="Arial" w:eastAsia="AGaramondPro-Regular" w:hAnsi="Arial" w:cs="Arial"/>
            <w:sz w:val="24"/>
            <w:szCs w:val="24"/>
            <w:lang w:val="es-PE"/>
          </w:rPr>
          <w:t>360</w:t>
        </w:r>
      </w:ins>
      <w:del w:id="744" w:author="Alejandro" w:date="2022-10-22T22:15:00Z">
        <w:r w:rsidR="0098179A" w:rsidDel="002F4FB1">
          <w:rPr>
            <w:rFonts w:ascii="Arial" w:eastAsia="AGaramondPro-Regular" w:hAnsi="Arial" w:cs="Arial"/>
            <w:sz w:val="24"/>
            <w:szCs w:val="24"/>
            <w:lang w:val="es-PE"/>
          </w:rPr>
          <w:delText>4</w:delText>
        </w:r>
        <w:r w:rsidR="006331D1" w:rsidDel="002F4FB1">
          <w:rPr>
            <w:rFonts w:ascii="Arial" w:eastAsia="AGaramondPro-Regular" w:hAnsi="Arial" w:cs="Arial"/>
            <w:sz w:val="24"/>
            <w:szCs w:val="24"/>
            <w:lang w:val="es-PE"/>
          </w:rPr>
          <w:delText>00</w:delText>
        </w:r>
      </w:del>
      <w:r w:rsidR="006331D1">
        <w:rPr>
          <w:rFonts w:ascii="Arial" w:eastAsia="AGaramondPro-Regular" w:hAnsi="Arial" w:cs="Arial"/>
          <w:sz w:val="24"/>
          <w:szCs w:val="24"/>
          <w:lang w:val="es-PE"/>
        </w:rPr>
        <w:t xml:space="preserve"> </w:t>
      </w:r>
      <w:r w:rsidR="0098179A">
        <w:rPr>
          <w:rFonts w:ascii="Arial" w:eastAsia="AGaramondPro-Regular" w:hAnsi="Arial" w:cs="Arial"/>
          <w:sz w:val="24"/>
          <w:szCs w:val="24"/>
          <w:lang w:val="es-PE"/>
        </w:rPr>
        <w:t>RN</w:t>
      </w:r>
      <w:r w:rsidR="00397C09">
        <w:rPr>
          <w:rFonts w:ascii="Arial" w:eastAsia="AGaramondPro-Regular" w:hAnsi="Arial" w:cs="Arial"/>
          <w:sz w:val="24"/>
          <w:szCs w:val="24"/>
          <w:lang w:val="es-PE"/>
        </w:rPr>
        <w:t xml:space="preserve">, </w:t>
      </w:r>
      <w:r w:rsidR="00291EAA">
        <w:rPr>
          <w:rFonts w:ascii="Arial" w:eastAsia="AGaramondPro-Regular" w:hAnsi="Arial" w:cs="Arial"/>
          <w:sz w:val="24"/>
          <w:szCs w:val="24"/>
          <w:lang w:val="es-PE"/>
        </w:rPr>
        <w:t xml:space="preserve">resultando en un </w:t>
      </w:r>
      <w:ins w:id="745" w:author="Stefanía Sibille Grández" w:date="2022-06-29T22:01:00Z">
        <w:r w:rsidR="00990C7A" w:rsidRPr="00C96BFE">
          <w:rPr>
            <w:rFonts w:ascii="Arial" w:eastAsia="AGaramondPro-Regular" w:hAnsi="Arial" w:cs="Arial"/>
            <w:sz w:val="24"/>
            <w:szCs w:val="24"/>
            <w:highlight w:val="yellow"/>
            <w:lang w:val="es-PE"/>
          </w:rPr>
          <w:t>increment</w:t>
        </w:r>
      </w:ins>
      <w:r w:rsidR="00291EAA">
        <w:rPr>
          <w:rFonts w:ascii="Arial" w:eastAsia="AGaramondPro-Regular" w:hAnsi="Arial" w:cs="Arial"/>
          <w:sz w:val="24"/>
          <w:szCs w:val="24"/>
          <w:highlight w:val="yellow"/>
          <w:lang w:val="es-PE"/>
        </w:rPr>
        <w:t>o</w:t>
      </w:r>
      <w:ins w:id="746" w:author="Stefanía Sibille Grández" w:date="2022-06-29T22:01:00Z">
        <w:r w:rsidR="00990C7A" w:rsidRPr="00C96BFE">
          <w:rPr>
            <w:rFonts w:ascii="Arial" w:eastAsia="AGaramondPro-Regular" w:hAnsi="Arial" w:cs="Arial"/>
            <w:sz w:val="24"/>
            <w:szCs w:val="24"/>
            <w:highlight w:val="yellow"/>
            <w:lang w:val="es-PE"/>
          </w:rPr>
          <w:t xml:space="preserve"> </w:t>
        </w:r>
      </w:ins>
      <w:r w:rsidR="00291EAA">
        <w:rPr>
          <w:rFonts w:ascii="Arial" w:eastAsia="AGaramondPro-Regular" w:hAnsi="Arial" w:cs="Arial"/>
          <w:sz w:val="24"/>
          <w:szCs w:val="24"/>
          <w:highlight w:val="yellow"/>
          <w:lang w:val="es-PE"/>
        </w:rPr>
        <w:t>d</w:t>
      </w:r>
      <w:ins w:id="747" w:author="Stefanía Sibille Grández" w:date="2022-06-29T22:01:00Z">
        <w:r w:rsidR="00990C7A" w:rsidRPr="00C96BFE">
          <w:rPr>
            <w:rFonts w:ascii="Arial" w:eastAsia="AGaramondPro-Regular" w:hAnsi="Arial" w:cs="Arial"/>
            <w:sz w:val="24"/>
            <w:szCs w:val="24"/>
            <w:highlight w:val="yellow"/>
            <w:lang w:val="es-PE"/>
          </w:rPr>
          <w:t xml:space="preserve">el </w:t>
        </w:r>
        <w:r w:rsidR="00291EAA" w:rsidRPr="00C96BFE">
          <w:rPr>
            <w:rFonts w:ascii="Arial" w:eastAsia="AGaramondPro-Regular" w:hAnsi="Arial" w:cs="Arial"/>
            <w:sz w:val="24"/>
            <w:szCs w:val="24"/>
            <w:highlight w:val="yellow"/>
            <w:lang w:val="es-PE"/>
          </w:rPr>
          <w:t>39%</w:t>
        </w:r>
        <w:r w:rsidR="00291EAA">
          <w:rPr>
            <w:rStyle w:val="Refdecomentario"/>
          </w:rPr>
          <w:commentReference w:id="748"/>
        </w:r>
      </w:ins>
      <w:r w:rsidR="00291EAA">
        <w:rPr>
          <w:rFonts w:ascii="Arial" w:eastAsia="AGaramondPro-Regular" w:hAnsi="Arial" w:cs="Arial"/>
          <w:sz w:val="24"/>
          <w:szCs w:val="24"/>
          <w:highlight w:val="yellow"/>
        </w:rPr>
        <w:t xml:space="preserve"> </w:t>
      </w:r>
      <w:ins w:id="749" w:author="Stefanía Sibille Grández" w:date="2022-06-29T22:01:00Z">
        <w:r w:rsidR="00990C7A" w:rsidRPr="00C96BFE">
          <w:rPr>
            <w:rFonts w:ascii="Arial" w:eastAsia="AGaramondPro-Regular" w:hAnsi="Arial" w:cs="Arial"/>
            <w:sz w:val="24"/>
            <w:szCs w:val="24"/>
            <w:highlight w:val="yellow"/>
            <w:lang w:val="es-PE"/>
          </w:rPr>
          <w:t xml:space="preserve">de especies </w:t>
        </w:r>
      </w:ins>
      <w:r w:rsidR="00291EAA">
        <w:rPr>
          <w:rFonts w:ascii="Arial" w:eastAsia="AGaramondPro-Regular" w:hAnsi="Arial" w:cs="Arial"/>
          <w:sz w:val="24"/>
          <w:szCs w:val="24"/>
          <w:highlight w:val="yellow"/>
          <w:lang w:val="es-PE"/>
        </w:rPr>
        <w:t xml:space="preserve">de quirópteros </w:t>
      </w:r>
      <w:ins w:id="750" w:author="Stefanía Sibille Grández" w:date="2022-06-29T22:01:00Z">
        <w:r w:rsidR="00990C7A" w:rsidRPr="00C96BFE">
          <w:rPr>
            <w:rFonts w:ascii="Arial" w:eastAsia="AGaramondPro-Regular" w:hAnsi="Arial" w:cs="Arial"/>
            <w:sz w:val="24"/>
            <w:szCs w:val="24"/>
            <w:highlight w:val="yellow"/>
            <w:lang w:val="es-PE"/>
          </w:rPr>
          <w:t xml:space="preserve">para localidad </w:t>
        </w:r>
      </w:ins>
      <w:r w:rsidR="002A5AB4">
        <w:rPr>
          <w:rFonts w:ascii="Arial" w:eastAsia="AGaramondPro-Regular" w:hAnsi="Arial" w:cs="Arial"/>
          <w:sz w:val="24"/>
          <w:szCs w:val="24"/>
          <w:highlight w:val="yellow"/>
          <w:lang w:val="es-PE"/>
        </w:rPr>
        <w:t>de Catarata</w:t>
      </w:r>
      <w:ins w:id="751" w:author="Stefanía Sibille Grández" w:date="2022-06-29T22:28:00Z">
        <w:r w:rsidR="007E1B0E">
          <w:rPr>
            <w:rFonts w:ascii="Arial" w:eastAsia="AGaramondPro-Regular" w:hAnsi="Arial" w:cs="Arial"/>
            <w:sz w:val="24"/>
            <w:szCs w:val="24"/>
            <w:lang w:val="es-PE"/>
          </w:rPr>
          <w:t>.</w:t>
        </w:r>
      </w:ins>
    </w:p>
    <w:p w14:paraId="7B03A715" w14:textId="77777777" w:rsidR="003824A0" w:rsidRDefault="003824A0" w:rsidP="00D21B6F">
      <w:pPr>
        <w:autoSpaceDE w:val="0"/>
        <w:autoSpaceDN w:val="0"/>
        <w:adjustRightInd w:val="0"/>
        <w:spacing w:after="0" w:line="240" w:lineRule="auto"/>
        <w:jc w:val="both"/>
        <w:rPr>
          <w:ins w:id="752" w:author="Stefanía Sibille Grández" w:date="2022-06-29T18:16:00Z"/>
          <w:rFonts w:ascii="Arial" w:eastAsia="AGaramondPro-Regular" w:hAnsi="Arial" w:cs="Arial"/>
          <w:sz w:val="24"/>
          <w:szCs w:val="24"/>
          <w:lang w:val="es-PE"/>
        </w:rPr>
      </w:pPr>
    </w:p>
    <w:p w14:paraId="3646421E" w14:textId="30E4A4D2" w:rsidR="00D21B6F" w:rsidRDefault="003824A0" w:rsidP="00D21B6F">
      <w:pPr>
        <w:autoSpaceDE w:val="0"/>
        <w:autoSpaceDN w:val="0"/>
        <w:adjustRightInd w:val="0"/>
        <w:spacing w:after="0" w:line="240" w:lineRule="auto"/>
        <w:jc w:val="both"/>
        <w:rPr>
          <w:rFonts w:ascii="Arial" w:eastAsia="AGaramondPro-Regular" w:hAnsi="Arial" w:cs="Arial"/>
          <w:sz w:val="24"/>
          <w:szCs w:val="24"/>
          <w:lang w:val="es-PE"/>
        </w:rPr>
      </w:pPr>
      <w:ins w:id="753" w:author="Stefanía Sibille Grández" w:date="2022-06-29T18:15:00Z">
        <w:r>
          <w:rPr>
            <w:rFonts w:ascii="Arial" w:eastAsia="AGaramondPro-Regular" w:hAnsi="Arial" w:cs="Arial"/>
            <w:sz w:val="24"/>
            <w:szCs w:val="24"/>
            <w:lang w:val="es-PE"/>
          </w:rPr>
          <w:t>Otro factor que pudo in</w:t>
        </w:r>
      </w:ins>
      <w:ins w:id="754" w:author="Stefanía Sibille Grández" w:date="2022-06-29T18:16:00Z">
        <w:r>
          <w:rPr>
            <w:rFonts w:ascii="Arial" w:eastAsia="AGaramondPro-Regular" w:hAnsi="Arial" w:cs="Arial"/>
            <w:sz w:val="24"/>
            <w:szCs w:val="24"/>
            <w:lang w:val="es-PE"/>
          </w:rPr>
          <w:t xml:space="preserve">fluir en riqueza registrada es </w:t>
        </w:r>
      </w:ins>
      <w:del w:id="755" w:author="Stefanía Sibille Grández" w:date="2022-06-29T18:16:00Z">
        <w:r w:rsidR="006331D1" w:rsidDel="003824A0">
          <w:rPr>
            <w:rFonts w:ascii="Arial" w:eastAsia="AGaramondPro-Regular" w:hAnsi="Arial" w:cs="Arial"/>
            <w:sz w:val="24"/>
            <w:szCs w:val="24"/>
            <w:lang w:val="es-PE"/>
          </w:rPr>
          <w:delText>L</w:delText>
        </w:r>
      </w:del>
      <w:ins w:id="756" w:author="Stefanía Sibille Grández" w:date="2022-06-29T18:16:00Z">
        <w:r>
          <w:rPr>
            <w:rFonts w:ascii="Arial" w:eastAsia="AGaramondPro-Regular" w:hAnsi="Arial" w:cs="Arial"/>
            <w:sz w:val="24"/>
            <w:szCs w:val="24"/>
            <w:lang w:val="es-PE"/>
          </w:rPr>
          <w:t>l</w:t>
        </w:r>
      </w:ins>
      <w:r w:rsidR="006331D1">
        <w:rPr>
          <w:rFonts w:ascii="Arial" w:eastAsia="AGaramondPro-Regular" w:hAnsi="Arial" w:cs="Arial"/>
          <w:sz w:val="24"/>
          <w:szCs w:val="24"/>
          <w:lang w:val="es-PE"/>
        </w:rPr>
        <w:t xml:space="preserve">a variedad de </w:t>
      </w:r>
      <w:r w:rsidR="006331D1" w:rsidRPr="00BE4A49">
        <w:rPr>
          <w:rFonts w:ascii="Arial" w:eastAsia="AGaramondPro-Regular" w:hAnsi="Arial" w:cs="Arial"/>
          <w:sz w:val="24"/>
          <w:szCs w:val="24"/>
          <w:lang w:val="es-PE"/>
        </w:rPr>
        <w:t>tipos de vegetación</w:t>
      </w:r>
      <w:r w:rsidR="006331D1">
        <w:rPr>
          <w:rFonts w:ascii="Arial" w:eastAsia="AGaramondPro-Regular" w:hAnsi="Arial" w:cs="Arial"/>
          <w:sz w:val="24"/>
          <w:szCs w:val="24"/>
          <w:lang w:val="es-PE"/>
        </w:rPr>
        <w:t xml:space="preserve"> evaluad</w:t>
      </w:r>
      <w:ins w:id="757" w:author="Stefanía Sibille Grández" w:date="2022-06-29T18:16:00Z">
        <w:r>
          <w:rPr>
            <w:rFonts w:ascii="Arial" w:eastAsia="AGaramondPro-Regular" w:hAnsi="Arial" w:cs="Arial"/>
            <w:sz w:val="24"/>
            <w:szCs w:val="24"/>
            <w:lang w:val="es-PE"/>
          </w:rPr>
          <w:t>os</w:t>
        </w:r>
      </w:ins>
      <w:del w:id="758" w:author="Stefanía Sibille Grández" w:date="2022-06-29T18:16:00Z">
        <w:r w:rsidR="006331D1" w:rsidDel="003824A0">
          <w:rPr>
            <w:rFonts w:ascii="Arial" w:eastAsia="AGaramondPro-Regular" w:hAnsi="Arial" w:cs="Arial"/>
            <w:sz w:val="24"/>
            <w:szCs w:val="24"/>
            <w:lang w:val="es-PE"/>
          </w:rPr>
          <w:delText>a</w:delText>
        </w:r>
      </w:del>
      <w:del w:id="759" w:author="Stefanía Sibille Grández" w:date="2022-05-25T22:38:00Z">
        <w:r w:rsidR="006331D1" w:rsidDel="00ED30AD">
          <w:rPr>
            <w:rFonts w:ascii="Arial" w:eastAsia="AGaramondPro-Regular" w:hAnsi="Arial" w:cs="Arial"/>
            <w:sz w:val="24"/>
            <w:szCs w:val="24"/>
            <w:lang w:val="es-PE"/>
          </w:rPr>
          <w:delText>s</w:delText>
        </w:r>
      </w:del>
      <w:del w:id="760" w:author="Stefanía Sibille Grández" w:date="2022-06-29T18:16:00Z">
        <w:r w:rsidR="006331D1" w:rsidDel="003824A0">
          <w:rPr>
            <w:rFonts w:ascii="Arial" w:eastAsia="AGaramondPro-Regular" w:hAnsi="Arial" w:cs="Arial"/>
            <w:sz w:val="24"/>
            <w:szCs w:val="24"/>
            <w:lang w:val="es-PE"/>
          </w:rPr>
          <w:delText xml:space="preserve"> también fue mayor</w:delText>
        </w:r>
      </w:del>
      <w:r w:rsidR="006331D1">
        <w:rPr>
          <w:rFonts w:ascii="Arial" w:eastAsia="AGaramondPro-Regular" w:hAnsi="Arial" w:cs="Arial"/>
          <w:sz w:val="24"/>
          <w:szCs w:val="24"/>
          <w:lang w:val="es-PE"/>
        </w:rPr>
        <w:t xml:space="preserve">, puesto que en el estudio de </w:t>
      </w:r>
      <w:r w:rsidR="006331D1" w:rsidRPr="00BE4A49">
        <w:rPr>
          <w:rFonts w:ascii="Arial" w:eastAsia="AGaramondPro-Regular" w:hAnsi="Arial" w:cs="Arial"/>
          <w:sz w:val="24"/>
          <w:szCs w:val="24"/>
          <w:highlight w:val="yellow"/>
          <w:lang w:val="es-PE"/>
        </w:rPr>
        <w:t>Pacheco et al. (2007)</w:t>
      </w:r>
      <w:r w:rsidR="006331D1">
        <w:rPr>
          <w:rFonts w:ascii="Arial" w:eastAsia="AGaramondPro-Regular" w:hAnsi="Arial" w:cs="Arial"/>
          <w:sz w:val="24"/>
          <w:szCs w:val="24"/>
          <w:lang w:val="es-PE"/>
        </w:rPr>
        <w:t xml:space="preserve"> </w:t>
      </w:r>
      <w:del w:id="761" w:author="Stefanía Sibille Grández" w:date="2022-05-25T22:41:00Z">
        <w:r w:rsidR="006331D1" w:rsidDel="00ED30AD">
          <w:rPr>
            <w:rFonts w:ascii="Arial" w:eastAsia="AGaramondPro-Regular" w:hAnsi="Arial" w:cs="Arial"/>
            <w:sz w:val="24"/>
            <w:szCs w:val="24"/>
            <w:lang w:val="es-PE"/>
          </w:rPr>
          <w:delText xml:space="preserve">tan </w:delText>
        </w:r>
      </w:del>
      <w:r w:rsidR="006331D1">
        <w:rPr>
          <w:rFonts w:ascii="Arial" w:eastAsia="AGaramondPro-Regular" w:hAnsi="Arial" w:cs="Arial"/>
          <w:sz w:val="24"/>
          <w:szCs w:val="24"/>
          <w:lang w:val="es-PE"/>
        </w:rPr>
        <w:t xml:space="preserve">solo se evaluó el </w:t>
      </w:r>
      <w:del w:id="762" w:author="Stefanía Sibille Grández" w:date="2022-06-29T17:49:00Z">
        <w:r w:rsidR="006331D1" w:rsidDel="003F0E72">
          <w:rPr>
            <w:rFonts w:ascii="Arial" w:eastAsia="AGaramondPro-Regular" w:hAnsi="Arial" w:cs="Arial"/>
            <w:sz w:val="24"/>
            <w:szCs w:val="24"/>
            <w:lang w:val="es-PE"/>
          </w:rPr>
          <w:delText>B</w:delText>
        </w:r>
      </w:del>
      <w:ins w:id="763" w:author="Stefanía Sibille Grández" w:date="2022-06-29T17:49:00Z">
        <w:r w:rsidR="003F0E72">
          <w:rPr>
            <w:rFonts w:ascii="Arial" w:eastAsia="AGaramondPro-Regular" w:hAnsi="Arial" w:cs="Arial"/>
            <w:sz w:val="24"/>
            <w:szCs w:val="24"/>
            <w:lang w:val="es-PE"/>
          </w:rPr>
          <w:t>b</w:t>
        </w:r>
      </w:ins>
      <w:r w:rsidR="006331D1">
        <w:rPr>
          <w:rFonts w:ascii="Arial" w:eastAsia="AGaramondPro-Regular" w:hAnsi="Arial" w:cs="Arial"/>
          <w:sz w:val="24"/>
          <w:szCs w:val="24"/>
          <w:lang w:val="es-PE"/>
        </w:rPr>
        <w:t xml:space="preserve">osque </w:t>
      </w:r>
      <w:del w:id="764" w:author="Stefanía Sibille Grández" w:date="2022-06-29T17:49:00Z">
        <w:r w:rsidR="006331D1" w:rsidDel="003F0E72">
          <w:rPr>
            <w:rFonts w:ascii="Arial" w:eastAsia="AGaramondPro-Regular" w:hAnsi="Arial" w:cs="Arial"/>
            <w:sz w:val="24"/>
            <w:szCs w:val="24"/>
            <w:lang w:val="es-PE"/>
          </w:rPr>
          <w:delText>P</w:delText>
        </w:r>
      </w:del>
      <w:proofErr w:type="spellStart"/>
      <w:ins w:id="765" w:author="Stefanía Sibille Grández" w:date="2022-06-29T17:49:00Z">
        <w:r w:rsidR="003F0E72">
          <w:rPr>
            <w:rFonts w:ascii="Arial" w:eastAsia="AGaramondPro-Regular" w:hAnsi="Arial" w:cs="Arial"/>
            <w:sz w:val="24"/>
            <w:szCs w:val="24"/>
            <w:lang w:val="es-PE"/>
          </w:rPr>
          <w:t>p</w:t>
        </w:r>
      </w:ins>
      <w:r w:rsidR="006331D1">
        <w:rPr>
          <w:rFonts w:ascii="Arial" w:eastAsia="AGaramondPro-Regular" w:hAnsi="Arial" w:cs="Arial"/>
          <w:sz w:val="24"/>
          <w:szCs w:val="24"/>
          <w:lang w:val="es-PE"/>
        </w:rPr>
        <w:t>remontano</w:t>
      </w:r>
      <w:proofErr w:type="spellEnd"/>
      <w:r w:rsidR="006331D1">
        <w:rPr>
          <w:rFonts w:ascii="Arial" w:eastAsia="AGaramondPro-Regular" w:hAnsi="Arial" w:cs="Arial"/>
          <w:sz w:val="24"/>
          <w:szCs w:val="24"/>
          <w:lang w:val="es-PE"/>
        </w:rPr>
        <w:t xml:space="preserve"> </w:t>
      </w:r>
      <w:del w:id="766" w:author="Stefanía Sibille Grández" w:date="2022-06-29T17:49:00Z">
        <w:r w:rsidR="006331D1" w:rsidDel="003F0E72">
          <w:rPr>
            <w:rFonts w:ascii="Arial" w:eastAsia="AGaramondPro-Regular" w:hAnsi="Arial" w:cs="Arial"/>
            <w:sz w:val="24"/>
            <w:szCs w:val="24"/>
            <w:lang w:val="es-PE"/>
          </w:rPr>
          <w:delText>B</w:delText>
        </w:r>
      </w:del>
      <w:ins w:id="767" w:author="Stefanía Sibille Grández" w:date="2022-06-29T17:49:00Z">
        <w:r w:rsidR="003F0E72">
          <w:rPr>
            <w:rFonts w:ascii="Arial" w:eastAsia="AGaramondPro-Regular" w:hAnsi="Arial" w:cs="Arial"/>
            <w:sz w:val="24"/>
            <w:szCs w:val="24"/>
            <w:lang w:val="es-PE"/>
          </w:rPr>
          <w:t>b</w:t>
        </w:r>
      </w:ins>
      <w:r w:rsidR="006331D1">
        <w:rPr>
          <w:rFonts w:ascii="Arial" w:eastAsia="AGaramondPro-Regular" w:hAnsi="Arial" w:cs="Arial"/>
          <w:sz w:val="24"/>
          <w:szCs w:val="24"/>
          <w:lang w:val="es-PE"/>
        </w:rPr>
        <w:t>ajo</w:t>
      </w:r>
      <w:ins w:id="768" w:author="Stefanía Sibille Grández" w:date="2022-05-25T22:44:00Z">
        <w:r w:rsidR="00ED30AD">
          <w:rPr>
            <w:rFonts w:ascii="Arial" w:eastAsia="AGaramondPro-Regular" w:hAnsi="Arial" w:cs="Arial"/>
            <w:sz w:val="24"/>
            <w:szCs w:val="24"/>
            <w:lang w:val="es-PE"/>
          </w:rPr>
          <w:t xml:space="preserve">, </w:t>
        </w:r>
      </w:ins>
      <w:r w:rsidR="008434FF">
        <w:rPr>
          <w:rFonts w:ascii="Arial" w:eastAsia="AGaramondPro-Regular" w:hAnsi="Arial" w:cs="Arial"/>
          <w:sz w:val="24"/>
          <w:szCs w:val="24"/>
          <w:lang w:val="es-PE"/>
        </w:rPr>
        <w:t>dificultando</w:t>
      </w:r>
      <w:ins w:id="769" w:author="Stefanía Sibille Grández" w:date="2022-05-25T22:44:00Z">
        <w:r w:rsidR="00ED30AD">
          <w:rPr>
            <w:rFonts w:ascii="Arial" w:eastAsia="AGaramondPro-Regular" w:hAnsi="Arial" w:cs="Arial"/>
            <w:sz w:val="24"/>
            <w:szCs w:val="24"/>
            <w:lang w:val="es-PE"/>
          </w:rPr>
          <w:t xml:space="preserve"> el registro de especies exclusivas de otros tipos de vegetación</w:t>
        </w:r>
      </w:ins>
      <w:r w:rsidR="00291EAA">
        <w:rPr>
          <w:rFonts w:ascii="Arial" w:eastAsia="AGaramondPro-Regular" w:hAnsi="Arial" w:cs="Arial"/>
          <w:sz w:val="24"/>
          <w:szCs w:val="24"/>
          <w:lang w:val="es-PE"/>
        </w:rPr>
        <w:t xml:space="preserve">. Tal es el caso de </w:t>
      </w:r>
      <w:proofErr w:type="spellStart"/>
      <w:ins w:id="770" w:author="Stefanía Sibille Grández" w:date="2022-05-25T22:46:00Z">
        <w:r w:rsidR="00F00491" w:rsidRPr="00742A7B">
          <w:rPr>
            <w:rFonts w:ascii="Arial" w:eastAsia="AGaramondPro-Regular" w:hAnsi="Arial" w:cs="Arial"/>
            <w:i/>
            <w:sz w:val="24"/>
            <w:szCs w:val="24"/>
            <w:lang w:val="es-PE"/>
          </w:rPr>
          <w:t>Myotis</w:t>
        </w:r>
        <w:proofErr w:type="spellEnd"/>
        <w:r w:rsidR="00F00491" w:rsidRPr="00742A7B">
          <w:rPr>
            <w:rFonts w:ascii="Arial" w:eastAsia="AGaramondPro-Regular" w:hAnsi="Arial" w:cs="Arial"/>
            <w:i/>
            <w:sz w:val="24"/>
            <w:szCs w:val="24"/>
            <w:lang w:val="es-PE"/>
          </w:rPr>
          <w:t xml:space="preserve"> </w:t>
        </w:r>
        <w:proofErr w:type="spellStart"/>
        <w:r w:rsidR="00F00491" w:rsidRPr="00742A7B">
          <w:rPr>
            <w:rFonts w:ascii="Arial" w:eastAsia="AGaramondPro-Regular" w:hAnsi="Arial" w:cs="Arial"/>
            <w:i/>
            <w:sz w:val="24"/>
            <w:szCs w:val="24"/>
            <w:lang w:val="es-PE"/>
          </w:rPr>
          <w:t>keaysi</w:t>
        </w:r>
      </w:ins>
      <w:proofErr w:type="spellEnd"/>
      <w:r w:rsidR="00291EAA">
        <w:rPr>
          <w:rFonts w:ascii="Arial" w:eastAsia="AGaramondPro-Regular" w:hAnsi="Arial" w:cs="Arial"/>
          <w:i/>
          <w:sz w:val="24"/>
          <w:szCs w:val="24"/>
          <w:lang w:val="es-PE"/>
        </w:rPr>
        <w:t>,</w:t>
      </w:r>
      <w:ins w:id="771" w:author="Stefanía Sibille Grández" w:date="2022-05-25T22:51:00Z">
        <w:r w:rsidR="00F00491">
          <w:rPr>
            <w:rFonts w:ascii="Arial" w:eastAsia="AGaramondPro-Regular" w:hAnsi="Arial" w:cs="Arial"/>
            <w:sz w:val="24"/>
            <w:szCs w:val="24"/>
            <w:lang w:val="es-PE"/>
          </w:rPr>
          <w:t xml:space="preserve"> </w:t>
        </w:r>
      </w:ins>
      <w:r w:rsidR="00291EAA">
        <w:rPr>
          <w:rFonts w:ascii="Arial" w:eastAsia="AGaramondPro-Regular" w:hAnsi="Arial" w:cs="Arial"/>
          <w:sz w:val="24"/>
          <w:szCs w:val="24"/>
          <w:lang w:val="es-PE"/>
        </w:rPr>
        <w:t xml:space="preserve">especie </w:t>
      </w:r>
      <w:ins w:id="772" w:author="Stefanía Sibille Grández" w:date="2022-05-25T22:51:00Z">
        <w:r w:rsidR="00F00491">
          <w:rPr>
            <w:rFonts w:ascii="Arial" w:eastAsia="AGaramondPro-Regular" w:hAnsi="Arial" w:cs="Arial"/>
            <w:sz w:val="24"/>
            <w:szCs w:val="24"/>
            <w:lang w:val="es-PE"/>
          </w:rPr>
          <w:t>que habita altitudes medias (entre 1100</w:t>
        </w:r>
      </w:ins>
      <w:ins w:id="773" w:author="Stefanía Sibille Grández" w:date="2022-05-25T22:52:00Z">
        <w:r w:rsidR="00F00491">
          <w:rPr>
            <w:rFonts w:ascii="Arial" w:eastAsia="AGaramondPro-Regular" w:hAnsi="Arial" w:cs="Arial"/>
            <w:sz w:val="24"/>
            <w:szCs w:val="24"/>
            <w:lang w:val="es-PE"/>
          </w:rPr>
          <w:t xml:space="preserve"> y 2400 msnm) </w:t>
        </w:r>
      </w:ins>
      <w:ins w:id="774" w:author="Stefanía Sibille Grández" w:date="2022-05-25T22:53:00Z">
        <w:r w:rsidR="00F00491">
          <w:rPr>
            <w:rFonts w:ascii="Arial" w:eastAsia="AGaramondPro-Regular" w:hAnsi="Arial" w:cs="Arial"/>
            <w:sz w:val="24"/>
            <w:szCs w:val="24"/>
            <w:lang w:val="es-PE"/>
          </w:rPr>
          <w:t>(</w:t>
        </w:r>
        <w:commentRangeStart w:id="775"/>
        <w:r w:rsidR="00F00491" w:rsidRPr="00F00491">
          <w:rPr>
            <w:rFonts w:ascii="Arial" w:eastAsia="AGaramondPro-Regular" w:hAnsi="Arial" w:cs="Arial"/>
            <w:sz w:val="24"/>
            <w:szCs w:val="24"/>
            <w:highlight w:val="yellow"/>
            <w:lang w:val="es-PE"/>
            <w:rPrChange w:id="776" w:author="Stefanía Sibille Grández" w:date="2022-05-25T22:53:00Z">
              <w:rPr>
                <w:rFonts w:ascii="Arial" w:eastAsia="AGaramondPro-Regular" w:hAnsi="Arial" w:cs="Arial"/>
                <w:sz w:val="24"/>
                <w:szCs w:val="24"/>
                <w:lang w:val="es-PE"/>
              </w:rPr>
            </w:rPrChange>
          </w:rPr>
          <w:t>Laval, 1973</w:t>
        </w:r>
        <w:commentRangeEnd w:id="775"/>
        <w:r w:rsidR="00F00491">
          <w:rPr>
            <w:rStyle w:val="Refdecomentario"/>
          </w:rPr>
          <w:commentReference w:id="775"/>
        </w:r>
      </w:ins>
      <w:ins w:id="777" w:author="Stefanía Sibille Grández" w:date="2022-05-25T22:52:00Z">
        <w:r w:rsidR="00F00491">
          <w:rPr>
            <w:rFonts w:ascii="Arial" w:eastAsia="AGaramondPro-Regular" w:hAnsi="Arial" w:cs="Arial"/>
            <w:sz w:val="24"/>
            <w:szCs w:val="24"/>
            <w:lang w:val="es-PE"/>
          </w:rPr>
          <w:t>)</w:t>
        </w:r>
      </w:ins>
      <w:r w:rsidR="00291EAA">
        <w:rPr>
          <w:rFonts w:ascii="Arial" w:eastAsia="AGaramondPro-Regular" w:hAnsi="Arial" w:cs="Arial"/>
          <w:sz w:val="24"/>
          <w:szCs w:val="24"/>
          <w:lang w:val="es-PE"/>
        </w:rPr>
        <w:t xml:space="preserve"> y que, a diferencia del estudio de </w:t>
      </w:r>
      <w:r w:rsidR="00291EAA" w:rsidRPr="00BE4A49">
        <w:rPr>
          <w:rFonts w:ascii="Arial" w:eastAsia="AGaramondPro-Regular" w:hAnsi="Arial" w:cs="Arial"/>
          <w:sz w:val="24"/>
          <w:szCs w:val="24"/>
          <w:highlight w:val="yellow"/>
          <w:lang w:val="es-PE"/>
        </w:rPr>
        <w:t>Pacheco et al. (2007)</w:t>
      </w:r>
      <w:r w:rsidR="00291EAA">
        <w:rPr>
          <w:rFonts w:ascii="Arial" w:eastAsia="AGaramondPro-Regular" w:hAnsi="Arial" w:cs="Arial"/>
          <w:sz w:val="24"/>
          <w:szCs w:val="24"/>
          <w:lang w:val="es-PE"/>
        </w:rPr>
        <w:t xml:space="preserve">, </w:t>
      </w:r>
      <w:ins w:id="778" w:author="Stefanía Sibille Grández" w:date="2022-05-25T22:54:00Z">
        <w:r w:rsidR="000D50AB">
          <w:rPr>
            <w:rFonts w:ascii="Arial" w:eastAsia="AGaramondPro-Regular" w:hAnsi="Arial" w:cs="Arial"/>
            <w:sz w:val="24"/>
            <w:szCs w:val="24"/>
            <w:lang w:val="es-PE"/>
          </w:rPr>
          <w:t>sí fue regis</w:t>
        </w:r>
      </w:ins>
      <w:ins w:id="779" w:author="Stefanía Sibille Grández" w:date="2022-05-25T22:55:00Z">
        <w:r>
          <w:rPr>
            <w:rFonts w:ascii="Arial" w:eastAsia="AGaramondPro-Regular" w:hAnsi="Arial" w:cs="Arial"/>
            <w:sz w:val="24"/>
            <w:szCs w:val="24"/>
            <w:lang w:val="es-PE"/>
          </w:rPr>
          <w:t>trad</w:t>
        </w:r>
      </w:ins>
      <w:ins w:id="780" w:author="Stefanía Sibille Grández" w:date="2022-06-29T18:18:00Z">
        <w:r>
          <w:rPr>
            <w:rFonts w:ascii="Arial" w:eastAsia="AGaramondPro-Regular" w:hAnsi="Arial" w:cs="Arial"/>
            <w:sz w:val="24"/>
            <w:szCs w:val="24"/>
            <w:lang w:val="es-PE"/>
          </w:rPr>
          <w:t>a</w:t>
        </w:r>
      </w:ins>
      <w:ins w:id="781" w:author="Stefanía Sibille Grández" w:date="2022-05-25T22:55:00Z">
        <w:r w:rsidR="000D50AB">
          <w:rPr>
            <w:rFonts w:ascii="Arial" w:eastAsia="AGaramondPro-Regular" w:hAnsi="Arial" w:cs="Arial"/>
            <w:sz w:val="24"/>
            <w:szCs w:val="24"/>
            <w:lang w:val="es-PE"/>
          </w:rPr>
          <w:t xml:space="preserve"> </w:t>
        </w:r>
        <w:r w:rsidR="00551FFD">
          <w:rPr>
            <w:rFonts w:ascii="Arial" w:eastAsia="AGaramondPro-Regular" w:hAnsi="Arial" w:cs="Arial"/>
            <w:sz w:val="24"/>
            <w:szCs w:val="24"/>
            <w:lang w:val="es-PE"/>
          </w:rPr>
          <w:t xml:space="preserve">para </w:t>
        </w:r>
      </w:ins>
      <w:r w:rsidR="00CC5D72">
        <w:rPr>
          <w:rFonts w:ascii="Arial" w:eastAsia="AGaramondPro-Regular" w:hAnsi="Arial" w:cs="Arial"/>
          <w:sz w:val="24"/>
          <w:szCs w:val="24"/>
          <w:lang w:val="es-PE"/>
        </w:rPr>
        <w:t xml:space="preserve">el presente </w:t>
      </w:r>
      <w:ins w:id="782" w:author="Stefanía Sibille Grández" w:date="2022-05-25T22:55:00Z">
        <w:r w:rsidR="003F0E72">
          <w:rPr>
            <w:rFonts w:ascii="Arial" w:eastAsia="AGaramondPro-Regular" w:hAnsi="Arial" w:cs="Arial"/>
            <w:sz w:val="24"/>
            <w:szCs w:val="24"/>
            <w:lang w:val="es-PE"/>
          </w:rPr>
          <w:t xml:space="preserve">estudio en el </w:t>
        </w:r>
      </w:ins>
      <w:ins w:id="783" w:author="Stefanía Sibille Grández" w:date="2022-06-29T17:49:00Z">
        <w:r w:rsidR="003F0E72">
          <w:rPr>
            <w:rFonts w:ascii="Arial" w:eastAsia="AGaramondPro-Regular" w:hAnsi="Arial" w:cs="Arial"/>
            <w:sz w:val="24"/>
            <w:szCs w:val="24"/>
            <w:lang w:val="es-PE"/>
          </w:rPr>
          <w:t>b</w:t>
        </w:r>
      </w:ins>
      <w:ins w:id="784" w:author="Stefanía Sibille Grández" w:date="2022-05-25T22:55:00Z">
        <w:r w:rsidR="00551FFD">
          <w:rPr>
            <w:rFonts w:ascii="Arial" w:eastAsia="AGaramondPro-Regular" w:hAnsi="Arial" w:cs="Arial"/>
            <w:sz w:val="24"/>
            <w:szCs w:val="24"/>
            <w:lang w:val="es-PE"/>
          </w:rPr>
          <w:t>osque de montaña montano</w:t>
        </w:r>
      </w:ins>
      <w:ins w:id="785" w:author="Stefanía Sibille Grández" w:date="2022-05-25T22:38:00Z">
        <w:r w:rsidR="00ED30AD">
          <w:rPr>
            <w:rFonts w:ascii="Arial" w:eastAsia="AGaramondPro-Regular" w:hAnsi="Arial" w:cs="Arial"/>
            <w:sz w:val="24"/>
            <w:szCs w:val="24"/>
            <w:lang w:val="es-PE"/>
          </w:rPr>
          <w:t>.</w:t>
        </w:r>
      </w:ins>
      <w:r w:rsidR="00FE565F">
        <w:rPr>
          <w:rFonts w:ascii="Arial" w:eastAsia="AGaramondPro-Regular" w:hAnsi="Arial" w:cs="Arial"/>
          <w:sz w:val="24"/>
          <w:szCs w:val="24"/>
          <w:lang w:val="es-PE"/>
        </w:rPr>
        <w:t xml:space="preserve"> Casi todas las especies reportadas en el estudio de Pacheco en Catarata</w:t>
      </w:r>
      <w:del w:id="786" w:author="Stefanía Sibille Grández" w:date="2022-06-29T22:29:00Z">
        <w:r w:rsidR="00FE565F" w:rsidDel="0020411E">
          <w:rPr>
            <w:rFonts w:ascii="Arial" w:eastAsia="AGaramondPro-Regular" w:hAnsi="Arial" w:cs="Arial"/>
            <w:sz w:val="24"/>
            <w:szCs w:val="24"/>
            <w:lang w:val="es-PE"/>
          </w:rPr>
          <w:delText>s</w:delText>
        </w:r>
      </w:del>
      <w:r w:rsidR="00FE565F">
        <w:rPr>
          <w:rFonts w:ascii="Arial" w:eastAsia="AGaramondPro-Regular" w:hAnsi="Arial" w:cs="Arial"/>
          <w:sz w:val="24"/>
          <w:szCs w:val="24"/>
          <w:lang w:val="es-PE"/>
        </w:rPr>
        <w:t xml:space="preserve"> fueron registradas durante nuestro muestreo, a excepción de </w:t>
      </w:r>
      <w:commentRangeStart w:id="787"/>
      <w:proofErr w:type="spellStart"/>
      <w:r w:rsidR="00FE565F" w:rsidRPr="00FE565F">
        <w:rPr>
          <w:rFonts w:ascii="Arial" w:eastAsia="AGaramondPro-Regular" w:hAnsi="Arial" w:cs="Arial"/>
          <w:i/>
          <w:sz w:val="24"/>
          <w:szCs w:val="24"/>
          <w:lang w:val="es-PE"/>
        </w:rPr>
        <w:t>Platyrrhinus</w:t>
      </w:r>
      <w:proofErr w:type="spellEnd"/>
      <w:r w:rsidR="00FE565F" w:rsidRPr="00FE565F">
        <w:rPr>
          <w:rFonts w:ascii="Arial" w:eastAsia="AGaramondPro-Regular" w:hAnsi="Arial" w:cs="Arial"/>
          <w:i/>
          <w:sz w:val="24"/>
          <w:szCs w:val="24"/>
          <w:lang w:val="es-PE"/>
        </w:rPr>
        <w:t xml:space="preserve"> </w:t>
      </w:r>
      <w:proofErr w:type="spellStart"/>
      <w:r w:rsidR="00FE565F" w:rsidRPr="00FE565F">
        <w:rPr>
          <w:rFonts w:ascii="Arial" w:eastAsia="AGaramondPro-Regular" w:hAnsi="Arial" w:cs="Arial"/>
          <w:i/>
          <w:sz w:val="24"/>
          <w:szCs w:val="24"/>
          <w:lang w:val="es-PE"/>
        </w:rPr>
        <w:t>helleri</w:t>
      </w:r>
      <w:commentRangeEnd w:id="787"/>
      <w:proofErr w:type="spellEnd"/>
      <w:r w:rsidR="0020411E">
        <w:rPr>
          <w:rStyle w:val="Refdecomentario"/>
        </w:rPr>
        <w:commentReference w:id="787"/>
      </w:r>
      <w:r w:rsidR="00FE565F">
        <w:rPr>
          <w:rFonts w:ascii="Arial" w:eastAsia="AGaramondPro-Regular" w:hAnsi="Arial" w:cs="Arial"/>
          <w:sz w:val="24"/>
          <w:szCs w:val="24"/>
          <w:lang w:val="es-PE"/>
        </w:rPr>
        <w:t>.</w:t>
      </w:r>
    </w:p>
    <w:p w14:paraId="5D08E53A" w14:textId="77777777" w:rsidR="000C3C34" w:rsidRDefault="000C3C34" w:rsidP="00D21B6F">
      <w:pPr>
        <w:autoSpaceDE w:val="0"/>
        <w:autoSpaceDN w:val="0"/>
        <w:adjustRightInd w:val="0"/>
        <w:spacing w:after="0" w:line="240" w:lineRule="auto"/>
        <w:jc w:val="both"/>
        <w:rPr>
          <w:rFonts w:ascii="Arial" w:eastAsia="AGaramondPro-Regular" w:hAnsi="Arial" w:cs="Arial"/>
          <w:sz w:val="24"/>
          <w:szCs w:val="24"/>
          <w:lang w:val="es-PE"/>
        </w:rPr>
      </w:pPr>
    </w:p>
    <w:p w14:paraId="282B0861" w14:textId="69D62C8D" w:rsidR="00DF7C28" w:rsidRDefault="000C3C34">
      <w:pPr>
        <w:autoSpaceDE w:val="0"/>
        <w:autoSpaceDN w:val="0"/>
        <w:adjustRightInd w:val="0"/>
        <w:spacing w:after="0" w:line="240" w:lineRule="auto"/>
        <w:jc w:val="both"/>
        <w:rPr>
          <w:ins w:id="788" w:author="Stefanía Sibille Grández" w:date="2022-06-29T20:09:00Z"/>
          <w:rFonts w:ascii="Arial" w:eastAsia="AGaramondPro-Regular" w:hAnsi="Arial" w:cs="Arial"/>
          <w:sz w:val="24"/>
          <w:szCs w:val="24"/>
          <w:lang w:val="es-PE"/>
        </w:rPr>
        <w:pPrChange w:id="789" w:author="Stefanía Sibille Grández" w:date="2022-06-29T20:12:00Z">
          <w:pPr>
            <w:autoSpaceDE w:val="0"/>
            <w:autoSpaceDN w:val="0"/>
            <w:adjustRightInd w:val="0"/>
            <w:spacing w:after="0" w:line="240" w:lineRule="auto"/>
          </w:pPr>
        </w:pPrChange>
      </w:pPr>
      <w:r>
        <w:rPr>
          <w:rFonts w:ascii="Arial" w:eastAsia="AGaramondPro-Regular" w:hAnsi="Arial" w:cs="Arial"/>
          <w:sz w:val="24"/>
          <w:szCs w:val="24"/>
          <w:lang w:val="es-PE"/>
        </w:rPr>
        <w:t xml:space="preserve">La diversidad de quirópteros encontrada en el distrito de </w:t>
      </w:r>
      <w:proofErr w:type="spellStart"/>
      <w:r>
        <w:rPr>
          <w:rFonts w:ascii="Arial" w:eastAsia="AGaramondPro-Regular" w:hAnsi="Arial" w:cs="Arial"/>
          <w:sz w:val="24"/>
          <w:szCs w:val="24"/>
          <w:lang w:val="es-PE"/>
        </w:rPr>
        <w:t>Pichari</w:t>
      </w:r>
      <w:proofErr w:type="spellEnd"/>
      <w:r>
        <w:rPr>
          <w:rFonts w:ascii="Arial" w:eastAsia="AGaramondPro-Regular" w:hAnsi="Arial" w:cs="Arial"/>
          <w:sz w:val="24"/>
          <w:szCs w:val="24"/>
          <w:lang w:val="es-PE"/>
        </w:rPr>
        <w:t xml:space="preserve"> conforma un patrón bien </w:t>
      </w:r>
      <w:r w:rsidRPr="000C3C34">
        <w:rPr>
          <w:rFonts w:ascii="Arial" w:eastAsia="AGaramondPro-Regular" w:hAnsi="Arial" w:cs="Arial"/>
          <w:sz w:val="24"/>
          <w:szCs w:val="24"/>
          <w:lang w:val="es-PE"/>
        </w:rPr>
        <w:t>establecido</w:t>
      </w:r>
      <w:r>
        <w:rPr>
          <w:rFonts w:ascii="Arial" w:eastAsia="AGaramondPro-Regular" w:hAnsi="Arial" w:cs="Arial"/>
          <w:sz w:val="24"/>
          <w:szCs w:val="24"/>
          <w:lang w:val="es-PE"/>
        </w:rPr>
        <w:t xml:space="preserve"> para bosques perturbados</w:t>
      </w:r>
      <w:r w:rsidRPr="000C3C34">
        <w:rPr>
          <w:rFonts w:ascii="Arial" w:eastAsia="AGaramondPro-Regular" w:hAnsi="Arial" w:cs="Arial"/>
          <w:sz w:val="24"/>
          <w:szCs w:val="24"/>
          <w:lang w:val="es-PE"/>
        </w:rPr>
        <w:t xml:space="preserve">, donde </w:t>
      </w:r>
      <w:r>
        <w:rPr>
          <w:rFonts w:ascii="Arial" w:eastAsia="AGaramondPro-Regular" w:hAnsi="Arial" w:cs="Arial"/>
          <w:sz w:val="24"/>
          <w:szCs w:val="24"/>
          <w:lang w:val="es-PE"/>
        </w:rPr>
        <w:t xml:space="preserve">la familia </w:t>
      </w:r>
      <w:commentRangeStart w:id="790"/>
      <w:proofErr w:type="spellStart"/>
      <w:r>
        <w:rPr>
          <w:rFonts w:ascii="Arial" w:eastAsia="AGaramondPro-Regular" w:hAnsi="Arial" w:cs="Arial"/>
          <w:sz w:val="24"/>
          <w:szCs w:val="24"/>
          <w:lang w:val="es-PE"/>
        </w:rPr>
        <w:t>Phyllostomidae</w:t>
      </w:r>
      <w:commentRangeEnd w:id="790"/>
      <w:proofErr w:type="spellEnd"/>
      <w:r w:rsidR="00655027">
        <w:rPr>
          <w:rStyle w:val="Refdecomentario"/>
        </w:rPr>
        <w:commentReference w:id="790"/>
      </w:r>
      <w:r w:rsidRPr="000C3C34">
        <w:rPr>
          <w:rFonts w:ascii="Arial" w:eastAsia="AGaramondPro-Regular" w:hAnsi="Arial" w:cs="Arial"/>
          <w:sz w:val="24"/>
          <w:szCs w:val="24"/>
          <w:lang w:val="es-PE"/>
        </w:rPr>
        <w:t xml:space="preserve"> </w:t>
      </w:r>
      <w:r>
        <w:rPr>
          <w:rFonts w:ascii="Arial" w:eastAsia="AGaramondPro-Regular" w:hAnsi="Arial" w:cs="Arial"/>
          <w:sz w:val="24"/>
          <w:szCs w:val="24"/>
          <w:lang w:val="es-PE"/>
        </w:rPr>
        <w:t>presenta</w:t>
      </w:r>
      <w:r w:rsidRPr="000C3C34">
        <w:rPr>
          <w:rFonts w:ascii="Arial" w:eastAsia="AGaramondPro-Regular" w:hAnsi="Arial" w:cs="Arial"/>
          <w:sz w:val="24"/>
          <w:szCs w:val="24"/>
          <w:lang w:val="es-PE"/>
        </w:rPr>
        <w:t xml:space="preserve"> el mayor</w:t>
      </w:r>
      <w:r>
        <w:rPr>
          <w:rFonts w:ascii="Arial" w:eastAsia="AGaramondPro-Regular" w:hAnsi="Arial" w:cs="Arial"/>
          <w:sz w:val="24"/>
          <w:szCs w:val="24"/>
          <w:lang w:val="es-PE"/>
        </w:rPr>
        <w:t xml:space="preserve"> </w:t>
      </w:r>
      <w:r w:rsidRPr="000C3C34">
        <w:rPr>
          <w:rFonts w:ascii="Arial" w:eastAsia="AGaramondPro-Regular" w:hAnsi="Arial" w:cs="Arial"/>
          <w:sz w:val="24"/>
          <w:szCs w:val="24"/>
          <w:lang w:val="es-PE"/>
        </w:rPr>
        <w:t>número de especies y abundancias</w:t>
      </w:r>
      <w:r>
        <w:rPr>
          <w:rFonts w:ascii="Arial" w:eastAsia="AGaramondPro-Regular" w:hAnsi="Arial" w:cs="Arial"/>
          <w:sz w:val="24"/>
          <w:szCs w:val="24"/>
          <w:lang w:val="es-PE"/>
        </w:rPr>
        <w:t xml:space="preserve"> (</w:t>
      </w:r>
      <w:commentRangeStart w:id="791"/>
      <w:proofErr w:type="spellStart"/>
      <w:r w:rsidRPr="000C3C34">
        <w:rPr>
          <w:rFonts w:ascii="Arial" w:eastAsia="AGaramondPro-Regular" w:hAnsi="Arial" w:cs="Arial"/>
          <w:sz w:val="24"/>
          <w:szCs w:val="24"/>
          <w:lang w:val="es-PE"/>
        </w:rPr>
        <w:t>Fenton</w:t>
      </w:r>
      <w:proofErr w:type="spellEnd"/>
      <w:r>
        <w:rPr>
          <w:rFonts w:ascii="Arial" w:eastAsia="AGaramondPro-Regular" w:hAnsi="Arial" w:cs="Arial"/>
          <w:sz w:val="24"/>
          <w:szCs w:val="24"/>
          <w:lang w:val="es-PE"/>
        </w:rPr>
        <w:t xml:space="preserve"> et al., 1992</w:t>
      </w:r>
      <w:commentRangeEnd w:id="791"/>
      <w:r>
        <w:rPr>
          <w:rStyle w:val="Refdecomentario"/>
        </w:rPr>
        <w:commentReference w:id="791"/>
      </w:r>
      <w:r>
        <w:rPr>
          <w:rFonts w:ascii="Arial" w:eastAsia="AGaramondPro-Regular" w:hAnsi="Arial" w:cs="Arial"/>
          <w:sz w:val="24"/>
          <w:szCs w:val="24"/>
          <w:lang w:val="es-PE"/>
        </w:rPr>
        <w:t xml:space="preserve">). Esta familia </w:t>
      </w:r>
      <w:r w:rsidR="00271C94">
        <w:rPr>
          <w:rFonts w:ascii="Arial" w:eastAsia="AGaramondPro-Regular" w:hAnsi="Arial" w:cs="Arial"/>
          <w:sz w:val="24"/>
          <w:szCs w:val="24"/>
          <w:lang w:val="es-PE"/>
        </w:rPr>
        <w:t>representó</w:t>
      </w:r>
      <w:r w:rsidR="00675544" w:rsidRPr="00675544">
        <w:rPr>
          <w:rFonts w:ascii="Arial" w:eastAsia="AGaramondPro-Regular" w:hAnsi="Arial" w:cs="Arial"/>
          <w:sz w:val="24"/>
          <w:szCs w:val="24"/>
          <w:lang w:val="es-PE"/>
        </w:rPr>
        <w:t xml:space="preserve"> el </w:t>
      </w:r>
      <w:del w:id="792" w:author="Stefanía Sibille Grández" w:date="2022-06-29T18:14:00Z">
        <w:r w:rsidR="00675544" w:rsidRPr="00675544" w:rsidDel="003824A0">
          <w:rPr>
            <w:rFonts w:ascii="Arial" w:eastAsia="AGaramondPro-Regular" w:hAnsi="Arial" w:cs="Arial"/>
            <w:sz w:val="24"/>
            <w:szCs w:val="24"/>
            <w:lang w:val="es-PE"/>
          </w:rPr>
          <w:delText>94.8</w:delText>
        </w:r>
      </w:del>
      <w:ins w:id="793" w:author="Stefanía Sibille Grández" w:date="2022-06-29T18:14:00Z">
        <w:r w:rsidR="003824A0">
          <w:rPr>
            <w:rFonts w:ascii="Arial" w:eastAsia="AGaramondPro-Regular" w:hAnsi="Arial" w:cs="Arial"/>
            <w:sz w:val="24"/>
            <w:szCs w:val="24"/>
            <w:lang w:val="es-PE"/>
          </w:rPr>
          <w:t>81.4</w:t>
        </w:r>
      </w:ins>
      <w:r w:rsidR="00675544" w:rsidRPr="00675544">
        <w:rPr>
          <w:rFonts w:ascii="Arial" w:eastAsia="AGaramondPro-Regular" w:hAnsi="Arial" w:cs="Arial"/>
          <w:sz w:val="24"/>
          <w:szCs w:val="24"/>
          <w:lang w:val="es-PE"/>
        </w:rPr>
        <w:t xml:space="preserve">% de las especies registradas en las </w:t>
      </w:r>
      <w:r w:rsidR="00675544" w:rsidRPr="00990C7A">
        <w:rPr>
          <w:rFonts w:ascii="Arial" w:eastAsia="AGaramondPro-Regular" w:hAnsi="Arial" w:cs="Arial"/>
          <w:sz w:val="24"/>
          <w:szCs w:val="24"/>
          <w:lang w:val="es-PE"/>
        </w:rPr>
        <w:t xml:space="preserve">cuatro coberturas </w:t>
      </w:r>
      <w:r w:rsidR="00675544" w:rsidRPr="00990C7A">
        <w:rPr>
          <w:rFonts w:ascii="Arial" w:eastAsia="AGaramondPro-Regular" w:hAnsi="Arial" w:cs="Arial"/>
          <w:sz w:val="24"/>
          <w:szCs w:val="24"/>
          <w:lang w:val="es-PE"/>
        </w:rPr>
        <w:lastRenderedPageBreak/>
        <w:t>vegetales.</w:t>
      </w:r>
      <w:r w:rsidR="00206FCA" w:rsidRPr="00990C7A">
        <w:rPr>
          <w:rFonts w:ascii="Arial" w:eastAsia="AGaramondPro-Regular" w:hAnsi="Arial" w:cs="Arial"/>
          <w:sz w:val="24"/>
          <w:szCs w:val="24"/>
          <w:lang w:val="es-PE"/>
        </w:rPr>
        <w:t xml:space="preserve"> </w:t>
      </w:r>
      <w:ins w:id="794" w:author="Stefanía Sibille Grández" w:date="2022-06-29T18:14:00Z">
        <w:r w:rsidR="003824A0" w:rsidRPr="00990C7A">
          <w:rPr>
            <w:rFonts w:ascii="Arial" w:eastAsia="AGaramondPro-Regular" w:hAnsi="Arial" w:cs="Arial"/>
            <w:sz w:val="24"/>
            <w:szCs w:val="24"/>
            <w:lang w:val="es-PE"/>
          </w:rPr>
          <w:t xml:space="preserve">Esta </w:t>
        </w:r>
      </w:ins>
      <w:del w:id="795" w:author="Stefanía Sibille Grández" w:date="2022-06-29T18:14:00Z">
        <w:r w:rsidR="00271C94" w:rsidRPr="00B334A1" w:rsidDel="003824A0">
          <w:rPr>
            <w:rFonts w:ascii="Arial" w:eastAsia="AGaramondPro-Regular" w:hAnsi="Arial" w:cs="Arial"/>
            <w:sz w:val="24"/>
            <w:szCs w:val="24"/>
            <w:lang w:val="es-PE"/>
            <w:rPrChange w:id="796" w:author="Stefanía Sibille Grández" w:date="2022-06-29T18:27:00Z">
              <w:rPr>
                <w:rFonts w:ascii="Arial" w:eastAsia="AGaramondPro-Regular" w:hAnsi="Arial" w:cs="Arial"/>
                <w:sz w:val="24"/>
                <w:szCs w:val="24"/>
                <w:highlight w:val="yellow"/>
                <w:lang w:val="es-PE"/>
              </w:rPr>
            </w:rPrChange>
          </w:rPr>
          <w:delText xml:space="preserve">La </w:delText>
        </w:r>
      </w:del>
      <w:r w:rsidR="00271C94" w:rsidRPr="00B334A1">
        <w:rPr>
          <w:rFonts w:ascii="Arial" w:eastAsia="AGaramondPro-Regular" w:hAnsi="Arial" w:cs="Arial"/>
          <w:sz w:val="24"/>
          <w:szCs w:val="24"/>
          <w:lang w:val="es-PE"/>
          <w:rPrChange w:id="797" w:author="Stefanía Sibille Grández" w:date="2022-06-29T18:27:00Z">
            <w:rPr>
              <w:rFonts w:ascii="Arial" w:eastAsia="AGaramondPro-Regular" w:hAnsi="Arial" w:cs="Arial"/>
              <w:sz w:val="24"/>
              <w:szCs w:val="24"/>
              <w:highlight w:val="yellow"/>
              <w:lang w:val="es-PE"/>
            </w:rPr>
          </w:rPrChange>
        </w:rPr>
        <w:t xml:space="preserve">alta representatividad </w:t>
      </w:r>
      <w:ins w:id="798" w:author="Stefanía Sibille Grández" w:date="2022-06-29T19:47:00Z">
        <w:r w:rsidR="00635732">
          <w:rPr>
            <w:rFonts w:ascii="Arial" w:eastAsia="AGaramondPro-Regular" w:hAnsi="Arial" w:cs="Arial"/>
            <w:sz w:val="24"/>
            <w:szCs w:val="24"/>
            <w:lang w:val="es-PE"/>
          </w:rPr>
          <w:t>es com</w:t>
        </w:r>
      </w:ins>
      <w:ins w:id="799" w:author="Stefanía Sibille Grández" w:date="2022-06-29T19:48:00Z">
        <w:r w:rsidR="00635732">
          <w:rPr>
            <w:rFonts w:ascii="Arial" w:eastAsia="AGaramondPro-Regular" w:hAnsi="Arial" w:cs="Arial"/>
            <w:sz w:val="24"/>
            <w:szCs w:val="24"/>
            <w:lang w:val="es-PE"/>
          </w:rPr>
          <w:t xml:space="preserve">ún encontrar en </w:t>
        </w:r>
        <w:r w:rsidR="00635732" w:rsidRPr="00635732">
          <w:rPr>
            <w:rFonts w:ascii="Arial" w:eastAsia="AGaramondPro-Regular" w:hAnsi="Arial" w:cs="Arial"/>
            <w:sz w:val="24"/>
            <w:szCs w:val="24"/>
            <w:lang w:val="es-PE"/>
            <w:rPrChange w:id="800" w:author="Stefanía Sibille Grández" w:date="2022-06-29T19:48:00Z">
              <w:rPr>
                <w:rFonts w:ascii="Arial" w:eastAsia="AGaramondPro-Regular" w:hAnsi="Arial" w:cs="Arial"/>
                <w:sz w:val="24"/>
                <w:szCs w:val="24"/>
                <w:highlight w:val="yellow"/>
                <w:lang w:val="es-PE"/>
              </w:rPr>
            </w:rPrChange>
          </w:rPr>
          <w:t xml:space="preserve">bosques </w:t>
        </w:r>
        <w:proofErr w:type="spellStart"/>
        <w:r w:rsidR="00635732" w:rsidRPr="00635732">
          <w:rPr>
            <w:rFonts w:ascii="Arial" w:eastAsia="AGaramondPro-Regular" w:hAnsi="Arial" w:cs="Arial"/>
            <w:sz w:val="24"/>
            <w:szCs w:val="24"/>
            <w:lang w:val="es-PE"/>
            <w:rPrChange w:id="801" w:author="Stefanía Sibille Grández" w:date="2022-06-29T19:48:00Z">
              <w:rPr>
                <w:rFonts w:ascii="Arial" w:eastAsia="AGaramondPro-Regular" w:hAnsi="Arial" w:cs="Arial"/>
                <w:sz w:val="24"/>
                <w:szCs w:val="24"/>
                <w:highlight w:val="yellow"/>
                <w:lang w:val="es-PE"/>
              </w:rPr>
            </w:rPrChange>
          </w:rPr>
          <w:t>neotropicales</w:t>
        </w:r>
        <w:proofErr w:type="spellEnd"/>
        <w:r w:rsidR="00635732">
          <w:rPr>
            <w:rFonts w:ascii="Arial" w:eastAsia="AGaramondPro-Regular" w:hAnsi="Arial" w:cs="Arial"/>
            <w:sz w:val="24"/>
            <w:szCs w:val="24"/>
            <w:lang w:val="es-PE"/>
          </w:rPr>
          <w:t xml:space="preserve"> </w:t>
        </w:r>
        <w:r w:rsidR="00635732" w:rsidRPr="00635732">
          <w:rPr>
            <w:rFonts w:ascii="Arial" w:eastAsia="AGaramondPro-Regular" w:hAnsi="Arial" w:cs="Arial"/>
            <w:sz w:val="24"/>
            <w:szCs w:val="24"/>
            <w:lang w:val="es-PE"/>
            <w:rPrChange w:id="802" w:author="Stefanía Sibille Grández" w:date="2022-06-29T19:48:00Z">
              <w:rPr>
                <w:rFonts w:ascii="Arial" w:eastAsia="AGaramondPro-Regular" w:hAnsi="Arial" w:cs="Arial"/>
                <w:sz w:val="24"/>
                <w:szCs w:val="24"/>
                <w:highlight w:val="yellow"/>
                <w:lang w:val="es-PE"/>
              </w:rPr>
            </w:rPrChange>
          </w:rPr>
          <w:fldChar w:fldCharType="begin"/>
        </w:r>
        <w:r w:rsidR="00635732" w:rsidRPr="00635732">
          <w:rPr>
            <w:rFonts w:ascii="Arial" w:eastAsia="AGaramondPro-Regular" w:hAnsi="Arial" w:cs="Arial"/>
            <w:sz w:val="24"/>
            <w:szCs w:val="24"/>
            <w:lang w:val="es-PE"/>
            <w:rPrChange w:id="803" w:author="Stefanía Sibille Grández" w:date="2022-06-29T19:48:00Z">
              <w:rPr>
                <w:rFonts w:ascii="Arial" w:eastAsia="AGaramondPro-Regular" w:hAnsi="Arial" w:cs="Arial"/>
                <w:sz w:val="24"/>
                <w:szCs w:val="24"/>
                <w:highlight w:val="yellow"/>
                <w:lang w:val="es-PE"/>
              </w:rPr>
            </w:rPrChange>
          </w:rPr>
          <w:instrText xml:space="preserve"> ADDIN EN.CITE &lt;EndNote&gt;&lt;Cite&gt;&lt;Author&gt;Calderón-Patrón&lt;/Author&gt;&lt;Year&gt;2013&lt;/Year&gt;&lt;IDText&gt;Diversidad de murciélagos en cuatro tipos de bosque de la Sierra Norte de Oaxaca, México&lt;/IDText&gt;&lt;DisplayText&gt;(Calderón-Patrón, Briones-Salas, &amp;amp; Moreno, 2013)&lt;/DisplayText&gt;&lt;record&gt;&lt;isbn&gt;2007-3364&lt;/isbn&gt;&lt;titles&gt;&lt;title&gt;Diversidad de murciélagos en cuatro tipos de bosque de la Sierra Norte de Oaxaca, México&lt;/title&gt;&lt;secondary-title&gt;Therya&lt;/secondary-title&gt;&lt;/titles&gt;&lt;pages&gt;121-137&lt;/pages&gt;&lt;number&gt;1&lt;/number&gt;&lt;contributors&gt;&lt;authors&gt;&lt;author&gt;Calderón-Patrón, Jaime M&lt;/author&gt;&lt;author&gt;Briones-Salas, Miguel&lt;/author&gt;&lt;author&gt;Moreno, Claudia E&lt;/author&gt;&lt;/authors&gt;&lt;/contributors&gt;&lt;added-date format="utc"&gt;1601937391&lt;/added-date&gt;&lt;ref-type name="Journal Article"&gt;17&lt;/ref-type&gt;&lt;dates&gt;&lt;year&gt;2013&lt;/year&gt;&lt;/dates&gt;&lt;rec-number&gt;64&lt;/rec-number&gt;&lt;last-updated-date format="utc"&gt;1601937391&lt;/last-updated-date&gt;&lt;volume&gt;4&lt;/volume&gt;&lt;/record&gt;&lt;/Cite&gt;&lt;/EndNote&gt;</w:instrText>
        </w:r>
        <w:r w:rsidR="00635732" w:rsidRPr="00635732">
          <w:rPr>
            <w:rFonts w:ascii="Arial" w:eastAsia="AGaramondPro-Regular" w:hAnsi="Arial" w:cs="Arial"/>
            <w:sz w:val="24"/>
            <w:szCs w:val="24"/>
            <w:lang w:val="es-PE"/>
            <w:rPrChange w:id="804" w:author="Stefanía Sibille Grández" w:date="2022-06-29T19:48:00Z">
              <w:rPr>
                <w:rFonts w:ascii="Arial" w:eastAsia="AGaramondPro-Regular" w:hAnsi="Arial" w:cs="Arial"/>
                <w:sz w:val="24"/>
                <w:szCs w:val="24"/>
                <w:highlight w:val="yellow"/>
                <w:lang w:val="es-PE"/>
              </w:rPr>
            </w:rPrChange>
          </w:rPr>
          <w:fldChar w:fldCharType="separate"/>
        </w:r>
        <w:r w:rsidR="00635732" w:rsidRPr="00635732">
          <w:rPr>
            <w:rFonts w:ascii="Arial" w:eastAsia="AGaramondPro-Regular" w:hAnsi="Arial" w:cs="Arial"/>
            <w:sz w:val="24"/>
            <w:szCs w:val="24"/>
            <w:lang w:val="es-PE"/>
            <w:rPrChange w:id="805" w:author="Stefanía Sibille Grández" w:date="2022-06-29T19:48:00Z">
              <w:rPr>
                <w:rFonts w:ascii="Arial" w:eastAsia="AGaramondPro-Regular" w:hAnsi="Arial" w:cs="Arial"/>
                <w:noProof/>
                <w:sz w:val="24"/>
                <w:szCs w:val="24"/>
                <w:highlight w:val="yellow"/>
                <w:lang w:val="es-PE"/>
              </w:rPr>
            </w:rPrChange>
          </w:rPr>
          <w:t>(Calderón-Patrón, Briones-Salas, &amp; Moreno, 2013)</w:t>
        </w:r>
        <w:r w:rsidR="00635732" w:rsidRPr="00635732">
          <w:rPr>
            <w:rFonts w:ascii="Arial" w:eastAsia="AGaramondPro-Regular" w:hAnsi="Arial" w:cs="Arial"/>
            <w:sz w:val="24"/>
            <w:szCs w:val="24"/>
            <w:lang w:val="es-PE"/>
            <w:rPrChange w:id="806" w:author="Stefanía Sibille Grández" w:date="2022-06-29T19:48:00Z">
              <w:rPr>
                <w:rFonts w:ascii="Arial" w:eastAsia="AGaramondPro-Regular" w:hAnsi="Arial" w:cs="Arial"/>
                <w:sz w:val="24"/>
                <w:szCs w:val="24"/>
                <w:highlight w:val="yellow"/>
                <w:lang w:val="es-PE"/>
              </w:rPr>
            </w:rPrChange>
          </w:rPr>
          <w:fldChar w:fldCharType="end"/>
        </w:r>
        <w:r w:rsidR="00635732">
          <w:rPr>
            <w:rFonts w:ascii="Arial" w:eastAsia="AGaramondPro-Regular" w:hAnsi="Arial" w:cs="Arial"/>
            <w:sz w:val="24"/>
            <w:szCs w:val="24"/>
            <w:lang w:val="es-PE"/>
          </w:rPr>
          <w:t xml:space="preserve"> y </w:t>
        </w:r>
      </w:ins>
      <w:del w:id="807" w:author="Stefanía Sibille Grández" w:date="2022-06-29T18:14:00Z">
        <w:r w:rsidR="00271C94" w:rsidRPr="00B334A1" w:rsidDel="003824A0">
          <w:rPr>
            <w:rFonts w:ascii="Arial" w:eastAsia="AGaramondPro-Regular" w:hAnsi="Arial" w:cs="Arial"/>
            <w:sz w:val="24"/>
            <w:szCs w:val="24"/>
            <w:lang w:val="es-PE"/>
            <w:rPrChange w:id="808" w:author="Stefanía Sibille Grández" w:date="2022-06-29T18:27:00Z">
              <w:rPr>
                <w:rFonts w:ascii="Arial" w:eastAsia="AGaramondPro-Regular" w:hAnsi="Arial" w:cs="Arial"/>
                <w:sz w:val="24"/>
                <w:szCs w:val="24"/>
                <w:highlight w:val="yellow"/>
                <w:lang w:val="es-PE"/>
              </w:rPr>
            </w:rPrChange>
          </w:rPr>
          <w:delText xml:space="preserve">de la familia Phyllostomidae </w:delText>
        </w:r>
      </w:del>
      <w:r w:rsidR="00271C94" w:rsidRPr="00B334A1">
        <w:rPr>
          <w:rFonts w:ascii="Arial" w:eastAsia="AGaramondPro-Regular" w:hAnsi="Arial" w:cs="Arial"/>
          <w:sz w:val="24"/>
          <w:szCs w:val="24"/>
          <w:lang w:val="es-PE"/>
          <w:rPrChange w:id="809" w:author="Stefanía Sibille Grández" w:date="2022-06-29T18:27:00Z">
            <w:rPr>
              <w:rFonts w:ascii="Arial" w:eastAsia="AGaramondPro-Regular" w:hAnsi="Arial" w:cs="Arial"/>
              <w:sz w:val="24"/>
              <w:szCs w:val="24"/>
              <w:highlight w:val="yellow"/>
              <w:lang w:val="es-PE"/>
            </w:rPr>
          </w:rPrChange>
        </w:rPr>
        <w:t>puede deberse a</w:t>
      </w:r>
      <w:ins w:id="810" w:author="Stefanía Sibille Grández" w:date="2022-06-29T18:14:00Z">
        <w:r w:rsidR="003824A0" w:rsidRPr="00990C7A">
          <w:rPr>
            <w:rFonts w:ascii="Arial" w:eastAsia="AGaramondPro-Regular" w:hAnsi="Arial" w:cs="Arial"/>
            <w:sz w:val="24"/>
            <w:szCs w:val="24"/>
            <w:lang w:val="es-PE"/>
          </w:rPr>
          <w:t xml:space="preserve"> </w:t>
        </w:r>
      </w:ins>
      <w:ins w:id="811" w:author="Stefanía Sibille Grández" w:date="2022-06-29T18:27:00Z">
        <w:r w:rsidR="00B334A1">
          <w:rPr>
            <w:rFonts w:ascii="Arial" w:eastAsia="AGaramondPro-Regular" w:hAnsi="Arial" w:cs="Arial"/>
            <w:sz w:val="24"/>
            <w:szCs w:val="24"/>
            <w:lang w:val="es-PE"/>
          </w:rPr>
          <w:t xml:space="preserve">la </w:t>
        </w:r>
      </w:ins>
      <w:ins w:id="812" w:author="Stefanía Sibille Grández" w:date="2022-06-29T19:06:00Z">
        <w:r w:rsidR="008F4322">
          <w:rPr>
            <w:rFonts w:ascii="Arial" w:eastAsia="AGaramondPro-Regular" w:hAnsi="Arial" w:cs="Arial"/>
            <w:sz w:val="24"/>
            <w:szCs w:val="24"/>
            <w:lang w:val="es-PE"/>
          </w:rPr>
          <w:t xml:space="preserve">gran gamma de </w:t>
        </w:r>
      </w:ins>
      <w:r w:rsidR="0098179A">
        <w:rPr>
          <w:rFonts w:ascii="Arial" w:eastAsia="AGaramondPro-Regular" w:hAnsi="Arial" w:cs="Arial"/>
          <w:sz w:val="24"/>
          <w:szCs w:val="24"/>
          <w:lang w:val="es-PE"/>
        </w:rPr>
        <w:t xml:space="preserve">recursos </w:t>
      </w:r>
      <w:ins w:id="813" w:author="Stefanía Sibille Grández" w:date="2022-06-29T19:07:00Z">
        <w:r w:rsidR="008F4322">
          <w:rPr>
            <w:rFonts w:ascii="Arial" w:eastAsia="AGaramondPro-Regular" w:hAnsi="Arial" w:cs="Arial"/>
            <w:sz w:val="24"/>
            <w:szCs w:val="24"/>
            <w:lang w:val="es-PE"/>
          </w:rPr>
          <w:t>alimentici</w:t>
        </w:r>
      </w:ins>
      <w:r w:rsidR="0098179A">
        <w:rPr>
          <w:rFonts w:ascii="Arial" w:eastAsia="AGaramondPro-Regular" w:hAnsi="Arial" w:cs="Arial"/>
          <w:sz w:val="24"/>
          <w:szCs w:val="24"/>
          <w:lang w:val="es-PE"/>
        </w:rPr>
        <w:t>os</w:t>
      </w:r>
      <w:ins w:id="814" w:author="Stefanía Sibille Grández" w:date="2022-06-29T19:07:00Z">
        <w:r w:rsidR="008F4322">
          <w:rPr>
            <w:rFonts w:ascii="Arial" w:eastAsia="AGaramondPro-Regular" w:hAnsi="Arial" w:cs="Arial"/>
            <w:sz w:val="24"/>
            <w:szCs w:val="24"/>
            <w:lang w:val="es-PE"/>
          </w:rPr>
          <w:t xml:space="preserve"> de esta familia </w:t>
        </w:r>
        <w:commentRangeStart w:id="815"/>
        <w:r w:rsidR="008F4322">
          <w:rPr>
            <w:rFonts w:ascii="Arial" w:eastAsia="AGaramondPro-Regular" w:hAnsi="Arial" w:cs="Arial"/>
            <w:sz w:val="24"/>
            <w:szCs w:val="24"/>
            <w:lang w:val="es-PE"/>
          </w:rPr>
          <w:t>(</w:t>
        </w:r>
      </w:ins>
      <w:ins w:id="816" w:author="Stefanía Sibille Grández" w:date="2022-06-29T19:08:00Z">
        <w:r w:rsidR="008F4322" w:rsidRPr="008F4322">
          <w:rPr>
            <w:rFonts w:ascii="Arial" w:eastAsia="AGaramondPro-Regular" w:hAnsi="Arial" w:cs="Arial"/>
            <w:sz w:val="24"/>
            <w:szCs w:val="24"/>
            <w:lang w:val="es-PE"/>
          </w:rPr>
          <w:t>Baker et al., 1976</w:t>
        </w:r>
        <w:commentRangeEnd w:id="815"/>
        <w:r w:rsidR="008F4322">
          <w:rPr>
            <w:rStyle w:val="Refdecomentario"/>
          </w:rPr>
          <w:commentReference w:id="815"/>
        </w:r>
        <w:r w:rsidR="008F4322" w:rsidRPr="008F4322">
          <w:rPr>
            <w:rFonts w:ascii="Arial" w:eastAsia="AGaramondPro-Regular" w:hAnsi="Arial" w:cs="Arial"/>
            <w:sz w:val="24"/>
            <w:szCs w:val="24"/>
            <w:lang w:val="es-PE"/>
          </w:rPr>
          <w:t>)</w:t>
        </w:r>
      </w:ins>
      <w:ins w:id="817" w:author="Stefanía Sibille Grández" w:date="2022-06-29T19:48:00Z">
        <w:r w:rsidR="00635732">
          <w:rPr>
            <w:rFonts w:ascii="Arial" w:eastAsia="AGaramondPro-Regular" w:hAnsi="Arial" w:cs="Arial"/>
            <w:sz w:val="24"/>
            <w:szCs w:val="24"/>
            <w:lang w:val="es-PE"/>
          </w:rPr>
          <w:t xml:space="preserve">. </w:t>
        </w:r>
      </w:ins>
      <w:ins w:id="818" w:author="Stefanía Sibille Grández" w:date="2022-06-29T20:13:00Z">
        <w:r w:rsidR="008C3A19">
          <w:rPr>
            <w:rFonts w:ascii="Arial" w:eastAsia="AGaramondPro-Regular" w:hAnsi="Arial" w:cs="Arial"/>
            <w:sz w:val="24"/>
            <w:szCs w:val="24"/>
            <w:lang w:val="es-PE"/>
          </w:rPr>
          <w:t>L</w:t>
        </w:r>
      </w:ins>
      <w:ins w:id="819" w:author="Stefanía Sibille Grández" w:date="2022-06-29T19:07:00Z">
        <w:r w:rsidR="008F4322">
          <w:rPr>
            <w:rFonts w:ascii="Arial" w:eastAsia="AGaramondPro-Regular" w:hAnsi="Arial" w:cs="Arial"/>
            <w:sz w:val="24"/>
            <w:szCs w:val="24"/>
            <w:lang w:val="es-PE"/>
          </w:rPr>
          <w:t xml:space="preserve">a </w:t>
        </w:r>
      </w:ins>
      <w:ins w:id="820" w:author="Stefanía Sibille Grández" w:date="2022-06-29T18:27:00Z">
        <w:r w:rsidR="00B334A1">
          <w:rPr>
            <w:rFonts w:ascii="Arial" w:eastAsia="AGaramondPro-Regular" w:hAnsi="Arial" w:cs="Arial"/>
            <w:sz w:val="24"/>
            <w:szCs w:val="24"/>
            <w:lang w:val="es-PE"/>
          </w:rPr>
          <w:t>ubicación de las redes</w:t>
        </w:r>
      </w:ins>
      <w:ins w:id="821" w:author="Stefanía Sibille Grández" w:date="2022-06-29T18:28:00Z">
        <w:r w:rsidR="00B334A1">
          <w:rPr>
            <w:rFonts w:ascii="Arial" w:eastAsia="AGaramondPro-Regular" w:hAnsi="Arial" w:cs="Arial"/>
            <w:sz w:val="24"/>
            <w:szCs w:val="24"/>
            <w:lang w:val="es-PE"/>
          </w:rPr>
          <w:t xml:space="preserve"> </w:t>
        </w:r>
      </w:ins>
      <w:ins w:id="822" w:author="Stefanía Sibille Grández" w:date="2022-06-29T18:53:00Z">
        <w:r w:rsidR="006A2A12">
          <w:rPr>
            <w:rFonts w:ascii="Arial" w:eastAsia="AGaramondPro-Regular" w:hAnsi="Arial" w:cs="Arial"/>
            <w:sz w:val="24"/>
            <w:szCs w:val="24"/>
            <w:lang w:val="es-PE"/>
          </w:rPr>
          <w:t xml:space="preserve">de neblina </w:t>
        </w:r>
      </w:ins>
      <w:ins w:id="823" w:author="Stefanía Sibille Grández" w:date="2022-06-29T18:28:00Z">
        <w:r w:rsidR="006A2A12">
          <w:rPr>
            <w:rFonts w:ascii="Arial" w:eastAsia="AGaramondPro-Regular" w:hAnsi="Arial" w:cs="Arial"/>
            <w:sz w:val="24"/>
            <w:szCs w:val="24"/>
            <w:lang w:val="es-PE"/>
          </w:rPr>
          <w:t>a nivel de sotobosque y cerca del nivel del suelo</w:t>
        </w:r>
      </w:ins>
      <w:ins w:id="824" w:author="Stefanía Sibille Grández" w:date="2022-06-29T19:48:00Z">
        <w:r w:rsidR="00635732">
          <w:rPr>
            <w:rFonts w:ascii="Arial" w:eastAsia="AGaramondPro-Regular" w:hAnsi="Arial" w:cs="Arial"/>
            <w:sz w:val="24"/>
            <w:szCs w:val="24"/>
            <w:lang w:val="es-PE"/>
          </w:rPr>
          <w:t xml:space="preserve"> p</w:t>
        </w:r>
      </w:ins>
      <w:ins w:id="825" w:author="Stefanía Sibille Grández" w:date="2022-06-29T20:04:00Z">
        <w:r w:rsidR="00635732">
          <w:rPr>
            <w:rFonts w:ascii="Arial" w:eastAsia="AGaramondPro-Regular" w:hAnsi="Arial" w:cs="Arial"/>
            <w:sz w:val="24"/>
            <w:szCs w:val="24"/>
            <w:lang w:val="es-PE"/>
          </w:rPr>
          <w:t xml:space="preserve">udo </w:t>
        </w:r>
      </w:ins>
      <w:ins w:id="826" w:author="Stefanía Sibille Grández" w:date="2022-06-29T20:06:00Z">
        <w:r w:rsidR="00DF7C28">
          <w:rPr>
            <w:rFonts w:ascii="Arial" w:eastAsia="AGaramondPro-Regular" w:hAnsi="Arial" w:cs="Arial"/>
            <w:sz w:val="24"/>
            <w:szCs w:val="24"/>
            <w:lang w:val="es-PE"/>
          </w:rPr>
          <w:t xml:space="preserve">favorecer </w:t>
        </w:r>
      </w:ins>
      <w:ins w:id="827" w:author="Stefanía Sibille Grández" w:date="2022-06-29T20:04:00Z">
        <w:r w:rsidR="00635732">
          <w:rPr>
            <w:rFonts w:ascii="Arial" w:eastAsia="AGaramondPro-Regular" w:hAnsi="Arial" w:cs="Arial"/>
            <w:sz w:val="24"/>
            <w:szCs w:val="24"/>
            <w:lang w:val="es-PE"/>
          </w:rPr>
          <w:t xml:space="preserve">una mayor captura de </w:t>
        </w:r>
        <w:proofErr w:type="spellStart"/>
        <w:r w:rsidR="00635732">
          <w:rPr>
            <w:rFonts w:ascii="Arial" w:eastAsia="AGaramondPro-Regular" w:hAnsi="Arial" w:cs="Arial"/>
            <w:sz w:val="24"/>
            <w:szCs w:val="24"/>
            <w:lang w:val="es-PE"/>
          </w:rPr>
          <w:t>filostómidos</w:t>
        </w:r>
        <w:proofErr w:type="spellEnd"/>
        <w:r w:rsidR="00DF7C28">
          <w:rPr>
            <w:rFonts w:ascii="Arial" w:eastAsia="AGaramondPro-Regular" w:hAnsi="Arial" w:cs="Arial"/>
            <w:sz w:val="24"/>
            <w:szCs w:val="24"/>
            <w:lang w:val="es-PE"/>
          </w:rPr>
          <w:t xml:space="preserve">, al considerar que </w:t>
        </w:r>
      </w:ins>
      <w:ins w:id="828" w:author="Stefanía Sibille Grández" w:date="2022-06-29T20:06:00Z">
        <w:r w:rsidR="00DF7C28">
          <w:rPr>
            <w:rFonts w:ascii="Arial" w:eastAsia="AGaramondPro-Regular" w:hAnsi="Arial" w:cs="Arial"/>
            <w:sz w:val="24"/>
            <w:szCs w:val="24"/>
            <w:lang w:val="es-PE"/>
          </w:rPr>
          <w:t xml:space="preserve">estas </w:t>
        </w:r>
      </w:ins>
      <w:commentRangeStart w:id="829"/>
      <w:ins w:id="830" w:author="Stefanía Sibille Grández" w:date="2022-06-29T18:53:00Z">
        <w:r w:rsidR="006A2A12">
          <w:rPr>
            <w:rFonts w:ascii="Arial" w:eastAsia="AGaramondPro-Regular" w:hAnsi="Arial" w:cs="Arial"/>
            <w:sz w:val="24"/>
            <w:szCs w:val="24"/>
            <w:lang w:val="es-PE"/>
          </w:rPr>
          <w:t xml:space="preserve">zonas </w:t>
        </w:r>
      </w:ins>
      <w:ins w:id="831" w:author="Stefanía Sibille Grández" w:date="2022-06-29T20:06:00Z">
        <w:r w:rsidR="00DF7C28">
          <w:rPr>
            <w:rFonts w:ascii="Arial" w:eastAsia="AGaramondPro-Regular" w:hAnsi="Arial" w:cs="Arial"/>
            <w:sz w:val="24"/>
            <w:szCs w:val="24"/>
            <w:lang w:val="es-PE"/>
          </w:rPr>
          <w:t xml:space="preserve">presentan </w:t>
        </w:r>
      </w:ins>
      <w:ins w:id="832" w:author="Stefanía Sibille Grández" w:date="2022-06-29T19:15:00Z">
        <w:r w:rsidR="008C3074">
          <w:rPr>
            <w:rFonts w:ascii="Arial" w:eastAsia="AGaramondPro-Regular" w:hAnsi="Arial" w:cs="Arial"/>
            <w:sz w:val="24"/>
            <w:szCs w:val="24"/>
            <w:lang w:val="es-PE"/>
          </w:rPr>
          <w:t>mayor</w:t>
        </w:r>
      </w:ins>
      <w:ins w:id="833" w:author="Stefanía Sibille Grández" w:date="2022-06-29T19:17:00Z">
        <w:r w:rsidR="008C3074">
          <w:rPr>
            <w:rFonts w:ascii="Arial" w:eastAsia="AGaramondPro-Regular" w:hAnsi="Arial" w:cs="Arial"/>
            <w:sz w:val="24"/>
            <w:szCs w:val="24"/>
            <w:lang w:val="es-PE"/>
          </w:rPr>
          <w:t xml:space="preserve"> disponibilidad </w:t>
        </w:r>
      </w:ins>
      <w:ins w:id="834" w:author="Stefanía Sibille Grández" w:date="2022-06-29T20:05:00Z">
        <w:r w:rsidR="00DF7C28">
          <w:rPr>
            <w:rFonts w:ascii="Arial" w:eastAsia="AGaramondPro-Regular" w:hAnsi="Arial" w:cs="Arial"/>
            <w:sz w:val="24"/>
            <w:szCs w:val="24"/>
            <w:lang w:val="es-PE"/>
          </w:rPr>
          <w:t xml:space="preserve">y variedad </w:t>
        </w:r>
      </w:ins>
      <w:ins w:id="835" w:author="Stefanía Sibille Grández" w:date="2022-06-29T19:17:00Z">
        <w:r w:rsidR="008C3074">
          <w:rPr>
            <w:rFonts w:ascii="Arial" w:eastAsia="AGaramondPro-Regular" w:hAnsi="Arial" w:cs="Arial"/>
            <w:sz w:val="24"/>
            <w:szCs w:val="24"/>
            <w:lang w:val="es-PE"/>
          </w:rPr>
          <w:t>de recursos alimenticios</w:t>
        </w:r>
      </w:ins>
      <w:ins w:id="836" w:author="Stefanía Sibille Grández" w:date="2022-06-29T19:15:00Z">
        <w:r w:rsidR="008C3074">
          <w:rPr>
            <w:rFonts w:ascii="Arial" w:eastAsia="AGaramondPro-Regular" w:hAnsi="Arial" w:cs="Arial"/>
            <w:sz w:val="24"/>
            <w:szCs w:val="24"/>
            <w:lang w:val="es-PE"/>
          </w:rPr>
          <w:t xml:space="preserve"> </w:t>
        </w:r>
      </w:ins>
      <w:ins w:id="837" w:author="Stefanía Sibille Grández" w:date="2022-06-29T19:14:00Z">
        <w:r w:rsidR="008F4322">
          <w:rPr>
            <w:rFonts w:ascii="Arial" w:eastAsia="AGaramondPro-Regular" w:hAnsi="Arial" w:cs="Arial"/>
            <w:sz w:val="24"/>
            <w:szCs w:val="24"/>
            <w:lang w:val="es-PE"/>
          </w:rPr>
          <w:t>en bosques secundarios</w:t>
        </w:r>
      </w:ins>
      <w:commentRangeEnd w:id="829"/>
      <w:ins w:id="838" w:author="Stefanía Sibille Grández" w:date="2022-06-29T19:17:00Z">
        <w:r w:rsidR="008C3074">
          <w:rPr>
            <w:rStyle w:val="Refdecomentario"/>
          </w:rPr>
          <w:commentReference w:id="829"/>
        </w:r>
      </w:ins>
      <w:ins w:id="839" w:author="Stefanía Sibille Grández" w:date="2022-06-29T19:14:00Z">
        <w:r w:rsidR="008F4322">
          <w:rPr>
            <w:rFonts w:ascii="Arial" w:eastAsia="AGaramondPro-Regular" w:hAnsi="Arial" w:cs="Arial"/>
            <w:sz w:val="24"/>
            <w:szCs w:val="24"/>
            <w:lang w:val="es-PE"/>
          </w:rPr>
          <w:t xml:space="preserve"> </w:t>
        </w:r>
      </w:ins>
      <w:ins w:id="840" w:author="Stefanía Sibille Grández" w:date="2022-06-29T19:18:00Z">
        <w:r w:rsidR="008C3074">
          <w:rPr>
            <w:rFonts w:ascii="Arial" w:eastAsia="AGaramondPro-Regular" w:hAnsi="Arial" w:cs="Arial"/>
            <w:sz w:val="24"/>
            <w:szCs w:val="24"/>
            <w:lang w:val="es-PE"/>
          </w:rPr>
          <w:t xml:space="preserve">o de sucesión temprana </w:t>
        </w:r>
      </w:ins>
      <w:ins w:id="841" w:author="Stefanía Sibille Grández" w:date="2022-06-29T19:06:00Z">
        <w:r w:rsidR="008F4322">
          <w:rPr>
            <w:rFonts w:ascii="Arial" w:eastAsia="AGaramondPro-Regular" w:hAnsi="Arial" w:cs="Arial"/>
            <w:sz w:val="24"/>
            <w:szCs w:val="24"/>
            <w:lang w:val="es-PE"/>
          </w:rPr>
          <w:t>(</w:t>
        </w:r>
      </w:ins>
      <w:commentRangeStart w:id="842"/>
      <w:ins w:id="843" w:author="Stefanía Sibille Grández" w:date="2022-06-29T19:18:00Z">
        <w:r w:rsidR="008C3074">
          <w:rPr>
            <w:rFonts w:ascii="Arial" w:eastAsia="AGaramondPro-Regular" w:hAnsi="Arial" w:cs="Arial"/>
            <w:sz w:val="24"/>
            <w:szCs w:val="24"/>
            <w:lang w:val="es-PE"/>
          </w:rPr>
          <w:t>Loayza et al., 2006)</w:t>
        </w:r>
      </w:ins>
      <w:r w:rsidR="0098179A">
        <w:rPr>
          <w:rFonts w:ascii="Arial" w:eastAsia="AGaramondPro-Regular" w:hAnsi="Arial" w:cs="Arial"/>
          <w:sz w:val="24"/>
          <w:szCs w:val="24"/>
          <w:lang w:val="es-PE"/>
        </w:rPr>
        <w:t>,</w:t>
      </w:r>
      <w:ins w:id="844" w:author="Stefanía Sibille Grández" w:date="2022-06-29T20:07:00Z">
        <w:r w:rsidR="00DF7C28">
          <w:rPr>
            <w:rFonts w:ascii="Arial" w:eastAsia="AGaramondPro-Regular" w:hAnsi="Arial" w:cs="Arial"/>
            <w:sz w:val="24"/>
            <w:szCs w:val="24"/>
            <w:lang w:val="es-PE"/>
          </w:rPr>
          <w:t xml:space="preserve"> </w:t>
        </w:r>
      </w:ins>
      <w:ins w:id="845" w:author="Stefanía Sibille Grández" w:date="2022-06-29T20:13:00Z">
        <w:r w:rsidR="008C3A19">
          <w:rPr>
            <w:rFonts w:ascii="Arial" w:eastAsia="AGaramondPro-Regular" w:hAnsi="Arial" w:cs="Arial"/>
            <w:sz w:val="24"/>
            <w:szCs w:val="24"/>
            <w:lang w:val="es-PE"/>
          </w:rPr>
          <w:t>posibilitand</w:t>
        </w:r>
      </w:ins>
      <w:ins w:id="846" w:author="Stefanía Sibille Grández" w:date="2022-06-29T20:14:00Z">
        <w:r w:rsidR="008C3A19">
          <w:rPr>
            <w:rFonts w:ascii="Arial" w:eastAsia="AGaramondPro-Regular" w:hAnsi="Arial" w:cs="Arial"/>
            <w:sz w:val="24"/>
            <w:szCs w:val="24"/>
            <w:lang w:val="es-PE"/>
          </w:rPr>
          <w:t xml:space="preserve">o el forrajeo de diferentes especies de </w:t>
        </w:r>
      </w:ins>
      <w:ins w:id="847" w:author="Stefanía Sibille Grández" w:date="2022-06-29T20:09:00Z">
        <w:r w:rsidR="00DF7C28">
          <w:rPr>
            <w:rFonts w:ascii="Arial" w:eastAsia="AGaramondPro-Regular" w:hAnsi="Arial" w:cs="Arial"/>
            <w:sz w:val="24"/>
            <w:szCs w:val="24"/>
            <w:lang w:val="es-PE"/>
          </w:rPr>
          <w:t>esta familia</w:t>
        </w:r>
      </w:ins>
      <w:ins w:id="848" w:author="Stefanía Sibille Grández" w:date="2022-06-29T19:18:00Z">
        <w:r w:rsidR="008C3074">
          <w:rPr>
            <w:rFonts w:ascii="Arial" w:eastAsia="AGaramondPro-Regular" w:hAnsi="Arial" w:cs="Arial"/>
            <w:sz w:val="24"/>
            <w:szCs w:val="24"/>
            <w:lang w:val="es-PE"/>
          </w:rPr>
          <w:t>.</w:t>
        </w:r>
      </w:ins>
      <w:commentRangeEnd w:id="842"/>
      <w:ins w:id="849" w:author="Stefanía Sibille Grández" w:date="2022-06-29T20:09:00Z">
        <w:r w:rsidR="00DF7C28">
          <w:rPr>
            <w:rFonts w:ascii="Arial" w:eastAsia="AGaramondPro-Regular" w:hAnsi="Arial" w:cs="Arial"/>
            <w:sz w:val="24"/>
            <w:szCs w:val="24"/>
            <w:lang w:val="es-PE"/>
          </w:rPr>
          <w:t xml:space="preserve"> Por el contrario, esta metodología </w:t>
        </w:r>
      </w:ins>
      <w:ins w:id="850" w:author="Stefanía Sibille Grández" w:date="2022-06-29T20:10:00Z">
        <w:r w:rsidR="00DF7C28">
          <w:rPr>
            <w:rFonts w:ascii="Arial" w:eastAsia="AGaramondPro-Regular" w:hAnsi="Arial" w:cs="Arial"/>
            <w:sz w:val="24"/>
            <w:szCs w:val="24"/>
            <w:lang w:val="es-PE"/>
          </w:rPr>
          <w:t xml:space="preserve">fue </w:t>
        </w:r>
      </w:ins>
      <w:ins w:id="851" w:author="Stefanía Sibille Grández" w:date="2022-06-29T19:19:00Z">
        <w:r w:rsidR="008C3074">
          <w:rPr>
            <w:rStyle w:val="Refdecomentario"/>
          </w:rPr>
          <w:commentReference w:id="842"/>
        </w:r>
      </w:ins>
      <w:ins w:id="852" w:author="Stefanía Sibille Grández" w:date="2022-06-29T20:09:00Z">
        <w:r w:rsidR="00DF7C28" w:rsidRPr="00DF7C28">
          <w:rPr>
            <w:rFonts w:ascii="Arial" w:eastAsia="AGaramondPro-Regular" w:hAnsi="Arial" w:cs="Arial"/>
            <w:sz w:val="24"/>
            <w:szCs w:val="24"/>
            <w:lang w:val="es-PE"/>
            <w:rPrChange w:id="853" w:author="Stefanía Sibille Grández" w:date="2022-06-29T20:12:00Z">
              <w:rPr>
                <w:rFonts w:ascii="Arial" w:eastAsia="AGaramondPro-Regular" w:hAnsi="Arial" w:cs="Arial"/>
                <w:sz w:val="24"/>
                <w:szCs w:val="24"/>
                <w:highlight w:val="yellow"/>
                <w:lang w:val="es-PE"/>
              </w:rPr>
            </w:rPrChange>
          </w:rPr>
          <w:t xml:space="preserve">ineficiente </w:t>
        </w:r>
      </w:ins>
      <w:ins w:id="854" w:author="Stefanía Sibille Grández" w:date="2022-06-29T20:10:00Z">
        <w:r w:rsidR="00DF7C28" w:rsidRPr="00DF7C28">
          <w:rPr>
            <w:rFonts w:ascii="Arial" w:eastAsia="AGaramondPro-Regular" w:hAnsi="Arial" w:cs="Arial"/>
            <w:sz w:val="24"/>
            <w:szCs w:val="24"/>
            <w:lang w:val="es-PE"/>
            <w:rPrChange w:id="855" w:author="Stefanía Sibille Grández" w:date="2022-06-29T20:12:00Z">
              <w:rPr>
                <w:rFonts w:ascii="Arial" w:eastAsia="AGaramondPro-Regular" w:hAnsi="Arial" w:cs="Arial"/>
                <w:sz w:val="24"/>
                <w:szCs w:val="24"/>
                <w:highlight w:val="yellow"/>
                <w:lang w:val="es-PE"/>
              </w:rPr>
            </w:rPrChange>
          </w:rPr>
          <w:t xml:space="preserve">para la captura de </w:t>
        </w:r>
      </w:ins>
      <w:ins w:id="856" w:author="Stefanía Sibille Grández" w:date="2022-06-29T20:09:00Z">
        <w:r w:rsidR="00DF7C28" w:rsidRPr="00DF7C28">
          <w:rPr>
            <w:rFonts w:ascii="Arial" w:eastAsia="AGaramondPro-Regular" w:hAnsi="Arial" w:cs="Arial"/>
            <w:sz w:val="24"/>
            <w:szCs w:val="24"/>
            <w:lang w:val="es-PE"/>
            <w:rPrChange w:id="857" w:author="Stefanía Sibille Grández" w:date="2022-06-29T20:12:00Z">
              <w:rPr>
                <w:rFonts w:ascii="Arial" w:eastAsia="AGaramondPro-Regular" w:hAnsi="Arial" w:cs="Arial"/>
                <w:sz w:val="24"/>
                <w:szCs w:val="24"/>
                <w:highlight w:val="yellow"/>
                <w:lang w:val="es-PE"/>
              </w:rPr>
            </w:rPrChange>
          </w:rPr>
          <w:t xml:space="preserve">las familias </w:t>
        </w:r>
        <w:proofErr w:type="spellStart"/>
        <w:r w:rsidR="00DF7C28" w:rsidRPr="00DF7C28">
          <w:rPr>
            <w:rFonts w:ascii="Arial" w:eastAsia="AGaramondPro-Regular" w:hAnsi="Arial" w:cs="Arial"/>
            <w:sz w:val="24"/>
            <w:szCs w:val="24"/>
            <w:lang w:val="es-PE"/>
            <w:rPrChange w:id="858" w:author="Stefanía Sibille Grández" w:date="2022-06-29T20:12:00Z">
              <w:rPr>
                <w:rFonts w:ascii="Arial" w:eastAsia="AGaramondPro-Regular" w:hAnsi="Arial" w:cs="Arial"/>
                <w:sz w:val="24"/>
                <w:szCs w:val="24"/>
                <w:highlight w:val="yellow"/>
                <w:lang w:val="es-PE"/>
              </w:rPr>
            </w:rPrChange>
          </w:rPr>
          <w:t>Vespertilionidae</w:t>
        </w:r>
        <w:proofErr w:type="spellEnd"/>
        <w:r w:rsidR="00DF7C28" w:rsidRPr="00DF7C28">
          <w:rPr>
            <w:rFonts w:ascii="Arial" w:eastAsia="AGaramondPro-Regular" w:hAnsi="Arial" w:cs="Arial"/>
            <w:sz w:val="24"/>
            <w:szCs w:val="24"/>
            <w:lang w:val="es-PE"/>
            <w:rPrChange w:id="859" w:author="Stefanía Sibille Grández" w:date="2022-06-29T20:12:00Z">
              <w:rPr>
                <w:rFonts w:ascii="Arial" w:eastAsia="AGaramondPro-Regular" w:hAnsi="Arial" w:cs="Arial"/>
                <w:sz w:val="24"/>
                <w:szCs w:val="24"/>
                <w:highlight w:val="yellow"/>
                <w:lang w:val="es-PE"/>
              </w:rPr>
            </w:rPrChange>
          </w:rPr>
          <w:t xml:space="preserve">, </w:t>
        </w:r>
        <w:proofErr w:type="spellStart"/>
        <w:r w:rsidR="00DF7C28" w:rsidRPr="00DF7C28">
          <w:rPr>
            <w:rFonts w:ascii="Arial" w:eastAsia="AGaramondPro-Regular" w:hAnsi="Arial" w:cs="Arial"/>
            <w:sz w:val="24"/>
            <w:szCs w:val="24"/>
            <w:lang w:val="es-PE"/>
            <w:rPrChange w:id="860" w:author="Stefanía Sibille Grández" w:date="2022-06-29T20:12:00Z">
              <w:rPr>
                <w:rFonts w:ascii="Arial" w:eastAsia="AGaramondPro-Regular" w:hAnsi="Arial" w:cs="Arial"/>
                <w:sz w:val="24"/>
                <w:szCs w:val="24"/>
                <w:highlight w:val="yellow"/>
                <w:lang w:val="es-PE"/>
              </w:rPr>
            </w:rPrChange>
          </w:rPr>
          <w:t>Emballonuridae</w:t>
        </w:r>
        <w:proofErr w:type="spellEnd"/>
        <w:r w:rsidR="00DF7C28" w:rsidRPr="00DF7C28">
          <w:rPr>
            <w:rFonts w:ascii="Arial" w:eastAsia="AGaramondPro-Regular" w:hAnsi="Arial" w:cs="Arial"/>
            <w:sz w:val="24"/>
            <w:szCs w:val="24"/>
            <w:lang w:val="es-PE"/>
            <w:rPrChange w:id="861" w:author="Stefanía Sibille Grández" w:date="2022-06-29T20:12:00Z">
              <w:rPr>
                <w:rFonts w:ascii="Arial" w:eastAsia="AGaramondPro-Regular" w:hAnsi="Arial" w:cs="Arial"/>
                <w:sz w:val="24"/>
                <w:szCs w:val="24"/>
                <w:highlight w:val="yellow"/>
                <w:lang w:val="es-PE"/>
              </w:rPr>
            </w:rPrChange>
          </w:rPr>
          <w:t xml:space="preserve"> y </w:t>
        </w:r>
        <w:proofErr w:type="spellStart"/>
        <w:r w:rsidR="00DF7C28" w:rsidRPr="00DF7C28">
          <w:rPr>
            <w:rFonts w:ascii="Arial" w:eastAsia="AGaramondPro-Regular" w:hAnsi="Arial" w:cs="Arial"/>
            <w:sz w:val="24"/>
            <w:szCs w:val="24"/>
            <w:lang w:val="es-PE"/>
            <w:rPrChange w:id="862" w:author="Stefanía Sibille Grández" w:date="2022-06-29T20:12:00Z">
              <w:rPr>
                <w:rFonts w:ascii="Arial" w:eastAsia="AGaramondPro-Regular" w:hAnsi="Arial" w:cs="Arial"/>
                <w:sz w:val="24"/>
                <w:szCs w:val="24"/>
                <w:highlight w:val="yellow"/>
                <w:lang w:val="es-PE"/>
              </w:rPr>
            </w:rPrChange>
          </w:rPr>
          <w:t>Molosidae</w:t>
        </w:r>
      </w:ins>
      <w:proofErr w:type="spellEnd"/>
      <w:ins w:id="863" w:author="Stefanía Sibille Grández" w:date="2022-06-29T20:10:00Z">
        <w:r w:rsidR="00DF7C28" w:rsidRPr="00DF7C28">
          <w:rPr>
            <w:rFonts w:ascii="Arial" w:eastAsia="AGaramondPro-Regular" w:hAnsi="Arial" w:cs="Arial"/>
            <w:sz w:val="24"/>
            <w:szCs w:val="24"/>
            <w:lang w:val="es-PE"/>
            <w:rPrChange w:id="864" w:author="Stefanía Sibille Grández" w:date="2022-06-29T20:12:00Z">
              <w:rPr>
                <w:rFonts w:ascii="Arial" w:eastAsia="AGaramondPro-Regular" w:hAnsi="Arial" w:cs="Arial"/>
                <w:sz w:val="24"/>
                <w:szCs w:val="24"/>
                <w:highlight w:val="yellow"/>
                <w:lang w:val="es-PE"/>
              </w:rPr>
            </w:rPrChange>
          </w:rPr>
          <w:t>,</w:t>
        </w:r>
      </w:ins>
      <w:ins w:id="865" w:author="Stefanía Sibille Grández" w:date="2022-06-29T20:09:00Z">
        <w:r w:rsidR="00DF7C28" w:rsidRPr="00DF7C28">
          <w:rPr>
            <w:rFonts w:ascii="Arial" w:eastAsia="AGaramondPro-Regular" w:hAnsi="Arial" w:cs="Arial"/>
            <w:sz w:val="24"/>
            <w:szCs w:val="24"/>
            <w:lang w:val="es-PE"/>
            <w:rPrChange w:id="866" w:author="Stefanía Sibille Grández" w:date="2022-06-29T20:12:00Z">
              <w:rPr>
                <w:rFonts w:ascii="Arial" w:eastAsia="AGaramondPro-Regular" w:hAnsi="Arial" w:cs="Arial"/>
                <w:sz w:val="24"/>
                <w:szCs w:val="24"/>
                <w:highlight w:val="yellow"/>
                <w:lang w:val="es-PE"/>
              </w:rPr>
            </w:rPrChange>
          </w:rPr>
          <w:t xml:space="preserve"> cuyo vuelo y forrajeo es a nivel de dosel</w:t>
        </w:r>
      </w:ins>
      <w:ins w:id="867" w:author="Stefanía Sibille Grández" w:date="2022-06-29T20:10:00Z">
        <w:r w:rsidR="00DF7C28" w:rsidRPr="00DF7C28">
          <w:rPr>
            <w:rFonts w:ascii="Arial" w:eastAsia="AGaramondPro-Regular" w:hAnsi="Arial" w:cs="Arial"/>
            <w:sz w:val="24"/>
            <w:szCs w:val="24"/>
            <w:lang w:val="es-PE"/>
            <w:rPrChange w:id="868" w:author="Stefanía Sibille Grández" w:date="2022-06-29T20:12:00Z">
              <w:rPr>
                <w:rFonts w:ascii="Arial" w:eastAsia="AGaramondPro-Regular" w:hAnsi="Arial" w:cs="Arial"/>
                <w:sz w:val="24"/>
                <w:szCs w:val="24"/>
                <w:highlight w:val="yellow"/>
                <w:lang w:val="es-PE"/>
              </w:rPr>
            </w:rPrChange>
          </w:rPr>
          <w:t xml:space="preserve">; sin embargo, </w:t>
        </w:r>
      </w:ins>
      <w:ins w:id="869" w:author="Stefanía Sibille Grández" w:date="2022-06-29T20:14:00Z">
        <w:r w:rsidR="00467FD4">
          <w:rPr>
            <w:rFonts w:ascii="Arial" w:eastAsia="AGaramondPro-Regular" w:hAnsi="Arial" w:cs="Arial"/>
            <w:sz w:val="24"/>
            <w:szCs w:val="24"/>
            <w:lang w:val="es-PE"/>
          </w:rPr>
          <w:t>d</w:t>
        </w:r>
      </w:ins>
      <w:ins w:id="870" w:author="Stefanía Sibille Grández" w:date="2022-06-29T20:15:00Z">
        <w:r w:rsidR="00467FD4">
          <w:rPr>
            <w:rFonts w:ascii="Arial" w:eastAsia="AGaramondPro-Regular" w:hAnsi="Arial" w:cs="Arial"/>
            <w:sz w:val="24"/>
            <w:szCs w:val="24"/>
            <w:lang w:val="es-PE"/>
          </w:rPr>
          <w:t xml:space="preserve">ebe considerarse que son familias </w:t>
        </w:r>
      </w:ins>
      <w:ins w:id="871" w:author="Stefanía Sibille Grández" w:date="2022-06-29T20:11:00Z">
        <w:r w:rsidR="00DF7C28" w:rsidRPr="00DF7C28">
          <w:rPr>
            <w:rFonts w:ascii="Arial" w:eastAsia="AGaramondPro-Regular" w:hAnsi="Arial" w:cs="Arial"/>
            <w:sz w:val="24"/>
            <w:szCs w:val="24"/>
            <w:lang w:val="es-PE"/>
            <w:rPrChange w:id="872" w:author="Stefanía Sibille Grández" w:date="2022-06-29T20:12:00Z">
              <w:rPr>
                <w:rFonts w:ascii="Arial" w:eastAsia="AGaramondPro-Regular" w:hAnsi="Arial" w:cs="Arial"/>
                <w:sz w:val="24"/>
                <w:szCs w:val="24"/>
                <w:highlight w:val="yellow"/>
                <w:lang w:val="es-PE"/>
              </w:rPr>
            </w:rPrChange>
          </w:rPr>
          <w:t xml:space="preserve">de </w:t>
        </w:r>
      </w:ins>
      <w:ins w:id="873" w:author="Stefanía Sibille Grández" w:date="2022-06-29T20:10:00Z">
        <w:r w:rsidR="00DF7C28" w:rsidRPr="00DF7C28">
          <w:rPr>
            <w:rFonts w:ascii="Arial" w:eastAsia="AGaramondPro-Regular" w:hAnsi="Arial" w:cs="Arial"/>
            <w:sz w:val="24"/>
            <w:szCs w:val="24"/>
            <w:lang w:val="es-PE"/>
            <w:rPrChange w:id="874" w:author="Stefanía Sibille Grández" w:date="2022-06-29T20:12:00Z">
              <w:rPr>
                <w:rFonts w:ascii="Arial" w:eastAsia="AGaramondPro-Regular" w:hAnsi="Arial" w:cs="Arial"/>
                <w:sz w:val="24"/>
                <w:szCs w:val="24"/>
                <w:highlight w:val="yellow"/>
                <w:lang w:val="es-PE"/>
              </w:rPr>
            </w:rPrChange>
          </w:rPr>
          <w:t>difícil captura en redes</w:t>
        </w:r>
      </w:ins>
      <w:ins w:id="875" w:author="Stefanía Sibille Grández" w:date="2022-06-29T20:09:00Z">
        <w:r w:rsidR="00DF7C28" w:rsidRPr="00DF7C28">
          <w:rPr>
            <w:rFonts w:ascii="Arial" w:eastAsia="AGaramondPro-Regular" w:hAnsi="Arial" w:cs="Arial"/>
            <w:sz w:val="24"/>
            <w:szCs w:val="24"/>
            <w:lang w:val="es-PE"/>
            <w:rPrChange w:id="876" w:author="Stefanía Sibille Grández" w:date="2022-06-29T20:12:00Z">
              <w:rPr>
                <w:rFonts w:ascii="Arial" w:eastAsia="AGaramondPro-Regular" w:hAnsi="Arial" w:cs="Arial"/>
                <w:sz w:val="24"/>
                <w:szCs w:val="24"/>
                <w:highlight w:val="yellow"/>
                <w:lang w:val="es-PE"/>
              </w:rPr>
            </w:rPrChange>
          </w:rPr>
          <w:t xml:space="preserve"> </w:t>
        </w:r>
      </w:ins>
      <w:ins w:id="877" w:author="Stefanía Sibille Grández" w:date="2022-06-29T20:11:00Z">
        <w:r w:rsidR="00DF7C28" w:rsidRPr="00DF7C28">
          <w:rPr>
            <w:rFonts w:ascii="Arial" w:eastAsia="AGaramondPro-Regular" w:hAnsi="Arial" w:cs="Arial"/>
            <w:sz w:val="24"/>
            <w:szCs w:val="24"/>
            <w:lang w:val="es-PE"/>
            <w:rPrChange w:id="878" w:author="Stefanía Sibille Grández" w:date="2022-06-29T20:12:00Z">
              <w:rPr>
                <w:rFonts w:ascii="Arial" w:eastAsia="AGaramondPro-Regular" w:hAnsi="Arial" w:cs="Arial"/>
                <w:sz w:val="24"/>
                <w:szCs w:val="24"/>
                <w:highlight w:val="yellow"/>
                <w:lang w:val="es-PE"/>
              </w:rPr>
            </w:rPrChange>
          </w:rPr>
          <w:t xml:space="preserve">al presentar un sistema de ecolocación muy desarrollado </w:t>
        </w:r>
      </w:ins>
      <w:ins w:id="879" w:author="Stefanía Sibille Grández" w:date="2022-06-29T20:09:00Z">
        <w:r w:rsidR="00DF7C28" w:rsidRPr="00DF7C28">
          <w:rPr>
            <w:rFonts w:ascii="Arial" w:eastAsia="AGaramondPro-Regular" w:hAnsi="Arial" w:cs="Arial"/>
            <w:sz w:val="24"/>
            <w:szCs w:val="24"/>
            <w:lang w:val="es-PE"/>
            <w:rPrChange w:id="880" w:author="Stefanía Sibille Grández" w:date="2022-06-29T20:12:00Z">
              <w:rPr>
                <w:rFonts w:ascii="Arial" w:eastAsia="AGaramondPro-Regular" w:hAnsi="Arial" w:cs="Arial"/>
                <w:sz w:val="24"/>
                <w:szCs w:val="24"/>
                <w:highlight w:val="yellow"/>
                <w:lang w:val="es-PE"/>
              </w:rPr>
            </w:rPrChange>
          </w:rPr>
          <w:fldChar w:fldCharType="begin"/>
        </w:r>
        <w:r w:rsidR="00DF7C28" w:rsidRPr="00DF7C28">
          <w:rPr>
            <w:rFonts w:ascii="Arial" w:eastAsia="AGaramondPro-Regular" w:hAnsi="Arial" w:cs="Arial"/>
            <w:sz w:val="24"/>
            <w:szCs w:val="24"/>
            <w:lang w:val="es-PE"/>
            <w:rPrChange w:id="881" w:author="Stefanía Sibille Grández" w:date="2022-06-29T20:12:00Z">
              <w:rPr>
                <w:rFonts w:ascii="Arial" w:eastAsia="AGaramondPro-Regular" w:hAnsi="Arial" w:cs="Arial"/>
                <w:sz w:val="24"/>
                <w:szCs w:val="24"/>
                <w:highlight w:val="yellow"/>
                <w:lang w:val="es-PE"/>
              </w:rPr>
            </w:rPrChange>
          </w:rPr>
          <w:instrText xml:space="preserve"> ADDIN EN.CITE &lt;EndNote&gt;&lt;Cite&gt;&lt;Author&gt;Kalko&lt;/Author&gt;&lt;Year&gt;1998&lt;/Year&gt;&lt;IDText&gt;Organisation and diversity of tropical bat communities through space and time&lt;/IDText&gt;&lt;DisplayText&gt;(Kalko, 1998; Nancy B. Simmons, 1998)&lt;/DisplayText&gt;&lt;record&gt;&lt;isbn&gt;0944-2006&lt;/isbn&gt;&lt;titles&gt;&lt;title&gt;Organisation and diversity of tropical bat communities through space and time&lt;/title&gt;&lt;secondary-title&gt;Zoology&lt;/secondary-title&gt;&lt;/titles&gt;&lt;pages&gt;281-297&lt;/pages&gt;&lt;number&gt;4&lt;/number&gt;&lt;contributors&gt;&lt;authors&gt;&lt;author&gt;Kalko, EKV&lt;/author&gt;&lt;/authors&gt;&lt;/contributors&gt;&lt;added-date format="utc"&gt;1592953366&lt;/added-date&gt;&lt;ref-type name="Journal Article"&gt;17&lt;/ref-type&gt;&lt;dates&gt;&lt;year&gt;1998&lt;/year&gt;&lt;/dates&gt;&lt;rec-number&gt;31&lt;/rec-number&gt;&lt;last-updated-date format="utc"&gt;1592953366&lt;/last-updated-date&gt;&lt;volume&gt;101&lt;/volume&gt;&lt;/record&gt;&lt;/Cite&gt;&lt;Cite&gt;&lt;Author&gt;Simmons&lt;/Author&gt;&lt;Year&gt;1998&lt;/Year&gt;&lt;IDText&gt;The mammals of Paracou, French Guiana, a Neotropical lowland rainforest fauna. Part 1, Bats. Bulletin of the AMNH ; no. 237&lt;/IDText&gt;&lt;record&gt;&lt;urls&gt;&lt;related-urls&gt;&lt;url&gt;http://digitallibrary.amnh.org/handle/2246/1634&lt;/url&gt;&lt;/related-urls&gt;&lt;/urls&gt;&lt;titles&gt;&lt;title&gt;The mammals of Paracou, French Guiana, a Neotropical lowland rainforest fauna. Part 1, Bats. Bulletin of the AMNH ; no. 237&lt;/title&gt;&lt;/titles&gt;&lt;contributors&gt;&lt;authors&gt;&lt;author&gt;Simmons, Nancy B.&lt;/author&gt;&lt;/authors&gt;&lt;/contributors&gt;&lt;added-date format="utc"&gt;1593120691&lt;/added-date&gt;&lt;ref-type name="Generic"&gt;13&lt;/ref-type&gt;&lt;dates&gt;&lt;year&gt;1998&lt;/year&gt;&lt;/dates&gt;&lt;rec-number&gt;46&lt;/rec-number&gt;&lt;last-updated-date format="utc"&gt;1593120824&lt;/last-updated-date&gt;&lt;contributors&gt;&lt;secondary-authors&gt;&lt;author&gt;Voss, Robert S.&lt;/author&gt;&lt;/secondary-authors&gt;&lt;/contributors&gt;&lt;/record&gt;&lt;/Cite&gt;&lt;/EndNote&gt;</w:instrText>
        </w:r>
        <w:r w:rsidR="00DF7C28" w:rsidRPr="00DF7C28">
          <w:rPr>
            <w:rFonts w:ascii="Arial" w:eastAsia="AGaramondPro-Regular" w:hAnsi="Arial" w:cs="Arial"/>
            <w:sz w:val="24"/>
            <w:szCs w:val="24"/>
            <w:lang w:val="es-PE"/>
            <w:rPrChange w:id="882" w:author="Stefanía Sibille Grández" w:date="2022-06-29T20:12:00Z">
              <w:rPr>
                <w:rFonts w:ascii="Arial" w:eastAsia="AGaramondPro-Regular" w:hAnsi="Arial" w:cs="Arial"/>
                <w:sz w:val="24"/>
                <w:szCs w:val="24"/>
                <w:highlight w:val="yellow"/>
                <w:lang w:val="es-PE"/>
              </w:rPr>
            </w:rPrChange>
          </w:rPr>
          <w:fldChar w:fldCharType="separate"/>
        </w:r>
        <w:r w:rsidR="00DF7C28" w:rsidRPr="00DF7C28">
          <w:rPr>
            <w:rFonts w:ascii="Arial" w:eastAsia="AGaramondPro-Regular" w:hAnsi="Arial" w:cs="Arial"/>
            <w:noProof/>
            <w:sz w:val="24"/>
            <w:szCs w:val="24"/>
            <w:lang w:val="es-PE"/>
            <w:rPrChange w:id="883" w:author="Stefanía Sibille Grández" w:date="2022-06-29T20:12:00Z">
              <w:rPr>
                <w:rFonts w:ascii="Arial" w:eastAsia="AGaramondPro-Regular" w:hAnsi="Arial" w:cs="Arial"/>
                <w:noProof/>
                <w:sz w:val="24"/>
                <w:szCs w:val="24"/>
                <w:highlight w:val="yellow"/>
                <w:lang w:val="es-PE"/>
              </w:rPr>
            </w:rPrChange>
          </w:rPr>
          <w:t>(Kalko, 1998; Nancy B. Simmons, 1998)</w:t>
        </w:r>
        <w:r w:rsidR="00DF7C28" w:rsidRPr="00DF7C28">
          <w:rPr>
            <w:rFonts w:ascii="Arial" w:eastAsia="AGaramondPro-Regular" w:hAnsi="Arial" w:cs="Arial"/>
            <w:sz w:val="24"/>
            <w:szCs w:val="24"/>
            <w:lang w:val="es-PE"/>
            <w:rPrChange w:id="884" w:author="Stefanía Sibille Grández" w:date="2022-06-29T20:12:00Z">
              <w:rPr>
                <w:rFonts w:ascii="Arial" w:eastAsia="AGaramondPro-Regular" w:hAnsi="Arial" w:cs="Arial"/>
                <w:sz w:val="24"/>
                <w:szCs w:val="24"/>
                <w:highlight w:val="yellow"/>
                <w:lang w:val="es-PE"/>
              </w:rPr>
            </w:rPrChange>
          </w:rPr>
          <w:fldChar w:fldCharType="end"/>
        </w:r>
        <w:r w:rsidR="00DF7C28" w:rsidRPr="00DF7C28">
          <w:rPr>
            <w:rFonts w:ascii="Arial" w:eastAsia="AGaramondPro-Regular" w:hAnsi="Arial" w:cs="Arial"/>
            <w:sz w:val="24"/>
            <w:szCs w:val="24"/>
            <w:lang w:val="es-PE"/>
            <w:rPrChange w:id="885" w:author="Stefanía Sibille Grández" w:date="2022-06-29T20:12:00Z">
              <w:rPr>
                <w:rFonts w:ascii="Arial" w:eastAsia="AGaramondPro-Regular" w:hAnsi="Arial" w:cs="Arial"/>
                <w:sz w:val="24"/>
                <w:szCs w:val="24"/>
                <w:highlight w:val="yellow"/>
                <w:lang w:val="es-PE"/>
              </w:rPr>
            </w:rPrChange>
          </w:rPr>
          <w:t>.</w:t>
        </w:r>
      </w:ins>
    </w:p>
    <w:p w14:paraId="0BA486F0" w14:textId="32BB8BF7" w:rsidR="00DF7C28" w:rsidRDefault="00DF7C28" w:rsidP="008D74F3">
      <w:pPr>
        <w:autoSpaceDE w:val="0"/>
        <w:autoSpaceDN w:val="0"/>
        <w:adjustRightInd w:val="0"/>
        <w:spacing w:after="0" w:line="240" w:lineRule="auto"/>
        <w:jc w:val="both"/>
        <w:rPr>
          <w:ins w:id="886" w:author="Stefanía Sibille Grández" w:date="2022-06-29T20:05:00Z"/>
          <w:rFonts w:ascii="Arial" w:eastAsia="AGaramondPro-Regular" w:hAnsi="Arial" w:cs="Arial"/>
          <w:sz w:val="24"/>
          <w:szCs w:val="24"/>
          <w:lang w:val="es-PE"/>
        </w:rPr>
      </w:pPr>
    </w:p>
    <w:p w14:paraId="29C3E1F8" w14:textId="4C24E0CF" w:rsidR="008D74F3" w:rsidRDefault="008C3A19" w:rsidP="008D74F3">
      <w:pPr>
        <w:autoSpaceDE w:val="0"/>
        <w:autoSpaceDN w:val="0"/>
        <w:adjustRightInd w:val="0"/>
        <w:spacing w:after="0" w:line="240" w:lineRule="auto"/>
        <w:jc w:val="both"/>
        <w:rPr>
          <w:ins w:id="887" w:author="Alejandro" w:date="2022-10-22T22:40:00Z"/>
          <w:rFonts w:ascii="Arial" w:eastAsia="AGaramondPro-Regular" w:hAnsi="Arial" w:cs="Arial"/>
          <w:sz w:val="24"/>
          <w:szCs w:val="24"/>
          <w:lang w:val="es-PE"/>
        </w:rPr>
      </w:pPr>
      <w:ins w:id="888" w:author="Stefanía Sibille Grández" w:date="2022-06-29T20:12:00Z">
        <w:r>
          <w:rPr>
            <w:rFonts w:ascii="Arial" w:eastAsia="AGaramondPro-Regular" w:hAnsi="Arial" w:cs="Arial"/>
            <w:sz w:val="24"/>
            <w:szCs w:val="24"/>
            <w:lang w:val="es-PE"/>
          </w:rPr>
          <w:t>L</w:t>
        </w:r>
      </w:ins>
      <w:ins w:id="889" w:author="Stefanía Sibille Grández" w:date="2022-06-29T19:21:00Z">
        <w:r w:rsidR="008C3074">
          <w:rPr>
            <w:rFonts w:ascii="Arial" w:eastAsia="AGaramondPro-Regular" w:hAnsi="Arial" w:cs="Arial"/>
            <w:sz w:val="24"/>
            <w:szCs w:val="24"/>
            <w:lang w:val="es-PE"/>
          </w:rPr>
          <w:t xml:space="preserve">a </w:t>
        </w:r>
        <w:del w:id="890" w:author="Alejandro" w:date="2022-10-22T22:28:00Z">
          <w:r w:rsidR="008C3074" w:rsidDel="00655027">
            <w:rPr>
              <w:rFonts w:ascii="Arial" w:eastAsia="AGaramondPro-Regular" w:hAnsi="Arial" w:cs="Arial"/>
              <w:sz w:val="24"/>
              <w:szCs w:val="24"/>
              <w:lang w:val="es-PE"/>
            </w:rPr>
            <w:delText xml:space="preserve">alta </w:delText>
          </w:r>
        </w:del>
      </w:ins>
      <w:ins w:id="891" w:author="Stefanía Sibille Grández" w:date="2022-06-29T19:24:00Z">
        <w:r w:rsidR="008C3074">
          <w:rPr>
            <w:rFonts w:ascii="Arial" w:eastAsia="AGaramondPro-Regular" w:hAnsi="Arial" w:cs="Arial"/>
            <w:sz w:val="24"/>
            <w:szCs w:val="24"/>
            <w:lang w:val="es-PE"/>
          </w:rPr>
          <w:t xml:space="preserve">dominancia </w:t>
        </w:r>
      </w:ins>
      <w:ins w:id="892" w:author="Stefanía Sibille Grández" w:date="2022-06-29T19:21:00Z">
        <w:r w:rsidR="008C3074">
          <w:rPr>
            <w:rFonts w:ascii="Arial" w:eastAsia="AGaramondPro-Regular" w:hAnsi="Arial" w:cs="Arial"/>
            <w:sz w:val="24"/>
            <w:szCs w:val="24"/>
            <w:lang w:val="es-PE"/>
          </w:rPr>
          <w:t xml:space="preserve">de </w:t>
        </w:r>
      </w:ins>
      <w:ins w:id="893" w:author="Stefanía Sibille Grández" w:date="2022-06-29T19:24:00Z">
        <w:r w:rsidR="008C3074">
          <w:rPr>
            <w:rFonts w:ascii="Arial" w:eastAsia="AGaramondPro-Regular" w:hAnsi="Arial" w:cs="Arial"/>
            <w:sz w:val="24"/>
            <w:szCs w:val="24"/>
            <w:lang w:val="es-PE"/>
          </w:rPr>
          <w:t xml:space="preserve">los géneros </w:t>
        </w:r>
        <w:commentRangeStart w:id="894"/>
        <w:proofErr w:type="spellStart"/>
        <w:r w:rsidR="008C3074" w:rsidRPr="008C3074">
          <w:rPr>
            <w:rFonts w:ascii="Arial" w:eastAsia="AGaramondPro-Regular" w:hAnsi="Arial" w:cs="Arial"/>
            <w:i/>
            <w:sz w:val="24"/>
            <w:szCs w:val="24"/>
            <w:lang w:val="es-PE"/>
            <w:rPrChange w:id="895" w:author="Stefanía Sibille Grández" w:date="2022-06-29T19:24:00Z">
              <w:rPr>
                <w:rFonts w:ascii="Arial" w:eastAsia="AGaramondPro-Regular" w:hAnsi="Arial" w:cs="Arial"/>
                <w:sz w:val="24"/>
                <w:szCs w:val="24"/>
                <w:lang w:val="es-PE"/>
              </w:rPr>
            </w:rPrChange>
          </w:rPr>
          <w:t>Artibeus</w:t>
        </w:r>
        <w:proofErr w:type="spellEnd"/>
        <w:r w:rsidR="008C3074" w:rsidRPr="008C3074">
          <w:rPr>
            <w:rFonts w:ascii="Arial" w:eastAsia="AGaramondPro-Regular" w:hAnsi="Arial" w:cs="Arial"/>
            <w:sz w:val="24"/>
            <w:szCs w:val="24"/>
            <w:lang w:val="es-PE"/>
          </w:rPr>
          <w:t xml:space="preserve"> </w:t>
        </w:r>
      </w:ins>
      <w:commentRangeEnd w:id="894"/>
      <w:ins w:id="896" w:author="Stefanía Sibille Grández" w:date="2022-06-29T19:36:00Z">
        <w:r w:rsidR="00401DAE">
          <w:rPr>
            <w:rStyle w:val="Refdecomentario"/>
          </w:rPr>
          <w:commentReference w:id="894"/>
        </w:r>
      </w:ins>
      <w:ins w:id="897" w:author="Stefanía Sibille Grández" w:date="2022-06-29T19:24:00Z">
        <w:r w:rsidR="008C3074" w:rsidRPr="008C3074">
          <w:rPr>
            <w:rFonts w:ascii="Arial" w:eastAsia="AGaramondPro-Regular" w:hAnsi="Arial" w:cs="Arial"/>
            <w:sz w:val="24"/>
            <w:szCs w:val="24"/>
            <w:lang w:val="es-PE"/>
          </w:rPr>
          <w:t xml:space="preserve">y </w:t>
        </w:r>
        <w:commentRangeStart w:id="898"/>
        <w:proofErr w:type="spellStart"/>
        <w:r w:rsidR="008C3074" w:rsidRPr="008C3074">
          <w:rPr>
            <w:rFonts w:ascii="Arial" w:eastAsia="AGaramondPro-Regular" w:hAnsi="Arial" w:cs="Arial"/>
            <w:i/>
            <w:sz w:val="24"/>
            <w:szCs w:val="24"/>
            <w:lang w:val="es-PE"/>
            <w:rPrChange w:id="899" w:author="Stefanía Sibille Grández" w:date="2022-06-29T19:24:00Z">
              <w:rPr>
                <w:rFonts w:ascii="Arial" w:eastAsia="AGaramondPro-Regular" w:hAnsi="Arial" w:cs="Arial"/>
                <w:sz w:val="24"/>
                <w:szCs w:val="24"/>
                <w:lang w:val="es-PE"/>
              </w:rPr>
            </w:rPrChange>
          </w:rPr>
          <w:t>Carollia</w:t>
        </w:r>
      </w:ins>
      <w:commentRangeEnd w:id="898"/>
      <w:proofErr w:type="spellEnd"/>
      <w:ins w:id="900" w:author="Stefanía Sibille Grández" w:date="2022-06-29T19:36:00Z">
        <w:r w:rsidR="00401DAE">
          <w:rPr>
            <w:rStyle w:val="Refdecomentario"/>
          </w:rPr>
          <w:commentReference w:id="898"/>
        </w:r>
      </w:ins>
      <w:ins w:id="901" w:author="Stefanía Sibille Grández" w:date="2022-06-29T19:25:00Z">
        <w:r w:rsidR="008C3074">
          <w:rPr>
            <w:rFonts w:ascii="Arial" w:eastAsia="AGaramondPro-Regular" w:hAnsi="Arial" w:cs="Arial"/>
            <w:sz w:val="24"/>
            <w:szCs w:val="24"/>
            <w:lang w:val="es-PE"/>
          </w:rPr>
          <w:t xml:space="preserve"> </w:t>
        </w:r>
      </w:ins>
      <w:ins w:id="902" w:author="Stefanía Sibille Grández" w:date="2022-06-29T19:27:00Z">
        <w:r w:rsidR="008D74F3">
          <w:rPr>
            <w:rFonts w:ascii="Arial" w:eastAsia="AGaramondPro-Regular" w:hAnsi="Arial" w:cs="Arial"/>
            <w:sz w:val="24"/>
            <w:szCs w:val="24"/>
            <w:lang w:val="es-PE"/>
          </w:rPr>
          <w:t xml:space="preserve">indica el alto grado de intervención humana en los bosques muestreados, ya que </w:t>
        </w:r>
      </w:ins>
      <w:ins w:id="903" w:author="Stefanía Sibille Grández" w:date="2022-06-29T19:28:00Z">
        <w:r w:rsidR="008D74F3">
          <w:rPr>
            <w:rFonts w:ascii="Arial" w:eastAsia="AGaramondPro-Regular" w:hAnsi="Arial" w:cs="Arial"/>
            <w:sz w:val="24"/>
            <w:szCs w:val="24"/>
            <w:lang w:val="es-PE"/>
          </w:rPr>
          <w:t xml:space="preserve">se considera que </w:t>
        </w:r>
      </w:ins>
      <w:ins w:id="904" w:author="Stefanía Sibille Grández" w:date="2022-06-29T19:27:00Z">
        <w:r w:rsidR="008D74F3">
          <w:rPr>
            <w:rFonts w:ascii="Arial" w:eastAsia="AGaramondPro-Regular" w:hAnsi="Arial" w:cs="Arial"/>
            <w:sz w:val="24"/>
            <w:szCs w:val="24"/>
            <w:lang w:val="es-PE"/>
          </w:rPr>
          <w:t xml:space="preserve">estas especies </w:t>
        </w:r>
      </w:ins>
      <w:ins w:id="905" w:author="Stefanía Sibille Grández" w:date="2022-06-29T19:28:00Z">
        <w:r w:rsidR="008D74F3" w:rsidRPr="008D74F3">
          <w:rPr>
            <w:rFonts w:ascii="Arial" w:eastAsia="AGaramondPro-Regular" w:hAnsi="Arial" w:cs="Arial"/>
            <w:sz w:val="24"/>
            <w:szCs w:val="24"/>
            <w:lang w:val="es-PE"/>
            <w:rPrChange w:id="906" w:author="Stefanía Sibille Grández" w:date="2022-06-29T19:28:00Z">
              <w:rPr>
                <w:rFonts w:ascii="Arial" w:eastAsia="AGaramondPro-Regular" w:hAnsi="Arial" w:cs="Arial"/>
                <w:sz w:val="24"/>
                <w:szCs w:val="24"/>
                <w:highlight w:val="yellow"/>
                <w:lang w:val="es-PE"/>
              </w:rPr>
            </w:rPrChange>
          </w:rPr>
          <w:t>no necesitan requerimientos estrictos de hábitat</w:t>
        </w:r>
        <w:r w:rsidR="008D74F3">
          <w:rPr>
            <w:rFonts w:ascii="Arial" w:eastAsia="AGaramondPro-Regular" w:hAnsi="Arial" w:cs="Arial"/>
            <w:sz w:val="24"/>
            <w:szCs w:val="24"/>
            <w:lang w:val="es-PE"/>
          </w:rPr>
          <w:t xml:space="preserve"> y por ende, pueden encontrarse </w:t>
        </w:r>
        <w:r w:rsidR="008D74F3" w:rsidRPr="008D74F3">
          <w:rPr>
            <w:rFonts w:ascii="Arial" w:eastAsia="AGaramondPro-Regular" w:hAnsi="Arial" w:cs="Arial"/>
            <w:sz w:val="24"/>
            <w:szCs w:val="24"/>
            <w:lang w:val="es-PE"/>
            <w:rPrChange w:id="907" w:author="Stefanía Sibille Grández" w:date="2022-06-29T19:28:00Z">
              <w:rPr>
                <w:rFonts w:ascii="Arial" w:eastAsia="AGaramondPro-Regular" w:hAnsi="Arial" w:cs="Arial"/>
                <w:sz w:val="24"/>
                <w:szCs w:val="24"/>
                <w:highlight w:val="yellow"/>
                <w:lang w:val="es-PE"/>
              </w:rPr>
            </w:rPrChange>
          </w:rPr>
          <w:t>en ecosistemas con alto grad</w:t>
        </w:r>
        <w:r w:rsidR="008D74F3" w:rsidRPr="00990C7A">
          <w:rPr>
            <w:rFonts w:ascii="Arial" w:eastAsia="AGaramondPro-Regular" w:hAnsi="Arial" w:cs="Arial"/>
            <w:sz w:val="24"/>
            <w:szCs w:val="24"/>
            <w:lang w:val="es-PE"/>
          </w:rPr>
          <w:t>o de intervención antrópica</w:t>
        </w:r>
      </w:ins>
      <w:ins w:id="908" w:author="Stefanía Sibille Grández" w:date="2022-06-29T19:30:00Z">
        <w:r w:rsidR="008D74F3">
          <w:rPr>
            <w:rFonts w:ascii="Arial" w:eastAsia="AGaramondPro-Regular" w:hAnsi="Arial" w:cs="Arial"/>
            <w:sz w:val="24"/>
            <w:szCs w:val="24"/>
            <w:lang w:val="es-PE"/>
          </w:rPr>
          <w:t xml:space="preserve"> (</w:t>
        </w:r>
      </w:ins>
      <w:commentRangeStart w:id="909"/>
      <w:ins w:id="910" w:author="Stefanía Sibille Grández" w:date="2022-06-29T19:34:00Z">
        <w:r w:rsidR="008D74F3" w:rsidRPr="00990C7A">
          <w:rPr>
            <w:rFonts w:ascii="Arial" w:eastAsia="AGaramondPro-Regular" w:hAnsi="Arial" w:cs="Arial"/>
            <w:sz w:val="24"/>
            <w:szCs w:val="24"/>
            <w:lang w:val="es-PE"/>
          </w:rPr>
          <w:t xml:space="preserve">Medellín et al., </w:t>
        </w:r>
      </w:ins>
      <w:ins w:id="911" w:author="Stefanía Sibille Grández" w:date="2022-06-29T19:35:00Z">
        <w:r w:rsidR="008D74F3" w:rsidRPr="00990C7A">
          <w:rPr>
            <w:rFonts w:ascii="Arial" w:eastAsia="AGaramondPro-Regular" w:hAnsi="Arial" w:cs="Arial"/>
            <w:sz w:val="24"/>
            <w:szCs w:val="24"/>
            <w:lang w:val="es-PE"/>
          </w:rPr>
          <w:t>2000</w:t>
        </w:r>
        <w:commentRangeEnd w:id="909"/>
        <w:r w:rsidR="008D74F3">
          <w:rPr>
            <w:rStyle w:val="Refdecomentario"/>
          </w:rPr>
          <w:commentReference w:id="909"/>
        </w:r>
      </w:ins>
      <w:ins w:id="912" w:author="Stefanía Sibille Grández" w:date="2022-06-29T19:36:00Z">
        <w:r w:rsidR="00401DAE">
          <w:rPr>
            <w:rFonts w:ascii="Arial" w:eastAsia="AGaramondPro-Regular" w:hAnsi="Arial" w:cs="Arial"/>
            <w:sz w:val="24"/>
            <w:szCs w:val="24"/>
            <w:lang w:val="es-PE"/>
          </w:rPr>
          <w:t xml:space="preserve">; </w:t>
        </w:r>
      </w:ins>
      <w:commentRangeStart w:id="913"/>
      <w:proofErr w:type="spellStart"/>
      <w:ins w:id="914" w:author="Stefanía Sibille Grández" w:date="2022-06-29T19:37:00Z">
        <w:r w:rsidR="00401DAE">
          <w:rPr>
            <w:rFonts w:ascii="Arial" w:eastAsia="AGaramondPro-Regular" w:hAnsi="Arial" w:cs="Arial"/>
            <w:sz w:val="24"/>
            <w:szCs w:val="24"/>
            <w:lang w:val="es-PE"/>
          </w:rPr>
          <w:t>Calong</w:t>
        </w:r>
      </w:ins>
      <w:ins w:id="915" w:author="Stefanía Sibille Grández" w:date="2022-06-29T19:46:00Z">
        <w:r w:rsidR="00401DAE">
          <w:rPr>
            <w:rFonts w:ascii="Arial" w:eastAsia="AGaramondPro-Regular" w:hAnsi="Arial" w:cs="Arial"/>
            <w:sz w:val="24"/>
            <w:szCs w:val="24"/>
            <w:lang w:val="es-PE"/>
          </w:rPr>
          <w:t>e</w:t>
        </w:r>
        <w:proofErr w:type="spellEnd"/>
        <w:r w:rsidR="00401DAE">
          <w:rPr>
            <w:rFonts w:ascii="Arial" w:eastAsia="AGaramondPro-Regular" w:hAnsi="Arial" w:cs="Arial"/>
            <w:sz w:val="24"/>
            <w:szCs w:val="24"/>
            <w:lang w:val="es-PE"/>
          </w:rPr>
          <w:t>, 2009</w:t>
        </w:r>
        <w:commentRangeEnd w:id="913"/>
        <w:r w:rsidR="00401DAE">
          <w:rPr>
            <w:rStyle w:val="Refdecomentario"/>
          </w:rPr>
          <w:commentReference w:id="913"/>
        </w:r>
      </w:ins>
      <w:ins w:id="916" w:author="Stefanía Sibille Grández" w:date="2022-06-29T19:30:00Z">
        <w:r w:rsidR="008D74F3">
          <w:rPr>
            <w:rFonts w:ascii="Arial" w:eastAsia="AGaramondPro-Regular" w:hAnsi="Arial" w:cs="Arial"/>
            <w:sz w:val="24"/>
            <w:szCs w:val="24"/>
            <w:lang w:val="es-PE"/>
          </w:rPr>
          <w:t>)</w:t>
        </w:r>
      </w:ins>
      <w:r w:rsidR="0098179A">
        <w:rPr>
          <w:rFonts w:ascii="Arial" w:eastAsia="AGaramondPro-Regular" w:hAnsi="Arial" w:cs="Arial"/>
          <w:sz w:val="24"/>
          <w:szCs w:val="24"/>
          <w:lang w:val="es-PE"/>
        </w:rPr>
        <w:t xml:space="preserve">. Estos bosques perturbados </w:t>
      </w:r>
      <w:ins w:id="917" w:author="Stefanía Sibille Grández" w:date="2022-06-29T19:28:00Z">
        <w:r w:rsidR="008D74F3" w:rsidRPr="00990C7A">
          <w:rPr>
            <w:rFonts w:ascii="Arial" w:eastAsia="AGaramondPro-Regular" w:hAnsi="Arial" w:cs="Arial"/>
            <w:sz w:val="24"/>
            <w:szCs w:val="24"/>
            <w:lang w:val="es-PE"/>
          </w:rPr>
          <w:t xml:space="preserve">se </w:t>
        </w:r>
      </w:ins>
      <w:r w:rsidR="0098179A">
        <w:rPr>
          <w:rFonts w:ascii="Arial" w:eastAsia="AGaramondPro-Regular" w:hAnsi="Arial" w:cs="Arial"/>
          <w:sz w:val="24"/>
          <w:szCs w:val="24"/>
          <w:lang w:val="es-PE"/>
        </w:rPr>
        <w:t xml:space="preserve">observaron </w:t>
      </w:r>
      <w:ins w:id="918" w:author="Stefanía Sibille Grández" w:date="2022-06-29T19:28:00Z">
        <w:r w:rsidR="008D74F3" w:rsidRPr="008D74F3">
          <w:rPr>
            <w:rFonts w:ascii="Arial" w:eastAsia="AGaramondPro-Regular" w:hAnsi="Arial" w:cs="Arial"/>
            <w:sz w:val="24"/>
            <w:szCs w:val="24"/>
            <w:lang w:val="es-PE"/>
            <w:rPrChange w:id="919" w:author="Stefanía Sibille Grández" w:date="2022-06-29T19:28:00Z">
              <w:rPr>
                <w:rFonts w:ascii="Arial" w:eastAsia="AGaramondPro-Regular" w:hAnsi="Arial" w:cs="Arial"/>
                <w:sz w:val="24"/>
                <w:szCs w:val="24"/>
                <w:highlight w:val="yellow"/>
                <w:lang w:val="es-PE"/>
              </w:rPr>
            </w:rPrChange>
          </w:rPr>
          <w:t xml:space="preserve">en </w:t>
        </w:r>
      </w:ins>
      <w:r w:rsidR="0098179A">
        <w:rPr>
          <w:rFonts w:ascii="Arial" w:eastAsia="AGaramondPro-Regular" w:hAnsi="Arial" w:cs="Arial"/>
          <w:sz w:val="24"/>
          <w:szCs w:val="24"/>
          <w:lang w:val="es-PE"/>
        </w:rPr>
        <w:t xml:space="preserve">varios </w:t>
      </w:r>
      <w:ins w:id="920" w:author="Stefanía Sibille Grández" w:date="2022-06-29T19:28:00Z">
        <w:r w:rsidR="008D74F3" w:rsidRPr="008D74F3">
          <w:rPr>
            <w:rFonts w:ascii="Arial" w:eastAsia="AGaramondPro-Regular" w:hAnsi="Arial" w:cs="Arial"/>
            <w:sz w:val="24"/>
            <w:szCs w:val="24"/>
            <w:lang w:val="es-PE"/>
            <w:rPrChange w:id="921" w:author="Stefanía Sibille Grández" w:date="2022-06-29T19:28:00Z">
              <w:rPr>
                <w:rFonts w:ascii="Arial" w:eastAsia="AGaramondPro-Regular" w:hAnsi="Arial" w:cs="Arial"/>
                <w:sz w:val="24"/>
                <w:szCs w:val="24"/>
                <w:highlight w:val="yellow"/>
                <w:lang w:val="es-PE"/>
              </w:rPr>
            </w:rPrChange>
          </w:rPr>
          <w:t xml:space="preserve">lugares del distrito </w:t>
        </w:r>
      </w:ins>
      <w:ins w:id="922" w:author="Stefanía Sibille Grández" w:date="2022-06-29T19:29:00Z">
        <w:r w:rsidR="008D74F3">
          <w:rPr>
            <w:rFonts w:ascii="Arial" w:eastAsia="AGaramondPro-Regular" w:hAnsi="Arial" w:cs="Arial"/>
            <w:sz w:val="24"/>
            <w:szCs w:val="24"/>
            <w:lang w:val="es-PE"/>
          </w:rPr>
          <w:t xml:space="preserve">de </w:t>
        </w:r>
        <w:proofErr w:type="spellStart"/>
        <w:r w:rsidR="008D74F3">
          <w:rPr>
            <w:rFonts w:ascii="Arial" w:eastAsia="AGaramondPro-Regular" w:hAnsi="Arial" w:cs="Arial"/>
            <w:sz w:val="24"/>
            <w:szCs w:val="24"/>
            <w:lang w:val="es-PE"/>
          </w:rPr>
          <w:t>Pichari</w:t>
        </w:r>
      </w:ins>
      <w:proofErr w:type="spellEnd"/>
      <w:r w:rsidR="0098179A">
        <w:rPr>
          <w:rFonts w:ascii="Arial" w:eastAsia="AGaramondPro-Regular" w:hAnsi="Arial" w:cs="Arial"/>
          <w:sz w:val="24"/>
          <w:szCs w:val="24"/>
          <w:lang w:val="es-PE"/>
        </w:rPr>
        <w:t>,</w:t>
      </w:r>
      <w:ins w:id="923" w:author="Stefanía Sibille Grández" w:date="2022-06-29T19:29:00Z">
        <w:r w:rsidR="008D74F3">
          <w:rPr>
            <w:rFonts w:ascii="Arial" w:eastAsia="AGaramondPro-Regular" w:hAnsi="Arial" w:cs="Arial"/>
            <w:sz w:val="24"/>
            <w:szCs w:val="24"/>
            <w:lang w:val="es-PE"/>
          </w:rPr>
          <w:t xml:space="preserve"> </w:t>
        </w:r>
      </w:ins>
      <w:ins w:id="924" w:author="Stefanía Sibille Grández" w:date="2022-06-29T19:28:00Z">
        <w:r w:rsidR="008D74F3" w:rsidRPr="008D74F3">
          <w:rPr>
            <w:rFonts w:ascii="Arial" w:eastAsia="AGaramondPro-Regular" w:hAnsi="Arial" w:cs="Arial"/>
            <w:sz w:val="24"/>
            <w:szCs w:val="24"/>
            <w:lang w:val="es-PE"/>
            <w:rPrChange w:id="925" w:author="Stefanía Sibille Grández" w:date="2022-06-29T19:28:00Z">
              <w:rPr>
                <w:rFonts w:ascii="Arial" w:eastAsia="AGaramondPro-Regular" w:hAnsi="Arial" w:cs="Arial"/>
                <w:sz w:val="24"/>
                <w:szCs w:val="24"/>
                <w:highlight w:val="yellow"/>
                <w:lang w:val="es-PE"/>
              </w:rPr>
            </w:rPrChange>
          </w:rPr>
          <w:t xml:space="preserve">por </w:t>
        </w:r>
      </w:ins>
      <w:ins w:id="926" w:author="Stefanía Sibille Grández" w:date="2022-06-29T19:29:00Z">
        <w:r w:rsidR="008D74F3">
          <w:rPr>
            <w:rFonts w:ascii="Arial" w:eastAsia="AGaramondPro-Regular" w:hAnsi="Arial" w:cs="Arial"/>
            <w:sz w:val="24"/>
            <w:szCs w:val="24"/>
            <w:lang w:val="es-PE"/>
          </w:rPr>
          <w:t xml:space="preserve">la </w:t>
        </w:r>
      </w:ins>
      <w:ins w:id="927" w:author="Stefanía Sibille Grández" w:date="2022-06-29T19:28:00Z">
        <w:r w:rsidR="008D74F3" w:rsidRPr="008D74F3">
          <w:rPr>
            <w:rFonts w:ascii="Arial" w:eastAsia="AGaramondPro-Regular" w:hAnsi="Arial" w:cs="Arial"/>
            <w:sz w:val="24"/>
            <w:szCs w:val="24"/>
            <w:lang w:val="es-PE"/>
            <w:rPrChange w:id="928" w:author="Stefanía Sibille Grández" w:date="2022-06-29T19:28:00Z">
              <w:rPr>
                <w:rFonts w:ascii="Arial" w:eastAsia="AGaramondPro-Regular" w:hAnsi="Arial" w:cs="Arial"/>
                <w:sz w:val="24"/>
                <w:szCs w:val="24"/>
                <w:highlight w:val="yellow"/>
                <w:lang w:val="es-PE"/>
              </w:rPr>
            </w:rPrChange>
          </w:rPr>
          <w:t xml:space="preserve">presión </w:t>
        </w:r>
      </w:ins>
      <w:ins w:id="929" w:author="Stefanía Sibille Grández" w:date="2022-06-29T19:29:00Z">
        <w:r w:rsidR="008D74F3">
          <w:rPr>
            <w:rFonts w:ascii="Arial" w:eastAsia="AGaramondPro-Regular" w:hAnsi="Arial" w:cs="Arial"/>
            <w:sz w:val="24"/>
            <w:szCs w:val="24"/>
            <w:lang w:val="es-PE"/>
          </w:rPr>
          <w:t xml:space="preserve">de </w:t>
        </w:r>
      </w:ins>
      <w:ins w:id="930" w:author="Stefanía Sibille Grández" w:date="2022-06-29T19:28:00Z">
        <w:r w:rsidR="008D74F3" w:rsidRPr="008D74F3">
          <w:rPr>
            <w:rFonts w:ascii="Arial" w:eastAsia="AGaramondPro-Regular" w:hAnsi="Arial" w:cs="Arial"/>
            <w:sz w:val="24"/>
            <w:szCs w:val="24"/>
            <w:lang w:val="es-PE"/>
            <w:rPrChange w:id="931" w:author="Stefanía Sibille Grández" w:date="2022-06-29T19:28:00Z">
              <w:rPr>
                <w:rFonts w:ascii="Arial" w:eastAsia="AGaramondPro-Regular" w:hAnsi="Arial" w:cs="Arial"/>
                <w:sz w:val="24"/>
                <w:szCs w:val="24"/>
                <w:highlight w:val="yellow"/>
                <w:lang w:val="es-PE"/>
              </w:rPr>
            </w:rPrChange>
          </w:rPr>
          <w:t xml:space="preserve">la agricultura para siembra de la hoja de coca, plátano, piña, </w:t>
        </w:r>
      </w:ins>
      <w:ins w:id="932" w:author="Stefanía Sibille Grández" w:date="2022-06-29T19:29:00Z">
        <w:r w:rsidR="008D74F3">
          <w:rPr>
            <w:rFonts w:ascii="Arial" w:eastAsia="AGaramondPro-Regular" w:hAnsi="Arial" w:cs="Arial"/>
            <w:sz w:val="24"/>
            <w:szCs w:val="24"/>
            <w:lang w:val="es-PE"/>
          </w:rPr>
          <w:t>entre otros cultivos</w:t>
        </w:r>
      </w:ins>
      <w:ins w:id="933" w:author="Stefanía Sibille Grández" w:date="2022-06-29T19:28:00Z">
        <w:r w:rsidR="008D74F3" w:rsidRPr="008D74F3">
          <w:rPr>
            <w:rFonts w:ascii="Arial" w:eastAsia="AGaramondPro-Regular" w:hAnsi="Arial" w:cs="Arial"/>
            <w:sz w:val="24"/>
            <w:szCs w:val="24"/>
            <w:lang w:val="es-PE"/>
            <w:rPrChange w:id="934" w:author="Stefanía Sibille Grández" w:date="2022-06-29T19:28:00Z">
              <w:rPr>
                <w:rFonts w:ascii="Arial" w:eastAsia="AGaramondPro-Regular" w:hAnsi="Arial" w:cs="Arial"/>
                <w:sz w:val="24"/>
                <w:szCs w:val="24"/>
                <w:highlight w:val="yellow"/>
                <w:lang w:val="es-PE"/>
              </w:rPr>
            </w:rPrChange>
          </w:rPr>
          <w:t>.</w:t>
        </w:r>
      </w:ins>
      <w:ins w:id="935" w:author="Alejandro" w:date="2022-10-22T22:40:00Z">
        <w:r w:rsidR="00870404">
          <w:rPr>
            <w:rFonts w:ascii="Arial" w:eastAsia="AGaramondPro-Regular" w:hAnsi="Arial" w:cs="Arial"/>
            <w:sz w:val="24"/>
            <w:szCs w:val="24"/>
            <w:lang w:val="es-PE"/>
          </w:rPr>
          <w:t xml:space="preserve"> </w:t>
        </w:r>
      </w:ins>
    </w:p>
    <w:p w14:paraId="1E863EA7" w14:textId="77777777" w:rsidR="00870404" w:rsidDel="00870404" w:rsidRDefault="00870404" w:rsidP="00870404">
      <w:pPr>
        <w:autoSpaceDE w:val="0"/>
        <w:autoSpaceDN w:val="0"/>
        <w:adjustRightInd w:val="0"/>
        <w:spacing w:after="0" w:line="240" w:lineRule="auto"/>
        <w:jc w:val="both"/>
        <w:rPr>
          <w:del w:id="936" w:author="Alejandro" w:date="2022-10-22T22:40:00Z"/>
          <w:moveTo w:id="937" w:author="Alejandro" w:date="2022-10-22T22:40:00Z"/>
          <w:rFonts w:ascii="Arial" w:eastAsia="AGaramondPro-Regular" w:hAnsi="Arial" w:cs="Arial"/>
          <w:sz w:val="24"/>
          <w:szCs w:val="24"/>
        </w:rPr>
      </w:pPr>
      <w:moveToRangeStart w:id="938" w:author="Alejandro" w:date="2022-10-22T22:40:00Z" w:name="move117370826"/>
      <w:commentRangeStart w:id="939"/>
      <w:proofErr w:type="spellStart"/>
      <w:moveTo w:id="940" w:author="Alejandro" w:date="2022-10-22T22:40:00Z">
        <w:r w:rsidRPr="009A0A95">
          <w:rPr>
            <w:rFonts w:ascii="Arial" w:hAnsi="Arial" w:cs="Arial"/>
            <w:sz w:val="24"/>
            <w:szCs w:val="24"/>
            <w:lang w:val="es-PE"/>
          </w:rPr>
          <w:t>Carollia</w:t>
        </w:r>
        <w:proofErr w:type="spellEnd"/>
        <w:r w:rsidRPr="009A0A95">
          <w:rPr>
            <w:rFonts w:ascii="Arial" w:hAnsi="Arial" w:cs="Arial"/>
            <w:sz w:val="24"/>
            <w:szCs w:val="24"/>
            <w:lang w:val="es-PE"/>
          </w:rPr>
          <w:t xml:space="preserve"> </w:t>
        </w:r>
        <w:proofErr w:type="spellStart"/>
        <w:r w:rsidRPr="009A0A95">
          <w:rPr>
            <w:rFonts w:ascii="Arial" w:hAnsi="Arial" w:cs="Arial"/>
            <w:sz w:val="24"/>
            <w:szCs w:val="24"/>
            <w:lang w:val="es-PE"/>
          </w:rPr>
          <w:t>perspicillata</w:t>
        </w:r>
        <w:proofErr w:type="spellEnd"/>
        <w:r>
          <w:rPr>
            <w:rFonts w:ascii="Arial" w:hAnsi="Arial" w:cs="Arial"/>
            <w:sz w:val="24"/>
            <w:szCs w:val="24"/>
            <w:lang w:val="es-PE"/>
          </w:rPr>
          <w:t xml:space="preserve"> es una de las especies más abundantes encontrada en los diferentes tipos de bosque del distrito de </w:t>
        </w:r>
        <w:proofErr w:type="spellStart"/>
        <w:r>
          <w:rPr>
            <w:rFonts w:ascii="Arial" w:hAnsi="Arial" w:cs="Arial"/>
            <w:sz w:val="24"/>
            <w:szCs w:val="24"/>
            <w:lang w:val="es-PE"/>
          </w:rPr>
          <w:t>Pichari</w:t>
        </w:r>
        <w:proofErr w:type="spellEnd"/>
        <w:r>
          <w:rPr>
            <w:rFonts w:ascii="Arial" w:hAnsi="Arial" w:cs="Arial"/>
            <w:sz w:val="24"/>
            <w:szCs w:val="24"/>
            <w:lang w:val="es-PE"/>
          </w:rPr>
          <w:t xml:space="preserve">, solo a excepción del </w:t>
        </w:r>
        <w:r>
          <w:rPr>
            <w:rFonts w:ascii="Arial" w:eastAsia="AGaramondPro-Regular" w:hAnsi="Arial" w:cs="Arial"/>
            <w:sz w:val="24"/>
            <w:szCs w:val="24"/>
          </w:rPr>
          <w:t>bosque de montaña montano, que por su mayor altura no propicia condiciones para esta especie.</w:t>
        </w:r>
      </w:moveTo>
      <w:commentRangeEnd w:id="939"/>
      <w:r>
        <w:rPr>
          <w:rStyle w:val="Refdecomentario"/>
        </w:rPr>
        <w:commentReference w:id="939"/>
      </w:r>
    </w:p>
    <w:moveToRangeEnd w:id="938"/>
    <w:p w14:paraId="3DD1390B" w14:textId="77777777" w:rsidR="00870404" w:rsidRPr="00870404" w:rsidRDefault="00870404" w:rsidP="008D74F3">
      <w:pPr>
        <w:autoSpaceDE w:val="0"/>
        <w:autoSpaceDN w:val="0"/>
        <w:adjustRightInd w:val="0"/>
        <w:spacing w:after="0" w:line="240" w:lineRule="auto"/>
        <w:jc w:val="both"/>
        <w:rPr>
          <w:ins w:id="941" w:author="Stefanía Sibille Grández" w:date="2022-06-29T19:28:00Z"/>
          <w:rFonts w:ascii="Arial" w:eastAsia="AGaramondPro-Regular" w:hAnsi="Arial" w:cs="Arial"/>
          <w:sz w:val="24"/>
          <w:szCs w:val="24"/>
          <w:rPrChange w:id="942" w:author="Alejandro" w:date="2022-10-22T22:40:00Z">
            <w:rPr>
              <w:ins w:id="943" w:author="Stefanía Sibille Grández" w:date="2022-06-29T19:28:00Z"/>
              <w:rFonts w:ascii="Arial" w:eastAsia="AGaramondPro-Regular" w:hAnsi="Arial" w:cs="Arial"/>
              <w:sz w:val="24"/>
              <w:szCs w:val="24"/>
              <w:lang w:val="es-PE"/>
            </w:rPr>
          </w:rPrChange>
        </w:rPr>
      </w:pPr>
    </w:p>
    <w:p w14:paraId="2939DB37" w14:textId="5C433FCE" w:rsidR="00B334A1" w:rsidRDefault="00B334A1" w:rsidP="00C57ABE">
      <w:pPr>
        <w:autoSpaceDE w:val="0"/>
        <w:autoSpaceDN w:val="0"/>
        <w:adjustRightInd w:val="0"/>
        <w:spacing w:after="0" w:line="240" w:lineRule="auto"/>
        <w:rPr>
          <w:rFonts w:ascii="Arial" w:eastAsia="AGaramondPro-Regular" w:hAnsi="Arial" w:cs="Arial"/>
          <w:sz w:val="24"/>
          <w:szCs w:val="24"/>
          <w:lang w:val="es-PE"/>
        </w:rPr>
      </w:pPr>
    </w:p>
    <w:p w14:paraId="472ED7F5" w14:textId="5E9E9164" w:rsidR="004C5C83" w:rsidRDefault="00744B45" w:rsidP="00406A43">
      <w:pPr>
        <w:autoSpaceDE w:val="0"/>
        <w:autoSpaceDN w:val="0"/>
        <w:adjustRightInd w:val="0"/>
        <w:spacing w:after="0" w:line="240" w:lineRule="auto"/>
        <w:jc w:val="both"/>
        <w:rPr>
          <w:rFonts w:ascii="Arial" w:hAnsi="Arial" w:cs="Arial"/>
          <w:sz w:val="24"/>
          <w:szCs w:val="24"/>
          <w:lang w:val="es-PE"/>
        </w:rPr>
      </w:pPr>
      <w:r>
        <w:rPr>
          <w:rFonts w:ascii="Arial" w:eastAsia="AGaramondPro-Regular" w:hAnsi="Arial" w:cs="Arial"/>
          <w:sz w:val="24"/>
          <w:szCs w:val="24"/>
          <w:lang w:val="es-PE"/>
        </w:rPr>
        <w:t xml:space="preserve">El estimador </w:t>
      </w:r>
      <w:r w:rsidRPr="00C0175E">
        <w:rPr>
          <w:rFonts w:ascii="Arial" w:eastAsia="AGaramondPro-Regular" w:hAnsi="Arial" w:cs="Arial"/>
          <w:sz w:val="24"/>
          <w:szCs w:val="24"/>
          <w:lang w:val="es-PE"/>
        </w:rPr>
        <w:t xml:space="preserve">Chao 1 </w:t>
      </w:r>
      <w:r>
        <w:rPr>
          <w:rFonts w:ascii="Arial" w:eastAsia="AGaramondPro-Regular" w:hAnsi="Arial" w:cs="Arial"/>
          <w:sz w:val="24"/>
          <w:szCs w:val="24"/>
          <w:lang w:val="es-PE"/>
        </w:rPr>
        <w:t>presenta</w:t>
      </w:r>
      <w:r w:rsidRPr="00C0175E">
        <w:rPr>
          <w:rFonts w:ascii="Arial" w:eastAsia="AGaramondPro-Regular" w:hAnsi="Arial" w:cs="Arial"/>
          <w:sz w:val="24"/>
          <w:szCs w:val="24"/>
          <w:lang w:val="es-PE"/>
        </w:rPr>
        <w:t xml:space="preserve"> una </w:t>
      </w:r>
      <w:r>
        <w:rPr>
          <w:rFonts w:ascii="Arial" w:eastAsia="AGaramondPro-Regular" w:hAnsi="Arial" w:cs="Arial"/>
          <w:sz w:val="24"/>
          <w:szCs w:val="24"/>
          <w:lang w:val="es-PE"/>
        </w:rPr>
        <w:t xml:space="preserve">buena </w:t>
      </w:r>
      <w:r w:rsidRPr="00C0175E">
        <w:rPr>
          <w:rFonts w:ascii="Arial" w:eastAsia="AGaramondPro-Regular" w:hAnsi="Arial" w:cs="Arial"/>
          <w:sz w:val="24"/>
          <w:szCs w:val="24"/>
          <w:lang w:val="es-PE"/>
        </w:rPr>
        <w:t>precisión</w:t>
      </w:r>
      <w:r>
        <w:rPr>
          <w:rFonts w:ascii="Arial" w:eastAsia="AGaramondPro-Regular" w:hAnsi="Arial" w:cs="Arial"/>
          <w:sz w:val="24"/>
          <w:szCs w:val="24"/>
          <w:lang w:val="es-PE"/>
        </w:rPr>
        <w:t xml:space="preserve"> </w:t>
      </w:r>
      <w:r w:rsidRPr="00C0175E">
        <w:rPr>
          <w:rFonts w:ascii="Arial" w:eastAsia="AGaramondPro-Regular" w:hAnsi="Arial" w:cs="Arial"/>
          <w:sz w:val="24"/>
          <w:szCs w:val="24"/>
          <w:lang w:val="es-PE"/>
        </w:rPr>
        <w:t xml:space="preserve">en la estimación de </w:t>
      </w:r>
      <w:r>
        <w:rPr>
          <w:rFonts w:ascii="Arial" w:eastAsia="AGaramondPro-Regular" w:hAnsi="Arial" w:cs="Arial"/>
          <w:sz w:val="24"/>
          <w:szCs w:val="24"/>
          <w:lang w:val="es-PE"/>
        </w:rPr>
        <w:t xml:space="preserve">la </w:t>
      </w:r>
      <w:r w:rsidRPr="00C0175E">
        <w:rPr>
          <w:rFonts w:ascii="Arial" w:eastAsia="AGaramondPro-Regular" w:hAnsi="Arial" w:cs="Arial"/>
          <w:sz w:val="24"/>
          <w:szCs w:val="24"/>
          <w:lang w:val="es-PE"/>
        </w:rPr>
        <w:t>riqueza</w:t>
      </w:r>
      <w:r>
        <w:rPr>
          <w:rFonts w:ascii="Arial" w:eastAsia="AGaramondPro-Regular" w:hAnsi="Arial" w:cs="Arial"/>
          <w:sz w:val="24"/>
          <w:szCs w:val="24"/>
          <w:lang w:val="es-PE"/>
        </w:rPr>
        <w:t xml:space="preserve"> de especies (</w:t>
      </w:r>
      <w:proofErr w:type="spellStart"/>
      <w:r>
        <w:rPr>
          <w:rFonts w:ascii="Arial" w:eastAsia="AGaramondPro-Regular" w:hAnsi="Arial" w:cs="Arial"/>
          <w:sz w:val="24"/>
          <w:szCs w:val="24"/>
          <w:lang w:val="es-PE"/>
        </w:rPr>
        <w:t>Walther</w:t>
      </w:r>
      <w:proofErr w:type="spellEnd"/>
      <w:r>
        <w:rPr>
          <w:rFonts w:ascii="Arial" w:eastAsia="AGaramondPro-Regular" w:hAnsi="Arial" w:cs="Arial"/>
          <w:sz w:val="24"/>
          <w:szCs w:val="24"/>
          <w:lang w:val="es-PE"/>
        </w:rPr>
        <w:t xml:space="preserve"> &amp; Moore, 2005). Este estimador sugirió que e</w:t>
      </w:r>
      <w:ins w:id="944" w:author="Stefanía Sibille Grández" w:date="2022-06-29T21:36:00Z">
        <w:r w:rsidR="00AC3192">
          <w:rPr>
            <w:rFonts w:ascii="Arial" w:eastAsia="AGaramondPro-Regular" w:hAnsi="Arial" w:cs="Arial"/>
            <w:sz w:val="24"/>
            <w:szCs w:val="24"/>
            <w:lang w:val="es-PE"/>
          </w:rPr>
          <w:t xml:space="preserve">l bosque de colina baja fue la cobertura con mayor </w:t>
        </w:r>
      </w:ins>
      <w:r w:rsidR="00C0175E">
        <w:rPr>
          <w:rFonts w:ascii="Arial" w:eastAsia="AGaramondPro-Regular" w:hAnsi="Arial" w:cs="Arial"/>
          <w:sz w:val="24"/>
          <w:szCs w:val="24"/>
          <w:lang w:val="es-PE"/>
        </w:rPr>
        <w:t xml:space="preserve">riqueza </w:t>
      </w:r>
      <w:ins w:id="945" w:author="Stefanía Sibille Grández" w:date="2022-06-29T21:40:00Z">
        <w:r w:rsidR="00D02E47">
          <w:rPr>
            <w:rFonts w:ascii="Arial" w:eastAsia="AGaramondPro-Regular" w:hAnsi="Arial" w:cs="Arial"/>
            <w:sz w:val="24"/>
            <w:szCs w:val="24"/>
            <w:lang w:val="es-PE"/>
          </w:rPr>
          <w:t>(S=24)</w:t>
        </w:r>
      </w:ins>
      <w:ins w:id="946" w:author="Stefanía Sibille Grández" w:date="2022-06-29T21:41:00Z">
        <w:r w:rsidR="00D02E47">
          <w:rPr>
            <w:rFonts w:ascii="Arial" w:eastAsia="AGaramondPro-Regular" w:hAnsi="Arial" w:cs="Arial"/>
            <w:sz w:val="24"/>
            <w:szCs w:val="24"/>
            <w:lang w:val="es-PE"/>
          </w:rPr>
          <w:t xml:space="preserve">, incluyendo </w:t>
        </w:r>
      </w:ins>
      <w:ins w:id="947" w:author="Stefanía Sibille Grández" w:date="2022-06-29T21:39:00Z">
        <w:r w:rsidR="00D02E47">
          <w:rPr>
            <w:rFonts w:ascii="Arial" w:eastAsia="AGaramondPro-Regular" w:hAnsi="Arial" w:cs="Arial"/>
            <w:sz w:val="24"/>
            <w:szCs w:val="24"/>
            <w:lang w:val="es-PE"/>
          </w:rPr>
          <w:t xml:space="preserve">05 especies que </w:t>
        </w:r>
      </w:ins>
      <w:ins w:id="948" w:author="Stefanía Sibille Grández" w:date="2022-06-29T21:40:00Z">
        <w:r w:rsidR="00D02E47">
          <w:rPr>
            <w:rFonts w:ascii="Arial" w:eastAsia="AGaramondPro-Regular" w:hAnsi="Arial" w:cs="Arial"/>
            <w:sz w:val="24"/>
            <w:szCs w:val="24"/>
            <w:lang w:val="es-PE"/>
          </w:rPr>
          <w:t>únicam</w:t>
        </w:r>
      </w:ins>
      <w:ins w:id="949" w:author="Stefanía Sibille Grández" w:date="2022-06-29T21:41:00Z">
        <w:r w:rsidR="00D02E47">
          <w:rPr>
            <w:rFonts w:ascii="Arial" w:eastAsia="AGaramondPro-Regular" w:hAnsi="Arial" w:cs="Arial"/>
            <w:sz w:val="24"/>
            <w:szCs w:val="24"/>
            <w:lang w:val="es-PE"/>
          </w:rPr>
          <w:t xml:space="preserve">ente </w:t>
        </w:r>
      </w:ins>
      <w:ins w:id="950" w:author="Stefanía Sibille Grández" w:date="2022-06-29T21:39:00Z">
        <w:r w:rsidR="00D02E47">
          <w:rPr>
            <w:rFonts w:ascii="Arial" w:eastAsia="AGaramondPro-Regular" w:hAnsi="Arial" w:cs="Arial"/>
            <w:sz w:val="24"/>
            <w:szCs w:val="24"/>
            <w:lang w:val="es-PE"/>
          </w:rPr>
          <w:t xml:space="preserve">se reportaron en </w:t>
        </w:r>
      </w:ins>
      <w:ins w:id="951" w:author="Stefanía Sibille Grández" w:date="2022-06-29T21:41:00Z">
        <w:r w:rsidR="00D02E47">
          <w:rPr>
            <w:rFonts w:ascii="Arial" w:eastAsia="AGaramondPro-Regular" w:hAnsi="Arial" w:cs="Arial"/>
            <w:sz w:val="24"/>
            <w:szCs w:val="24"/>
            <w:lang w:val="es-PE"/>
          </w:rPr>
          <w:t xml:space="preserve">esta </w:t>
        </w:r>
      </w:ins>
      <w:ins w:id="952" w:author="Stefanía Sibille Grández" w:date="2022-06-29T21:39:00Z">
        <w:r w:rsidR="00D02E47">
          <w:rPr>
            <w:rFonts w:ascii="Arial" w:eastAsia="AGaramondPro-Regular" w:hAnsi="Arial" w:cs="Arial"/>
            <w:sz w:val="24"/>
            <w:szCs w:val="24"/>
            <w:lang w:val="es-PE"/>
          </w:rPr>
          <w:t>cobertura</w:t>
        </w:r>
      </w:ins>
      <w:r w:rsidR="00C0175E">
        <w:rPr>
          <w:rFonts w:ascii="Arial" w:eastAsia="AGaramondPro-Regular" w:hAnsi="Arial" w:cs="Arial"/>
          <w:sz w:val="24"/>
          <w:szCs w:val="24"/>
          <w:lang w:val="es-PE"/>
        </w:rPr>
        <w:t xml:space="preserve"> vegetal</w:t>
      </w:r>
      <w:ins w:id="953" w:author="Stefanía Sibille Grández" w:date="2022-06-29T21:39:00Z">
        <w:r w:rsidR="00D02E47">
          <w:rPr>
            <w:rFonts w:ascii="Arial" w:eastAsia="AGaramondPro-Regular" w:hAnsi="Arial" w:cs="Arial"/>
            <w:sz w:val="24"/>
            <w:szCs w:val="24"/>
            <w:lang w:val="es-PE"/>
          </w:rPr>
          <w:t xml:space="preserve">. No obstante, de acuerdo al estimador Chao 1, aún </w:t>
        </w:r>
      </w:ins>
      <w:ins w:id="954" w:author="Stefanía Sibille Grández" w:date="2022-06-29T21:41:00Z">
        <w:r w:rsidR="00D02E47">
          <w:rPr>
            <w:rFonts w:ascii="Arial" w:eastAsia="AGaramondPro-Regular" w:hAnsi="Arial" w:cs="Arial"/>
            <w:sz w:val="24"/>
            <w:szCs w:val="24"/>
            <w:lang w:val="es-PE"/>
          </w:rPr>
          <w:t>quedan especies de murciélagos por registrar</w:t>
        </w:r>
      </w:ins>
      <w:ins w:id="955" w:author="Stefanía Sibille Grández" w:date="2022-06-29T21:43:00Z">
        <w:r w:rsidR="00D02E47">
          <w:rPr>
            <w:rFonts w:ascii="Arial" w:eastAsia="AGaramondPro-Regular" w:hAnsi="Arial" w:cs="Arial"/>
            <w:sz w:val="24"/>
            <w:szCs w:val="24"/>
            <w:lang w:val="es-PE"/>
          </w:rPr>
          <w:t xml:space="preserve"> en este tipo de bosque</w:t>
        </w:r>
      </w:ins>
      <w:ins w:id="956" w:author="Stefanía Sibille Grández" w:date="2022-06-29T21:41:00Z">
        <w:r w:rsidR="00D02E47">
          <w:rPr>
            <w:rFonts w:ascii="Arial" w:eastAsia="AGaramondPro-Regular" w:hAnsi="Arial" w:cs="Arial"/>
            <w:sz w:val="24"/>
            <w:szCs w:val="24"/>
            <w:lang w:val="es-PE"/>
          </w:rPr>
          <w:t>. De manera similar ocurre con el bosque de terraza ba</w:t>
        </w:r>
      </w:ins>
      <w:ins w:id="957" w:author="Stefanía Sibille Grández" w:date="2022-06-29T21:42:00Z">
        <w:r w:rsidR="00D02E47">
          <w:rPr>
            <w:rFonts w:ascii="Arial" w:eastAsia="AGaramondPro-Regular" w:hAnsi="Arial" w:cs="Arial"/>
            <w:sz w:val="24"/>
            <w:szCs w:val="24"/>
            <w:lang w:val="es-PE"/>
          </w:rPr>
          <w:t>ja y el bosque de montaña basimonta</w:t>
        </w:r>
      </w:ins>
      <w:ins w:id="958" w:author="Stefanía Sibille Grández" w:date="2022-06-29T21:43:00Z">
        <w:r w:rsidR="00D02E47">
          <w:rPr>
            <w:rFonts w:ascii="Arial" w:eastAsia="AGaramondPro-Regular" w:hAnsi="Arial" w:cs="Arial"/>
            <w:sz w:val="24"/>
            <w:szCs w:val="24"/>
            <w:lang w:val="es-PE"/>
          </w:rPr>
          <w:t>n</w:t>
        </w:r>
      </w:ins>
      <w:ins w:id="959" w:author="Stefanía Sibille Grández" w:date="2022-06-29T21:42:00Z">
        <w:r w:rsidR="00D02E47">
          <w:rPr>
            <w:rFonts w:ascii="Arial" w:eastAsia="AGaramondPro-Regular" w:hAnsi="Arial" w:cs="Arial"/>
            <w:sz w:val="24"/>
            <w:szCs w:val="24"/>
            <w:lang w:val="es-PE"/>
          </w:rPr>
          <w:t xml:space="preserve">o, </w:t>
        </w:r>
      </w:ins>
      <w:ins w:id="960" w:author="Stefanía Sibille Grández" w:date="2022-06-29T21:43:00Z">
        <w:r w:rsidR="00D02E47">
          <w:rPr>
            <w:rFonts w:ascii="Arial" w:eastAsia="AGaramondPro-Regular" w:hAnsi="Arial" w:cs="Arial"/>
            <w:sz w:val="24"/>
            <w:szCs w:val="24"/>
            <w:lang w:val="es-PE"/>
          </w:rPr>
          <w:t xml:space="preserve">en los cuales se registraron </w:t>
        </w:r>
      </w:ins>
      <w:ins w:id="961" w:author="Stefanía Sibille Grández" w:date="2022-06-29T21:44:00Z">
        <w:r w:rsidR="00D02E47">
          <w:rPr>
            <w:rFonts w:ascii="Arial" w:eastAsia="AGaramondPro-Regular" w:hAnsi="Arial" w:cs="Arial"/>
            <w:sz w:val="24"/>
            <w:szCs w:val="24"/>
            <w:lang w:val="es-PE"/>
          </w:rPr>
          <w:t xml:space="preserve">23 y 20 especies, respectivamente. </w:t>
        </w:r>
      </w:ins>
      <w:ins w:id="962" w:author="Stefanía Sibille Grández" w:date="2022-06-29T21:45:00Z">
        <w:r w:rsidR="00D02E47">
          <w:rPr>
            <w:rFonts w:ascii="Arial" w:eastAsia="AGaramondPro-Regular" w:hAnsi="Arial" w:cs="Arial"/>
            <w:sz w:val="24"/>
            <w:szCs w:val="24"/>
            <w:lang w:val="es-PE"/>
          </w:rPr>
          <w:t xml:space="preserve">En cambio, en el bosque </w:t>
        </w:r>
        <w:r w:rsidR="00D02E47" w:rsidRPr="002314CB">
          <w:rPr>
            <w:rFonts w:ascii="Arial" w:hAnsi="Arial" w:cs="Arial"/>
            <w:sz w:val="24"/>
            <w:szCs w:val="24"/>
            <w:lang w:val="es-PE"/>
          </w:rPr>
          <w:t>de montaña montano</w:t>
        </w:r>
        <w:r w:rsidR="00D02E47">
          <w:rPr>
            <w:rFonts w:ascii="Arial" w:hAnsi="Arial" w:cs="Arial"/>
            <w:sz w:val="24"/>
            <w:szCs w:val="24"/>
            <w:lang w:val="es-PE"/>
          </w:rPr>
          <w:t xml:space="preserve"> registró una riqueza mucho menor a las otras coberturas (S=</w:t>
        </w:r>
      </w:ins>
      <w:ins w:id="963" w:author="Stefanía Sibille Grández" w:date="2022-06-29T21:46:00Z">
        <w:r w:rsidR="00D02E47">
          <w:rPr>
            <w:rFonts w:ascii="Arial" w:hAnsi="Arial" w:cs="Arial"/>
            <w:sz w:val="24"/>
            <w:szCs w:val="24"/>
            <w:lang w:val="es-PE"/>
          </w:rPr>
          <w:t>0</w:t>
        </w:r>
      </w:ins>
      <w:ins w:id="964" w:author="Stefanía Sibille Grández" w:date="2022-06-29T21:45:00Z">
        <w:r w:rsidR="00D02E47">
          <w:rPr>
            <w:rFonts w:ascii="Arial" w:hAnsi="Arial" w:cs="Arial"/>
            <w:sz w:val="24"/>
            <w:szCs w:val="24"/>
            <w:lang w:val="es-PE"/>
          </w:rPr>
          <w:t>5)</w:t>
        </w:r>
      </w:ins>
      <w:ins w:id="965" w:author="Stefanía Sibille Grández" w:date="2022-06-29T21:46:00Z">
        <w:r w:rsidR="00D02E47">
          <w:rPr>
            <w:rFonts w:ascii="Arial" w:hAnsi="Arial" w:cs="Arial"/>
            <w:sz w:val="24"/>
            <w:szCs w:val="24"/>
            <w:lang w:val="es-PE"/>
          </w:rPr>
          <w:t>; sin embargo, se estima que se registraron todas las especies que habitan este tipo de bosque</w:t>
        </w:r>
      </w:ins>
      <w:r>
        <w:rPr>
          <w:rFonts w:ascii="Arial" w:hAnsi="Arial" w:cs="Arial"/>
          <w:sz w:val="24"/>
          <w:szCs w:val="24"/>
          <w:lang w:val="es-PE"/>
        </w:rPr>
        <w:t xml:space="preserve">, y por ende, el </w:t>
      </w:r>
      <w:r w:rsidRPr="00744B45">
        <w:rPr>
          <w:rFonts w:ascii="Arial" w:hAnsi="Arial" w:cs="Arial"/>
          <w:sz w:val="24"/>
          <w:szCs w:val="24"/>
          <w:lang w:val="es-PE"/>
        </w:rPr>
        <w:t xml:space="preserve">esfuerzo de muestreo </w:t>
      </w:r>
      <w:r>
        <w:rPr>
          <w:rFonts w:ascii="Arial" w:hAnsi="Arial" w:cs="Arial"/>
          <w:sz w:val="24"/>
          <w:szCs w:val="24"/>
          <w:lang w:val="es-PE"/>
        </w:rPr>
        <w:t xml:space="preserve">en este </w:t>
      </w:r>
      <w:commentRangeStart w:id="966"/>
      <w:r>
        <w:rPr>
          <w:rFonts w:ascii="Arial" w:hAnsi="Arial" w:cs="Arial"/>
          <w:sz w:val="24"/>
          <w:szCs w:val="24"/>
          <w:lang w:val="es-PE"/>
        </w:rPr>
        <w:t>bosque</w:t>
      </w:r>
      <w:commentRangeEnd w:id="966"/>
      <w:r w:rsidR="00655027">
        <w:rPr>
          <w:rStyle w:val="Refdecomentario"/>
        </w:rPr>
        <w:commentReference w:id="966"/>
      </w:r>
      <w:r>
        <w:rPr>
          <w:rFonts w:ascii="Arial" w:hAnsi="Arial" w:cs="Arial"/>
          <w:sz w:val="24"/>
          <w:szCs w:val="24"/>
          <w:lang w:val="es-PE"/>
        </w:rPr>
        <w:t xml:space="preserve"> fue </w:t>
      </w:r>
      <w:r w:rsidRPr="00744B45">
        <w:rPr>
          <w:rFonts w:ascii="Arial" w:hAnsi="Arial" w:cs="Arial"/>
          <w:sz w:val="24"/>
          <w:szCs w:val="24"/>
          <w:lang w:val="es-PE"/>
        </w:rPr>
        <w:t>satisfactorio</w:t>
      </w:r>
      <w:ins w:id="967" w:author="Stefanía Sibille Grández" w:date="2022-06-29T21:46:00Z">
        <w:r w:rsidR="00D02E47">
          <w:rPr>
            <w:rFonts w:ascii="Arial" w:hAnsi="Arial" w:cs="Arial"/>
            <w:sz w:val="24"/>
            <w:szCs w:val="24"/>
            <w:lang w:val="es-PE"/>
          </w:rPr>
          <w:t xml:space="preserve">. </w:t>
        </w:r>
      </w:ins>
      <w:r w:rsidR="004C5C83">
        <w:rPr>
          <w:rFonts w:ascii="Arial" w:hAnsi="Arial" w:cs="Arial"/>
          <w:sz w:val="24"/>
          <w:szCs w:val="24"/>
          <w:lang w:val="es-PE"/>
        </w:rPr>
        <w:t xml:space="preserve">La decreciente riqueza </w:t>
      </w:r>
      <w:r w:rsidR="00326536">
        <w:rPr>
          <w:rFonts w:ascii="Arial" w:hAnsi="Arial" w:cs="Arial"/>
          <w:sz w:val="24"/>
          <w:szCs w:val="24"/>
          <w:lang w:val="es-PE"/>
        </w:rPr>
        <w:t xml:space="preserve">de murciélagos </w:t>
      </w:r>
      <w:r w:rsidR="004C5C83">
        <w:rPr>
          <w:rFonts w:ascii="Arial" w:hAnsi="Arial" w:cs="Arial"/>
          <w:sz w:val="24"/>
          <w:szCs w:val="24"/>
          <w:lang w:val="es-PE"/>
        </w:rPr>
        <w:t xml:space="preserve">en estratos altitudinales más altos es una tendencia reportada </w:t>
      </w:r>
      <w:r w:rsidR="00326536">
        <w:rPr>
          <w:rFonts w:ascii="Arial" w:hAnsi="Arial" w:cs="Arial"/>
          <w:sz w:val="24"/>
          <w:szCs w:val="24"/>
          <w:lang w:val="es-PE"/>
        </w:rPr>
        <w:t xml:space="preserve">anteriormente (Mena et al., 2012; Graham, 1983) que probablemente se deba </w:t>
      </w:r>
      <w:r w:rsidR="00CA6783">
        <w:rPr>
          <w:rFonts w:ascii="Arial" w:hAnsi="Arial" w:cs="Arial"/>
          <w:sz w:val="24"/>
          <w:szCs w:val="24"/>
          <w:lang w:val="es-PE"/>
        </w:rPr>
        <w:t xml:space="preserve">a </w:t>
      </w:r>
      <w:r w:rsidR="00326536">
        <w:rPr>
          <w:rFonts w:ascii="Arial" w:hAnsi="Arial" w:cs="Arial"/>
          <w:sz w:val="24"/>
          <w:szCs w:val="24"/>
          <w:lang w:val="es-PE"/>
        </w:rPr>
        <w:t xml:space="preserve">la deficiencia en la termorregulación de las especies </w:t>
      </w:r>
      <w:proofErr w:type="spellStart"/>
      <w:r w:rsidR="00326536">
        <w:rPr>
          <w:rFonts w:ascii="Arial" w:hAnsi="Arial" w:cs="Arial"/>
          <w:sz w:val="24"/>
          <w:szCs w:val="24"/>
          <w:lang w:val="es-PE"/>
        </w:rPr>
        <w:t>neotropicales</w:t>
      </w:r>
      <w:proofErr w:type="spellEnd"/>
      <w:r w:rsidR="00326536">
        <w:rPr>
          <w:rFonts w:ascii="Arial" w:hAnsi="Arial" w:cs="Arial"/>
          <w:sz w:val="24"/>
          <w:szCs w:val="24"/>
          <w:lang w:val="es-PE"/>
        </w:rPr>
        <w:t xml:space="preserve"> </w:t>
      </w:r>
      <w:r w:rsidR="00CA6783" w:rsidRPr="00CA6783">
        <w:rPr>
          <w:rFonts w:ascii="Arial" w:hAnsi="Arial" w:cs="Arial"/>
          <w:sz w:val="24"/>
          <w:szCs w:val="24"/>
          <w:lang w:val="es-PE"/>
        </w:rPr>
        <w:t>(</w:t>
      </w:r>
      <w:commentRangeStart w:id="968"/>
      <w:proofErr w:type="spellStart"/>
      <w:r w:rsidR="00CA6783" w:rsidRPr="00CA6783">
        <w:rPr>
          <w:rFonts w:ascii="Arial" w:hAnsi="Arial" w:cs="Arial"/>
          <w:sz w:val="24"/>
          <w:szCs w:val="24"/>
          <w:lang w:val="es-PE"/>
        </w:rPr>
        <w:t>M</w:t>
      </w:r>
      <w:r>
        <w:rPr>
          <w:rFonts w:ascii="Arial" w:hAnsi="Arial" w:cs="Arial"/>
          <w:sz w:val="24"/>
          <w:szCs w:val="24"/>
          <w:lang w:val="es-PE"/>
        </w:rPr>
        <w:t>cNab</w:t>
      </w:r>
      <w:proofErr w:type="spellEnd"/>
      <w:r>
        <w:rPr>
          <w:rFonts w:ascii="Arial" w:hAnsi="Arial" w:cs="Arial"/>
          <w:sz w:val="24"/>
          <w:szCs w:val="24"/>
          <w:lang w:val="es-PE"/>
        </w:rPr>
        <w:t xml:space="preserve">, </w:t>
      </w:r>
      <w:commentRangeStart w:id="969"/>
      <w:r w:rsidR="00CA6783" w:rsidRPr="00CA6783">
        <w:rPr>
          <w:rFonts w:ascii="Arial" w:hAnsi="Arial" w:cs="Arial"/>
          <w:sz w:val="24"/>
          <w:szCs w:val="24"/>
          <w:lang w:val="es-PE"/>
        </w:rPr>
        <w:t>1969</w:t>
      </w:r>
      <w:commentRangeEnd w:id="968"/>
      <w:r w:rsidR="00CA6783">
        <w:rPr>
          <w:rStyle w:val="Refdecomentario"/>
        </w:rPr>
        <w:commentReference w:id="968"/>
      </w:r>
      <w:commentRangeEnd w:id="969"/>
      <w:r w:rsidR="00870404">
        <w:rPr>
          <w:rStyle w:val="Refdecomentario"/>
        </w:rPr>
        <w:commentReference w:id="969"/>
      </w:r>
      <w:r w:rsidR="00CA6783">
        <w:rPr>
          <w:rFonts w:ascii="Arial" w:hAnsi="Arial" w:cs="Arial"/>
          <w:sz w:val="24"/>
          <w:szCs w:val="24"/>
          <w:lang w:val="es-PE"/>
        </w:rPr>
        <w:t>).</w:t>
      </w:r>
    </w:p>
    <w:p w14:paraId="3BB6B09F" w14:textId="77777777" w:rsidR="004C5C83" w:rsidRDefault="004C5C83" w:rsidP="00406A43">
      <w:pPr>
        <w:autoSpaceDE w:val="0"/>
        <w:autoSpaceDN w:val="0"/>
        <w:adjustRightInd w:val="0"/>
        <w:spacing w:after="0" w:line="240" w:lineRule="auto"/>
        <w:jc w:val="both"/>
        <w:rPr>
          <w:rFonts w:ascii="Arial" w:hAnsi="Arial" w:cs="Arial"/>
          <w:sz w:val="24"/>
          <w:szCs w:val="24"/>
          <w:lang w:val="es-PE"/>
        </w:rPr>
      </w:pPr>
    </w:p>
    <w:p w14:paraId="4647EDF1" w14:textId="014CC008" w:rsidR="00FF791D" w:rsidRPr="009A0A95" w:rsidRDefault="00744B45" w:rsidP="00FF791D">
      <w:pPr>
        <w:autoSpaceDE w:val="0"/>
        <w:autoSpaceDN w:val="0"/>
        <w:adjustRightInd w:val="0"/>
        <w:spacing w:after="0" w:line="240" w:lineRule="auto"/>
        <w:rPr>
          <w:rFonts w:ascii="Arial" w:eastAsia="AGaramondPro-Regular" w:hAnsi="Arial" w:cs="Arial"/>
          <w:sz w:val="24"/>
          <w:szCs w:val="24"/>
        </w:rPr>
      </w:pPr>
      <w:r>
        <w:rPr>
          <w:rFonts w:ascii="Arial" w:eastAsia="AGaramondPro-Regular" w:hAnsi="Arial" w:cs="Arial"/>
          <w:sz w:val="24"/>
          <w:szCs w:val="24"/>
          <w:lang w:val="es-PE"/>
        </w:rPr>
        <w:t xml:space="preserve">El bosque de terraza baja, si bien no fue el de mayor riqueza, sí es el de mayor singularidad; es decir, </w:t>
      </w:r>
      <w:r w:rsidR="00DA78FD">
        <w:rPr>
          <w:rFonts w:ascii="Arial" w:eastAsia="AGaramondPro-Regular" w:hAnsi="Arial" w:cs="Arial"/>
          <w:sz w:val="24"/>
          <w:szCs w:val="24"/>
          <w:lang w:val="es-PE"/>
        </w:rPr>
        <w:t xml:space="preserve">alberga una mayor cantidad de especies que solo han sido reportadas en ese tipo de bosque. Estas especies </w:t>
      </w:r>
      <w:r w:rsidR="00FF791D">
        <w:rPr>
          <w:rFonts w:ascii="Arial" w:eastAsia="AGaramondPro-Regular" w:hAnsi="Arial" w:cs="Arial"/>
          <w:sz w:val="24"/>
          <w:szCs w:val="24"/>
          <w:lang w:val="es-PE"/>
        </w:rPr>
        <w:t>fueron nueve</w:t>
      </w:r>
      <w:ins w:id="970" w:author="Alejandro" w:date="2022-10-22T22:35:00Z">
        <w:r w:rsidR="00870404">
          <w:rPr>
            <w:rFonts w:ascii="Arial" w:eastAsia="AGaramondPro-Regular" w:hAnsi="Arial" w:cs="Arial"/>
            <w:sz w:val="24"/>
            <w:szCs w:val="24"/>
            <w:lang w:val="es-PE"/>
          </w:rPr>
          <w:t xml:space="preserve"> especies</w:t>
        </w:r>
      </w:ins>
      <w:r w:rsidR="00FF791D">
        <w:rPr>
          <w:rFonts w:ascii="Arial" w:eastAsia="AGaramondPro-Regular" w:hAnsi="Arial" w:cs="Arial"/>
          <w:sz w:val="24"/>
          <w:szCs w:val="24"/>
          <w:lang w:val="es-PE"/>
        </w:rPr>
        <w:t xml:space="preserve"> distribuidas en las </w:t>
      </w:r>
      <w:r w:rsidR="00DA78FD">
        <w:rPr>
          <w:rFonts w:ascii="Arial" w:eastAsia="AGaramondPro-Regular" w:hAnsi="Arial" w:cs="Arial"/>
          <w:sz w:val="24"/>
          <w:szCs w:val="24"/>
          <w:lang w:val="es-PE"/>
        </w:rPr>
        <w:t xml:space="preserve">familias </w:t>
      </w:r>
      <w:r w:rsidR="00FF791D">
        <w:rPr>
          <w:rFonts w:ascii="Arial" w:eastAsia="AGaramondPro-Regular" w:hAnsi="Arial" w:cs="Arial"/>
          <w:sz w:val="24"/>
          <w:szCs w:val="24"/>
          <w:lang w:val="es-PE"/>
        </w:rPr>
        <w:t xml:space="preserve">más abundantes: </w:t>
      </w:r>
      <w:proofErr w:type="spellStart"/>
      <w:r w:rsidR="00DA78FD">
        <w:rPr>
          <w:rFonts w:ascii="Arial" w:eastAsia="AGaramondPro-Regular" w:hAnsi="Arial" w:cs="Arial"/>
          <w:sz w:val="24"/>
          <w:szCs w:val="24"/>
        </w:rPr>
        <w:t>Phyllostomidae</w:t>
      </w:r>
      <w:proofErr w:type="spellEnd"/>
      <w:r w:rsidR="00DA78FD">
        <w:rPr>
          <w:rFonts w:ascii="Arial" w:eastAsia="AGaramondPro-Regular" w:hAnsi="Arial" w:cs="Arial"/>
          <w:sz w:val="24"/>
          <w:szCs w:val="24"/>
        </w:rPr>
        <w:t xml:space="preserve">, </w:t>
      </w:r>
      <w:proofErr w:type="spellStart"/>
      <w:r w:rsidR="00DA78FD" w:rsidRPr="00EF73C2">
        <w:rPr>
          <w:rFonts w:ascii="Arial" w:eastAsia="AGaramondPro-Regular" w:hAnsi="Arial" w:cs="Arial"/>
          <w:sz w:val="24"/>
          <w:szCs w:val="24"/>
        </w:rPr>
        <w:t>Vespertilioni</w:t>
      </w:r>
      <w:r w:rsidR="00DA78FD">
        <w:rPr>
          <w:rFonts w:ascii="Arial" w:eastAsia="AGaramondPro-Regular" w:hAnsi="Arial" w:cs="Arial"/>
          <w:sz w:val="24"/>
          <w:szCs w:val="24"/>
        </w:rPr>
        <w:t>dae</w:t>
      </w:r>
      <w:proofErr w:type="spellEnd"/>
      <w:r w:rsidR="00DA78FD">
        <w:rPr>
          <w:rFonts w:ascii="Arial" w:eastAsia="AGaramondPro-Regular" w:hAnsi="Arial" w:cs="Arial"/>
          <w:sz w:val="24"/>
          <w:szCs w:val="24"/>
        </w:rPr>
        <w:t xml:space="preserve"> y </w:t>
      </w:r>
      <w:proofErr w:type="spellStart"/>
      <w:r w:rsidR="00DA78FD">
        <w:rPr>
          <w:rFonts w:ascii="Arial" w:eastAsia="AGaramondPro-Regular" w:hAnsi="Arial" w:cs="Arial"/>
          <w:sz w:val="24"/>
          <w:szCs w:val="24"/>
        </w:rPr>
        <w:t>Noctilidae</w:t>
      </w:r>
      <w:proofErr w:type="spellEnd"/>
      <w:r w:rsidR="00FF791D">
        <w:rPr>
          <w:rFonts w:ascii="Arial" w:eastAsia="AGaramondPro-Regular" w:hAnsi="Arial" w:cs="Arial"/>
          <w:sz w:val="24"/>
          <w:szCs w:val="24"/>
        </w:rPr>
        <w:t xml:space="preserve">. </w:t>
      </w:r>
      <w:ins w:id="971" w:author="Alejandro" w:date="2022-10-22T22:36:00Z">
        <w:r w:rsidR="00870404">
          <w:rPr>
            <w:rFonts w:ascii="Arial" w:eastAsia="AGaramondPro-Regular" w:hAnsi="Arial" w:cs="Arial"/>
            <w:sz w:val="24"/>
            <w:szCs w:val="24"/>
          </w:rPr>
          <w:t>L</w:t>
        </w:r>
      </w:ins>
      <w:del w:id="972" w:author="Alejandro" w:date="2022-10-22T22:36:00Z">
        <w:r w:rsidR="00FF791D" w:rsidDel="00870404">
          <w:rPr>
            <w:rFonts w:ascii="Arial" w:eastAsia="AGaramondPro-Regular" w:hAnsi="Arial" w:cs="Arial"/>
            <w:sz w:val="24"/>
            <w:szCs w:val="24"/>
          </w:rPr>
          <w:delText>Todas l</w:delText>
        </w:r>
      </w:del>
      <w:r w:rsidR="00FF791D">
        <w:rPr>
          <w:rFonts w:ascii="Arial" w:eastAsia="AGaramondPro-Regular" w:hAnsi="Arial" w:cs="Arial"/>
          <w:sz w:val="24"/>
          <w:szCs w:val="24"/>
        </w:rPr>
        <w:t xml:space="preserve">as especies de la familia </w:t>
      </w:r>
      <w:proofErr w:type="spellStart"/>
      <w:r w:rsidR="00FF791D">
        <w:rPr>
          <w:rFonts w:ascii="Arial" w:eastAsia="AGaramondPro-Regular" w:hAnsi="Arial" w:cs="Arial"/>
          <w:sz w:val="24"/>
          <w:szCs w:val="24"/>
        </w:rPr>
        <w:t>Noctilidae</w:t>
      </w:r>
      <w:proofErr w:type="spellEnd"/>
      <w:r w:rsidR="00FF791D">
        <w:rPr>
          <w:rFonts w:ascii="Arial" w:eastAsia="AGaramondPro-Regular" w:hAnsi="Arial" w:cs="Arial"/>
          <w:sz w:val="24"/>
          <w:szCs w:val="24"/>
        </w:rPr>
        <w:t xml:space="preserve"> registradas en el estudio, </w:t>
      </w:r>
      <w:r w:rsidR="00FF791D">
        <w:rPr>
          <w:rFonts w:ascii="Arial" w:eastAsia="AGaramondPro-Regular" w:hAnsi="Arial" w:cs="Arial"/>
          <w:sz w:val="24"/>
          <w:szCs w:val="24"/>
        </w:rPr>
        <w:lastRenderedPageBreak/>
        <w:t xml:space="preserve">solo fueron encontradas en este tipo de bosque. El bosque de montaña </w:t>
      </w:r>
      <w:proofErr w:type="spellStart"/>
      <w:r w:rsidR="00FF791D">
        <w:rPr>
          <w:rFonts w:ascii="Arial" w:eastAsia="AGaramondPro-Regular" w:hAnsi="Arial" w:cs="Arial"/>
          <w:sz w:val="24"/>
          <w:szCs w:val="24"/>
        </w:rPr>
        <w:t>basimontano</w:t>
      </w:r>
      <w:proofErr w:type="spellEnd"/>
      <w:r w:rsidR="00FF791D">
        <w:rPr>
          <w:rFonts w:ascii="Arial" w:eastAsia="AGaramondPro-Regular" w:hAnsi="Arial" w:cs="Arial"/>
          <w:sz w:val="24"/>
          <w:szCs w:val="24"/>
        </w:rPr>
        <w:t xml:space="preserve"> también cuenta con la singularidad de albergar seis especies de las familias </w:t>
      </w:r>
      <w:proofErr w:type="spellStart"/>
      <w:r w:rsidR="00FF791D" w:rsidRPr="00FF791D">
        <w:rPr>
          <w:rFonts w:ascii="Arial" w:eastAsia="AGaramondPro-Regular" w:hAnsi="Arial" w:cs="Arial"/>
          <w:sz w:val="24"/>
          <w:szCs w:val="24"/>
        </w:rPr>
        <w:t>Emballonuridae</w:t>
      </w:r>
      <w:proofErr w:type="spellEnd"/>
      <w:r w:rsidR="00FF791D">
        <w:rPr>
          <w:rFonts w:ascii="Arial" w:eastAsia="AGaramondPro-Regular" w:hAnsi="Arial" w:cs="Arial"/>
          <w:sz w:val="24"/>
          <w:szCs w:val="24"/>
        </w:rPr>
        <w:t xml:space="preserve">, </w:t>
      </w:r>
      <w:proofErr w:type="spellStart"/>
      <w:r w:rsidR="00FF791D" w:rsidRPr="00FF791D">
        <w:rPr>
          <w:rFonts w:ascii="Arial" w:hAnsi="Arial" w:cs="Arial"/>
          <w:sz w:val="24"/>
          <w:szCs w:val="24"/>
          <w:lang w:val="es-PE"/>
        </w:rPr>
        <w:t>Molossidae</w:t>
      </w:r>
      <w:proofErr w:type="spellEnd"/>
      <w:r w:rsidR="00FF791D" w:rsidRPr="00FF791D">
        <w:t xml:space="preserve"> </w:t>
      </w:r>
      <w:r w:rsidR="00FF791D">
        <w:t xml:space="preserve">y </w:t>
      </w:r>
      <w:proofErr w:type="spellStart"/>
      <w:r w:rsidR="00FF791D" w:rsidRPr="00FF791D">
        <w:rPr>
          <w:rFonts w:ascii="Arial" w:hAnsi="Arial" w:cs="Arial"/>
          <w:sz w:val="24"/>
          <w:szCs w:val="24"/>
          <w:lang w:val="es-PE"/>
        </w:rPr>
        <w:t>Phyllostomidae</w:t>
      </w:r>
      <w:proofErr w:type="spellEnd"/>
      <w:r w:rsidR="00FF791D">
        <w:rPr>
          <w:rFonts w:ascii="Arial" w:hAnsi="Arial" w:cs="Arial"/>
          <w:sz w:val="24"/>
          <w:szCs w:val="24"/>
          <w:lang w:val="es-PE"/>
        </w:rPr>
        <w:t xml:space="preserve"> que no fueron registradas en otras coberturas. De manera similar, en el bosque de colina bajo se encontraron registros únicos de cinco especies</w:t>
      </w:r>
      <w:r w:rsidR="009A0A95">
        <w:rPr>
          <w:rFonts w:ascii="Arial" w:hAnsi="Arial" w:cs="Arial"/>
          <w:sz w:val="24"/>
          <w:szCs w:val="24"/>
          <w:lang w:val="es-PE"/>
        </w:rPr>
        <w:t xml:space="preserve">, todas de la familia </w:t>
      </w:r>
      <w:proofErr w:type="spellStart"/>
      <w:r w:rsidR="009A0A95">
        <w:rPr>
          <w:rFonts w:ascii="Arial" w:eastAsia="AGaramondPro-Regular" w:hAnsi="Arial" w:cs="Arial"/>
          <w:sz w:val="24"/>
          <w:szCs w:val="24"/>
        </w:rPr>
        <w:t>Phyllostomidae</w:t>
      </w:r>
      <w:proofErr w:type="spellEnd"/>
      <w:r w:rsidR="009A0A95">
        <w:rPr>
          <w:rFonts w:ascii="Arial" w:eastAsia="AGaramondPro-Regular" w:hAnsi="Arial" w:cs="Arial"/>
          <w:sz w:val="24"/>
          <w:szCs w:val="24"/>
        </w:rPr>
        <w:t>. A pesar de la poca riqueza de quirópteros registrada en el bosque de montaña montano, dos de las cinco especies se encontraron únicamente en este tipo de bosque:</w:t>
      </w:r>
      <w:r w:rsidR="009A0A95" w:rsidRPr="009A0A95">
        <w:rPr>
          <w:rFonts w:ascii="Arial" w:eastAsia="AGaramondPro-Regular" w:hAnsi="Arial" w:cs="Arial"/>
          <w:sz w:val="24"/>
          <w:szCs w:val="24"/>
        </w:rPr>
        <w:t xml:space="preserve"> el </w:t>
      </w:r>
      <w:proofErr w:type="spellStart"/>
      <w:r w:rsidR="009A0A95" w:rsidRPr="009A0A95">
        <w:rPr>
          <w:rFonts w:ascii="Arial" w:eastAsia="AGaramondPro-Regular" w:hAnsi="Arial" w:cs="Arial"/>
          <w:sz w:val="24"/>
          <w:szCs w:val="24"/>
        </w:rPr>
        <w:t>filostómido</w:t>
      </w:r>
      <w:proofErr w:type="spellEnd"/>
      <w:r w:rsidR="009A0A95" w:rsidRPr="009A0A95">
        <w:rPr>
          <w:rFonts w:ascii="Arial" w:eastAsia="AGaramondPro-Regular" w:hAnsi="Arial" w:cs="Arial"/>
          <w:sz w:val="24"/>
          <w:szCs w:val="24"/>
        </w:rPr>
        <w:t xml:space="preserve"> </w:t>
      </w:r>
      <w:proofErr w:type="spellStart"/>
      <w:r w:rsidR="009A0A95" w:rsidRPr="009A0A95">
        <w:rPr>
          <w:rFonts w:ascii="Arial" w:eastAsia="AGaramondPro-Regular" w:hAnsi="Arial" w:cs="Arial"/>
          <w:i/>
          <w:sz w:val="24"/>
          <w:szCs w:val="24"/>
        </w:rPr>
        <w:t>Sturnira</w:t>
      </w:r>
      <w:proofErr w:type="spellEnd"/>
      <w:r w:rsidR="009A0A95" w:rsidRPr="009A0A95">
        <w:rPr>
          <w:rFonts w:ascii="Arial" w:eastAsia="AGaramondPro-Regular" w:hAnsi="Arial" w:cs="Arial"/>
          <w:i/>
          <w:sz w:val="24"/>
          <w:szCs w:val="24"/>
        </w:rPr>
        <w:t xml:space="preserve"> magma</w:t>
      </w:r>
      <w:r w:rsidR="009A0A95">
        <w:rPr>
          <w:rFonts w:ascii="Arial" w:eastAsia="AGaramondPro-Regular" w:hAnsi="Arial" w:cs="Arial"/>
          <w:sz w:val="24"/>
          <w:szCs w:val="24"/>
        </w:rPr>
        <w:t xml:space="preserve"> y </w:t>
      </w:r>
      <w:commentRangeStart w:id="973"/>
      <w:proofErr w:type="spellStart"/>
      <w:r w:rsidR="009A0A95">
        <w:rPr>
          <w:rFonts w:ascii="Arial" w:eastAsia="AGaramondPro-Regular" w:hAnsi="Arial" w:cs="Arial"/>
          <w:sz w:val="24"/>
          <w:szCs w:val="24"/>
        </w:rPr>
        <w:t>vespertiliónide</w:t>
      </w:r>
      <w:commentRangeEnd w:id="973"/>
      <w:proofErr w:type="spellEnd"/>
      <w:r w:rsidR="00870404">
        <w:rPr>
          <w:rStyle w:val="Refdecomentario"/>
        </w:rPr>
        <w:commentReference w:id="973"/>
      </w:r>
      <w:r w:rsidR="009A0A95">
        <w:rPr>
          <w:rFonts w:ascii="Arial" w:eastAsia="AGaramondPro-Regular" w:hAnsi="Arial" w:cs="Arial"/>
          <w:sz w:val="24"/>
          <w:szCs w:val="24"/>
        </w:rPr>
        <w:t xml:space="preserve"> </w:t>
      </w:r>
      <w:proofErr w:type="spellStart"/>
      <w:r w:rsidR="009A0A95" w:rsidRPr="009A0A95">
        <w:rPr>
          <w:rFonts w:ascii="Arial" w:eastAsia="AGaramondPro-Regular" w:hAnsi="Arial" w:cs="Arial"/>
          <w:i/>
          <w:sz w:val="24"/>
          <w:szCs w:val="24"/>
        </w:rPr>
        <w:t>Myotis</w:t>
      </w:r>
      <w:proofErr w:type="spellEnd"/>
      <w:r w:rsidR="009A0A95" w:rsidRPr="009A0A95">
        <w:rPr>
          <w:rFonts w:ascii="Arial" w:eastAsia="AGaramondPro-Regular" w:hAnsi="Arial" w:cs="Arial"/>
          <w:i/>
          <w:sz w:val="24"/>
          <w:szCs w:val="24"/>
        </w:rPr>
        <w:t xml:space="preserve"> </w:t>
      </w:r>
      <w:proofErr w:type="spellStart"/>
      <w:r w:rsidR="009A0A95" w:rsidRPr="009A0A95">
        <w:rPr>
          <w:rFonts w:ascii="Arial" w:eastAsia="AGaramondPro-Regular" w:hAnsi="Arial" w:cs="Arial"/>
          <w:i/>
          <w:sz w:val="24"/>
          <w:szCs w:val="24"/>
        </w:rPr>
        <w:t>keaysi</w:t>
      </w:r>
      <w:proofErr w:type="spellEnd"/>
      <w:r w:rsidR="009A0A95">
        <w:rPr>
          <w:rFonts w:ascii="Arial" w:eastAsia="AGaramondPro-Regular" w:hAnsi="Arial" w:cs="Arial"/>
          <w:i/>
          <w:sz w:val="24"/>
          <w:szCs w:val="24"/>
        </w:rPr>
        <w:t>.</w:t>
      </w:r>
    </w:p>
    <w:p w14:paraId="44D326D7" w14:textId="77777777" w:rsidR="00FF791D" w:rsidRDefault="00FF791D" w:rsidP="00FF791D">
      <w:pPr>
        <w:autoSpaceDE w:val="0"/>
        <w:autoSpaceDN w:val="0"/>
        <w:adjustRightInd w:val="0"/>
        <w:spacing w:after="0" w:line="240" w:lineRule="auto"/>
        <w:rPr>
          <w:rFonts w:ascii="Arial" w:hAnsi="Arial" w:cs="Arial"/>
          <w:sz w:val="24"/>
          <w:szCs w:val="24"/>
          <w:lang w:val="es-PE"/>
        </w:rPr>
      </w:pPr>
    </w:p>
    <w:p w14:paraId="72AB3A25" w14:textId="3D0156AE" w:rsidR="00CA6783" w:rsidDel="00870404" w:rsidRDefault="009A0A95" w:rsidP="004D6171">
      <w:pPr>
        <w:autoSpaceDE w:val="0"/>
        <w:autoSpaceDN w:val="0"/>
        <w:adjustRightInd w:val="0"/>
        <w:spacing w:after="0" w:line="240" w:lineRule="auto"/>
        <w:jc w:val="both"/>
        <w:rPr>
          <w:moveFrom w:id="974" w:author="Alejandro" w:date="2022-10-22T22:40:00Z"/>
          <w:rFonts w:ascii="Arial" w:eastAsia="AGaramondPro-Regular" w:hAnsi="Arial" w:cs="Arial"/>
          <w:sz w:val="24"/>
          <w:szCs w:val="24"/>
        </w:rPr>
      </w:pPr>
      <w:moveFromRangeStart w:id="975" w:author="Alejandro" w:date="2022-10-22T22:40:00Z" w:name="move117370826"/>
      <w:moveFrom w:id="976" w:author="Alejandro" w:date="2022-10-22T22:40:00Z">
        <w:r w:rsidRPr="009A0A95" w:rsidDel="00870404">
          <w:rPr>
            <w:rFonts w:ascii="Arial" w:hAnsi="Arial" w:cs="Arial"/>
            <w:sz w:val="24"/>
            <w:szCs w:val="24"/>
            <w:lang w:val="es-PE"/>
          </w:rPr>
          <w:t>Carollia perspicillata</w:t>
        </w:r>
        <w:r w:rsidDel="00870404">
          <w:rPr>
            <w:rFonts w:ascii="Arial" w:hAnsi="Arial" w:cs="Arial"/>
            <w:sz w:val="24"/>
            <w:szCs w:val="24"/>
            <w:lang w:val="es-PE"/>
          </w:rPr>
          <w:t xml:space="preserve"> es una de las especie</w:t>
        </w:r>
        <w:r w:rsidR="00512C7A" w:rsidDel="00870404">
          <w:rPr>
            <w:rFonts w:ascii="Arial" w:hAnsi="Arial" w:cs="Arial"/>
            <w:sz w:val="24"/>
            <w:szCs w:val="24"/>
            <w:lang w:val="es-PE"/>
          </w:rPr>
          <w:t xml:space="preserve">s más abundantes encontrada en los diferentes tipos de bosque del distrito de Pichari, solo a excepción del </w:t>
        </w:r>
        <w:r w:rsidR="00512C7A" w:rsidDel="00870404">
          <w:rPr>
            <w:rFonts w:ascii="Arial" w:eastAsia="AGaramondPro-Regular" w:hAnsi="Arial" w:cs="Arial"/>
            <w:sz w:val="24"/>
            <w:szCs w:val="24"/>
          </w:rPr>
          <w:t>bosque de montaña montano, que por su mayor altura no propicia condiciones para esta especie.</w:t>
        </w:r>
      </w:moveFrom>
    </w:p>
    <w:moveFromRangeEnd w:id="975"/>
    <w:p w14:paraId="4C1BB31B" w14:textId="77777777" w:rsidR="00512C7A" w:rsidRDefault="00512C7A" w:rsidP="004D6171">
      <w:pPr>
        <w:autoSpaceDE w:val="0"/>
        <w:autoSpaceDN w:val="0"/>
        <w:adjustRightInd w:val="0"/>
        <w:spacing w:after="0" w:line="240" w:lineRule="auto"/>
        <w:jc w:val="both"/>
        <w:rPr>
          <w:rFonts w:ascii="Arial" w:hAnsi="Arial" w:cs="Arial"/>
          <w:sz w:val="24"/>
          <w:szCs w:val="24"/>
          <w:lang w:val="es-PE"/>
        </w:rPr>
      </w:pPr>
    </w:p>
    <w:p w14:paraId="4DEDB5A6" w14:textId="77777777" w:rsidR="00406A43" w:rsidRDefault="00406A43" w:rsidP="00C57ABE">
      <w:pPr>
        <w:autoSpaceDE w:val="0"/>
        <w:autoSpaceDN w:val="0"/>
        <w:adjustRightInd w:val="0"/>
        <w:spacing w:after="0" w:line="240" w:lineRule="auto"/>
        <w:rPr>
          <w:ins w:id="977" w:author="Stefanía Sibille Grández" w:date="2022-06-29T21:57:00Z"/>
          <w:rFonts w:ascii="Arial" w:hAnsi="Arial" w:cs="Arial"/>
          <w:sz w:val="24"/>
          <w:szCs w:val="24"/>
          <w:lang w:val="es-PE"/>
        </w:rPr>
      </w:pPr>
    </w:p>
    <w:p w14:paraId="335E71C7" w14:textId="2A3C7BDB" w:rsidR="00406A43" w:rsidRDefault="00990C7A" w:rsidP="00C57ABE">
      <w:pPr>
        <w:autoSpaceDE w:val="0"/>
        <w:autoSpaceDN w:val="0"/>
        <w:adjustRightInd w:val="0"/>
        <w:spacing w:after="0" w:line="240" w:lineRule="auto"/>
        <w:rPr>
          <w:ins w:id="978" w:author="Stefanía Sibille Grández" w:date="2022-06-29T21:47:00Z"/>
          <w:rFonts w:ascii="Arial" w:hAnsi="Arial" w:cs="Arial"/>
          <w:sz w:val="24"/>
          <w:szCs w:val="24"/>
          <w:lang w:val="es-PE"/>
        </w:rPr>
      </w:pPr>
      <w:ins w:id="979" w:author="Stefanía Sibille Grández" w:date="2022-06-29T21:59:00Z">
        <w:r>
          <w:rPr>
            <w:rFonts w:ascii="Arial" w:hAnsi="Arial" w:cs="Arial"/>
            <w:sz w:val="24"/>
            <w:szCs w:val="24"/>
            <w:lang w:val="es-PE"/>
          </w:rPr>
          <w:t>---------------------------------------------------------------------------------------------</w:t>
        </w:r>
      </w:ins>
      <w:ins w:id="980" w:author="Stefanía Sibille Grández" w:date="2022-06-29T22:00:00Z">
        <w:r>
          <w:rPr>
            <w:rFonts w:ascii="Arial" w:hAnsi="Arial" w:cs="Arial"/>
            <w:sz w:val="24"/>
            <w:szCs w:val="24"/>
            <w:lang w:val="es-PE"/>
          </w:rPr>
          <w:t>-----</w:t>
        </w:r>
      </w:ins>
    </w:p>
    <w:p w14:paraId="2D22C2AB" w14:textId="77777777" w:rsidR="00D02E47" w:rsidRDefault="00D02E47" w:rsidP="00C57ABE">
      <w:pPr>
        <w:autoSpaceDE w:val="0"/>
        <w:autoSpaceDN w:val="0"/>
        <w:adjustRightInd w:val="0"/>
        <w:spacing w:after="0" w:line="240" w:lineRule="auto"/>
        <w:rPr>
          <w:ins w:id="981" w:author="Stefanía Sibille Grández" w:date="2022-06-29T21:47:00Z"/>
          <w:rFonts w:ascii="Arial" w:hAnsi="Arial" w:cs="Arial"/>
          <w:sz w:val="24"/>
          <w:szCs w:val="24"/>
          <w:lang w:val="es-PE"/>
        </w:rPr>
      </w:pPr>
    </w:p>
    <w:p w14:paraId="2992ED85" w14:textId="04AEC12A" w:rsidR="00D02E47" w:rsidRDefault="00D02E47" w:rsidP="00C57ABE">
      <w:pPr>
        <w:autoSpaceDE w:val="0"/>
        <w:autoSpaceDN w:val="0"/>
        <w:adjustRightInd w:val="0"/>
        <w:spacing w:after="0" w:line="240" w:lineRule="auto"/>
        <w:rPr>
          <w:rFonts w:ascii="Arial" w:eastAsia="AGaramondPro-Regular" w:hAnsi="Arial" w:cs="Arial"/>
          <w:sz w:val="24"/>
          <w:szCs w:val="24"/>
          <w:lang w:val="es-PE"/>
        </w:rPr>
      </w:pPr>
      <w:ins w:id="982" w:author="Stefanía Sibille Grández" w:date="2022-06-29T21:47:00Z">
        <w:r w:rsidRPr="00E77CA7">
          <w:rPr>
            <w:rFonts w:ascii="Arial" w:hAnsi="Arial" w:cs="Arial"/>
            <w:sz w:val="24"/>
            <w:szCs w:val="24"/>
          </w:rPr>
          <w:t>Se extiende desde los 1700 hasta los 2850 msnm</w:t>
        </w:r>
      </w:ins>
    </w:p>
    <w:p w14:paraId="28BB2640" w14:textId="77777777" w:rsidR="00AC3192" w:rsidDel="00F9731E" w:rsidRDefault="00AC3192" w:rsidP="00C57ABE">
      <w:pPr>
        <w:autoSpaceDE w:val="0"/>
        <w:autoSpaceDN w:val="0"/>
        <w:adjustRightInd w:val="0"/>
        <w:spacing w:after="0" w:line="240" w:lineRule="auto"/>
        <w:rPr>
          <w:del w:id="983" w:author="Stefanía Sibille Grández" w:date="2022-06-29T18:28:00Z"/>
          <w:rFonts w:ascii="Arial" w:eastAsia="AGaramondPro-Regular" w:hAnsi="Arial" w:cs="Arial"/>
          <w:sz w:val="24"/>
          <w:szCs w:val="24"/>
          <w:lang w:val="es-PE"/>
        </w:rPr>
      </w:pPr>
    </w:p>
    <w:p w14:paraId="28856CE2" w14:textId="77777777" w:rsidR="00F9731E" w:rsidRDefault="00F9731E" w:rsidP="00C57ABE">
      <w:pPr>
        <w:autoSpaceDE w:val="0"/>
        <w:autoSpaceDN w:val="0"/>
        <w:adjustRightInd w:val="0"/>
        <w:spacing w:after="0" w:line="240" w:lineRule="auto"/>
        <w:rPr>
          <w:ins w:id="984" w:author="Stefanía Sibille Grández" w:date="2022-06-29T21:14:00Z"/>
          <w:rFonts w:ascii="Arial" w:eastAsia="AGaramondPro-Regular" w:hAnsi="Arial" w:cs="Arial"/>
          <w:sz w:val="24"/>
          <w:szCs w:val="24"/>
          <w:lang w:val="es-PE"/>
        </w:rPr>
      </w:pPr>
    </w:p>
    <w:p w14:paraId="3ECE9646" w14:textId="77777777" w:rsidR="00AC3192" w:rsidRPr="00990C7A" w:rsidRDefault="00AC3192" w:rsidP="00AC3192">
      <w:pPr>
        <w:autoSpaceDE w:val="0"/>
        <w:autoSpaceDN w:val="0"/>
        <w:adjustRightInd w:val="0"/>
        <w:spacing w:after="0" w:line="240" w:lineRule="auto"/>
        <w:jc w:val="both"/>
        <w:rPr>
          <w:rFonts w:ascii="Arial" w:eastAsia="AGaramondPro-Regular" w:hAnsi="Arial" w:cs="Arial"/>
          <w:sz w:val="24"/>
          <w:szCs w:val="24"/>
          <w:lang w:val="es-PE"/>
        </w:rPr>
      </w:pPr>
      <w:r w:rsidRPr="00990C7A">
        <w:rPr>
          <w:rFonts w:ascii="Arial" w:eastAsia="AGaramondPro-Regular" w:hAnsi="Arial" w:cs="Arial"/>
          <w:sz w:val="24"/>
          <w:szCs w:val="24"/>
          <w:lang w:val="es-PE"/>
        </w:rPr>
        <w:t xml:space="preserve">Respecto a la riqueza específica, las coberturas vegetales con mayor riqueza de acuerdo al índice de </w:t>
      </w:r>
      <w:proofErr w:type="spellStart"/>
      <w:r w:rsidRPr="00990C7A">
        <w:rPr>
          <w:rFonts w:ascii="Arial" w:eastAsia="AGaramondPro-Regular" w:hAnsi="Arial" w:cs="Arial"/>
          <w:sz w:val="24"/>
          <w:szCs w:val="24"/>
          <w:lang w:val="es-PE"/>
        </w:rPr>
        <w:t>Margalef</w:t>
      </w:r>
      <w:proofErr w:type="spellEnd"/>
      <w:r w:rsidRPr="00990C7A">
        <w:rPr>
          <w:rFonts w:ascii="Arial" w:eastAsia="AGaramondPro-Regular" w:hAnsi="Arial" w:cs="Arial"/>
          <w:sz w:val="24"/>
          <w:szCs w:val="24"/>
          <w:lang w:val="es-PE"/>
        </w:rPr>
        <w:t xml:space="preserve"> fue</w:t>
      </w:r>
      <w:ins w:id="985" w:author="Stefanía Sibille Grández" w:date="2022-05-17T23:55:00Z">
        <w:r w:rsidRPr="000001B0">
          <w:rPr>
            <w:rFonts w:ascii="Arial" w:eastAsia="AGaramondPro-Regular" w:hAnsi="Arial" w:cs="Arial"/>
            <w:sz w:val="24"/>
            <w:szCs w:val="24"/>
            <w:lang w:val="es-PE"/>
          </w:rPr>
          <w:t>ron</w:t>
        </w:r>
      </w:ins>
      <w:r w:rsidRPr="000001B0">
        <w:rPr>
          <w:rFonts w:ascii="Arial" w:eastAsia="AGaramondPro-Regular" w:hAnsi="Arial" w:cs="Arial"/>
          <w:sz w:val="24"/>
          <w:szCs w:val="24"/>
          <w:lang w:val="es-PE"/>
        </w:rPr>
        <w:t xml:space="preserve"> el bosque de colina baja (</w:t>
      </w:r>
      <w:proofErr w:type="spellStart"/>
      <w:r w:rsidRPr="003F0E72">
        <w:rPr>
          <w:rFonts w:ascii="Arial" w:hAnsi="Arial" w:cs="Arial"/>
          <w:i/>
          <w:iCs/>
          <w:sz w:val="24"/>
          <w:szCs w:val="24"/>
          <w:lang w:val="es-PE"/>
          <w:rPrChange w:id="986" w:author="Stefanía Sibille Grández" w:date="2022-06-29T17:46:00Z">
            <w:rPr>
              <w:rFonts w:ascii="Optima-Italic" w:hAnsi="Optima-Italic" w:cs="Optima-Italic"/>
              <w:i/>
              <w:iCs/>
              <w:lang w:val="es-PE"/>
            </w:rPr>
          </w:rPrChange>
        </w:rPr>
        <w:t>D</w:t>
      </w:r>
      <w:r w:rsidRPr="003F0E72">
        <w:rPr>
          <w:rFonts w:ascii="Arial" w:hAnsi="Arial" w:cs="Arial"/>
          <w:i/>
          <w:iCs/>
          <w:sz w:val="24"/>
          <w:szCs w:val="24"/>
          <w:vertAlign w:val="subscript"/>
          <w:lang w:val="es-PE"/>
          <w:rPrChange w:id="987" w:author="Stefanía Sibille Grández" w:date="2022-06-29T17:46:00Z">
            <w:rPr>
              <w:rFonts w:ascii="Optima-Italic" w:hAnsi="Optima-Italic" w:cs="Optima-Italic"/>
              <w:i/>
              <w:iCs/>
              <w:sz w:val="13"/>
              <w:szCs w:val="13"/>
              <w:lang w:val="es-PE"/>
            </w:rPr>
          </w:rPrChange>
        </w:rPr>
        <w:t>Mg</w:t>
      </w:r>
      <w:proofErr w:type="spellEnd"/>
      <w:r w:rsidRPr="003F0E72">
        <w:rPr>
          <w:rFonts w:ascii="Arial" w:hAnsi="Arial" w:cs="Arial"/>
          <w:i/>
          <w:iCs/>
          <w:sz w:val="24"/>
          <w:szCs w:val="24"/>
          <w:lang w:val="es-PE"/>
          <w:rPrChange w:id="988" w:author="Stefanía Sibille Grández" w:date="2022-06-29T17:46:00Z">
            <w:rPr>
              <w:rFonts w:ascii="Optima-Italic" w:hAnsi="Optima-Italic" w:cs="Optima-Italic"/>
              <w:i/>
              <w:iCs/>
              <w:sz w:val="13"/>
              <w:szCs w:val="13"/>
              <w:lang w:val="es-PE"/>
            </w:rPr>
          </w:rPrChange>
        </w:rPr>
        <w:t xml:space="preserve"> </w:t>
      </w:r>
      <w:r w:rsidRPr="003F0E72">
        <w:rPr>
          <w:rFonts w:ascii="Arial" w:hAnsi="Arial" w:cs="Arial"/>
          <w:sz w:val="24"/>
          <w:szCs w:val="24"/>
          <w:lang w:val="es-PE"/>
          <w:rPrChange w:id="989" w:author="Stefanía Sibille Grández" w:date="2022-06-29T17:46:00Z">
            <w:rPr>
              <w:rFonts w:ascii="Optima-Regular" w:hAnsi="Optima-Regular" w:cs="Optima-Regular"/>
              <w:lang w:val="es-PE"/>
            </w:rPr>
          </w:rPrChange>
        </w:rPr>
        <w:t>= 5.19)</w:t>
      </w:r>
      <w:r w:rsidRPr="00990C7A">
        <w:rPr>
          <w:rFonts w:ascii="Arial" w:eastAsia="AGaramondPro-Regular" w:hAnsi="Arial" w:cs="Arial"/>
          <w:sz w:val="24"/>
          <w:szCs w:val="24"/>
          <w:lang w:val="es-PE"/>
        </w:rPr>
        <w:t xml:space="preserve"> y bosque</w:t>
      </w:r>
      <w:r w:rsidRPr="000001B0">
        <w:rPr>
          <w:rFonts w:ascii="Arial" w:eastAsia="AGaramondPro-Regular" w:hAnsi="Arial" w:cs="Arial"/>
          <w:sz w:val="24"/>
          <w:szCs w:val="24"/>
          <w:lang w:val="es-PE"/>
        </w:rPr>
        <w:t xml:space="preserve"> de terraza baja (</w:t>
      </w:r>
      <w:proofErr w:type="spellStart"/>
      <w:r w:rsidRPr="003F0E72">
        <w:rPr>
          <w:rFonts w:ascii="Arial" w:hAnsi="Arial" w:cs="Arial"/>
          <w:i/>
          <w:iCs/>
          <w:sz w:val="24"/>
          <w:szCs w:val="24"/>
          <w:lang w:val="es-PE"/>
          <w:rPrChange w:id="990" w:author="Stefanía Sibille Grández" w:date="2022-06-29T17:46:00Z">
            <w:rPr>
              <w:rFonts w:ascii="Optima-Italic" w:hAnsi="Optima-Italic" w:cs="Optima-Italic"/>
              <w:i/>
              <w:iCs/>
              <w:lang w:val="es-PE"/>
            </w:rPr>
          </w:rPrChange>
        </w:rPr>
        <w:t>D</w:t>
      </w:r>
      <w:r w:rsidRPr="003F0E72">
        <w:rPr>
          <w:rFonts w:ascii="Arial" w:hAnsi="Arial" w:cs="Arial"/>
          <w:i/>
          <w:iCs/>
          <w:sz w:val="24"/>
          <w:szCs w:val="24"/>
          <w:vertAlign w:val="subscript"/>
          <w:lang w:val="es-PE"/>
          <w:rPrChange w:id="991" w:author="Stefanía Sibille Grández" w:date="2022-06-29T17:46:00Z">
            <w:rPr>
              <w:rFonts w:ascii="Optima-Italic" w:hAnsi="Optima-Italic" w:cs="Optima-Italic"/>
              <w:i/>
              <w:iCs/>
              <w:sz w:val="13"/>
              <w:szCs w:val="13"/>
              <w:lang w:val="es-PE"/>
            </w:rPr>
          </w:rPrChange>
        </w:rPr>
        <w:t>Mg</w:t>
      </w:r>
      <w:proofErr w:type="spellEnd"/>
      <w:r w:rsidRPr="003F0E72">
        <w:rPr>
          <w:rFonts w:ascii="Arial" w:hAnsi="Arial" w:cs="Arial"/>
          <w:i/>
          <w:iCs/>
          <w:sz w:val="24"/>
          <w:szCs w:val="24"/>
          <w:lang w:val="es-PE"/>
          <w:rPrChange w:id="992" w:author="Stefanía Sibille Grández" w:date="2022-06-29T17:46:00Z">
            <w:rPr>
              <w:rFonts w:ascii="Optima-Italic" w:hAnsi="Optima-Italic" w:cs="Optima-Italic"/>
              <w:i/>
              <w:iCs/>
              <w:sz w:val="13"/>
              <w:szCs w:val="13"/>
              <w:lang w:val="es-PE"/>
            </w:rPr>
          </w:rPrChange>
        </w:rPr>
        <w:t xml:space="preserve"> </w:t>
      </w:r>
      <w:r w:rsidRPr="003F0E72">
        <w:rPr>
          <w:rFonts w:ascii="Arial" w:hAnsi="Arial" w:cs="Arial"/>
          <w:sz w:val="24"/>
          <w:szCs w:val="24"/>
          <w:lang w:val="es-PE"/>
          <w:rPrChange w:id="993" w:author="Stefanía Sibille Grández" w:date="2022-06-29T17:46:00Z">
            <w:rPr>
              <w:rFonts w:ascii="Optima-Regular" w:hAnsi="Optima-Regular" w:cs="Optima-Regular"/>
              <w:lang w:val="es-PE"/>
            </w:rPr>
          </w:rPrChange>
        </w:rPr>
        <w:t>= 4.23)</w:t>
      </w:r>
      <w:ins w:id="994" w:author="Stefanía Sibille Grández" w:date="2022-05-17T23:56:00Z">
        <w:r w:rsidRPr="003F0E72">
          <w:rPr>
            <w:rFonts w:ascii="Arial" w:hAnsi="Arial" w:cs="Arial"/>
            <w:sz w:val="24"/>
            <w:szCs w:val="24"/>
            <w:lang w:val="es-PE"/>
            <w:rPrChange w:id="995" w:author="Stefanía Sibille Grández" w:date="2022-06-29T17:46:00Z">
              <w:rPr>
                <w:rFonts w:ascii="Optima-Regular" w:hAnsi="Optima-Regular" w:cs="Optima-Regular"/>
                <w:lang w:val="es-PE"/>
              </w:rPr>
            </w:rPrChange>
          </w:rPr>
          <w:t>,</w:t>
        </w:r>
      </w:ins>
      <w:r w:rsidRPr="003F0E72">
        <w:rPr>
          <w:rFonts w:ascii="Arial" w:hAnsi="Arial" w:cs="Arial"/>
          <w:sz w:val="24"/>
          <w:szCs w:val="24"/>
          <w:lang w:val="es-PE"/>
          <w:rPrChange w:id="996" w:author="Stefanía Sibille Grández" w:date="2022-06-29T17:46:00Z">
            <w:rPr>
              <w:rFonts w:ascii="Optima-Regular" w:hAnsi="Optima-Regular" w:cs="Optima-Regular"/>
              <w:lang w:val="es-PE"/>
            </w:rPr>
          </w:rPrChange>
        </w:rPr>
        <w:t xml:space="preserve"> con 24 y 23 especies respectivamente. El bosque de montaña basimontano registr</w:t>
      </w:r>
      <w:ins w:id="997" w:author="Stefanía Sibille Grández" w:date="2022-05-17T23:56:00Z">
        <w:r w:rsidRPr="003F0E72">
          <w:rPr>
            <w:rFonts w:ascii="Arial" w:hAnsi="Arial" w:cs="Arial"/>
            <w:sz w:val="24"/>
            <w:szCs w:val="24"/>
            <w:lang w:val="es-PE"/>
            <w:rPrChange w:id="998" w:author="Stefanía Sibille Grández" w:date="2022-06-29T17:46:00Z">
              <w:rPr>
                <w:rFonts w:ascii="Optima-Regular" w:hAnsi="Optima-Regular" w:cs="Optima-Regular"/>
                <w:lang w:val="es-PE"/>
              </w:rPr>
            </w:rPrChange>
          </w:rPr>
          <w:t>ó</w:t>
        </w:r>
      </w:ins>
      <w:del w:id="999" w:author="Stefanía Sibille Grández" w:date="2022-05-17T23:56:00Z">
        <w:r w:rsidRPr="003F0E72" w:rsidDel="00B200B8">
          <w:rPr>
            <w:rFonts w:ascii="Arial" w:hAnsi="Arial" w:cs="Arial"/>
            <w:sz w:val="24"/>
            <w:szCs w:val="24"/>
            <w:lang w:val="es-PE"/>
            <w:rPrChange w:id="1000" w:author="Stefanía Sibille Grández" w:date="2022-06-29T17:46:00Z">
              <w:rPr>
                <w:rFonts w:ascii="Optima-Regular" w:hAnsi="Optima-Regular" w:cs="Optima-Regular"/>
                <w:lang w:val="es-PE"/>
              </w:rPr>
            </w:rPrChange>
          </w:rPr>
          <w:delText>o</w:delText>
        </w:r>
      </w:del>
      <w:r w:rsidRPr="003F0E72">
        <w:rPr>
          <w:rFonts w:ascii="Arial" w:hAnsi="Arial" w:cs="Arial"/>
          <w:sz w:val="24"/>
          <w:szCs w:val="24"/>
          <w:lang w:val="es-PE"/>
          <w:rPrChange w:id="1001" w:author="Stefanía Sibille Grández" w:date="2022-06-29T17:46:00Z">
            <w:rPr>
              <w:rFonts w:ascii="Optima-Regular" w:hAnsi="Optima-Regular" w:cs="Optima-Regular"/>
              <w:lang w:val="es-PE"/>
            </w:rPr>
          </w:rPrChange>
        </w:rPr>
        <w:t xml:space="preserve"> 20 especies</w:t>
      </w:r>
      <w:del w:id="1002" w:author="Stefanía Sibille Grández" w:date="2022-05-17T23:56:00Z">
        <w:r w:rsidRPr="003F0E72" w:rsidDel="00B200B8">
          <w:rPr>
            <w:rFonts w:ascii="Arial" w:hAnsi="Arial" w:cs="Arial"/>
            <w:sz w:val="24"/>
            <w:szCs w:val="24"/>
            <w:lang w:val="es-PE"/>
            <w:rPrChange w:id="1003" w:author="Stefanía Sibille Grández" w:date="2022-06-29T17:46:00Z">
              <w:rPr>
                <w:rFonts w:ascii="Optima-Regular" w:hAnsi="Optima-Regular" w:cs="Optima-Regular"/>
                <w:lang w:val="es-PE"/>
              </w:rPr>
            </w:rPrChange>
          </w:rPr>
          <w:delText>0</w:delText>
        </w:r>
      </w:del>
      <w:r w:rsidRPr="003F0E72">
        <w:rPr>
          <w:rFonts w:ascii="Arial" w:hAnsi="Arial" w:cs="Arial"/>
          <w:sz w:val="24"/>
          <w:szCs w:val="24"/>
          <w:lang w:val="es-PE"/>
          <w:rPrChange w:id="1004" w:author="Stefanía Sibille Grández" w:date="2022-06-29T17:46:00Z">
            <w:rPr>
              <w:rFonts w:ascii="Optima-Regular" w:hAnsi="Optima-Regular" w:cs="Optima-Regular"/>
              <w:lang w:val="es-PE"/>
            </w:rPr>
          </w:rPrChange>
        </w:rPr>
        <w:t xml:space="preserve"> (</w:t>
      </w:r>
      <w:proofErr w:type="spellStart"/>
      <w:r w:rsidRPr="003F0E72">
        <w:rPr>
          <w:rFonts w:ascii="Arial" w:hAnsi="Arial" w:cs="Arial"/>
          <w:i/>
          <w:iCs/>
          <w:sz w:val="24"/>
          <w:szCs w:val="24"/>
          <w:lang w:val="es-PE"/>
          <w:rPrChange w:id="1005" w:author="Stefanía Sibille Grández" w:date="2022-06-29T17:46:00Z">
            <w:rPr>
              <w:rFonts w:ascii="Optima-Italic" w:hAnsi="Optima-Italic" w:cs="Optima-Italic"/>
              <w:i/>
              <w:iCs/>
              <w:lang w:val="es-PE"/>
            </w:rPr>
          </w:rPrChange>
        </w:rPr>
        <w:t>D</w:t>
      </w:r>
      <w:r w:rsidRPr="003F0E72">
        <w:rPr>
          <w:rFonts w:ascii="Arial" w:hAnsi="Arial" w:cs="Arial"/>
          <w:i/>
          <w:iCs/>
          <w:sz w:val="24"/>
          <w:szCs w:val="24"/>
          <w:vertAlign w:val="subscript"/>
          <w:lang w:val="es-PE"/>
          <w:rPrChange w:id="1006" w:author="Stefanía Sibille Grández" w:date="2022-06-29T17:46:00Z">
            <w:rPr>
              <w:rFonts w:ascii="Optima-Italic" w:hAnsi="Optima-Italic" w:cs="Optima-Italic"/>
              <w:i/>
              <w:iCs/>
              <w:sz w:val="13"/>
              <w:szCs w:val="13"/>
              <w:lang w:val="es-PE"/>
            </w:rPr>
          </w:rPrChange>
        </w:rPr>
        <w:t>Mg</w:t>
      </w:r>
      <w:proofErr w:type="spellEnd"/>
      <w:r w:rsidRPr="003F0E72">
        <w:rPr>
          <w:rFonts w:ascii="Arial" w:hAnsi="Arial" w:cs="Arial"/>
          <w:i/>
          <w:iCs/>
          <w:sz w:val="24"/>
          <w:szCs w:val="24"/>
          <w:lang w:val="es-PE"/>
          <w:rPrChange w:id="1007" w:author="Stefanía Sibille Grández" w:date="2022-06-29T17:46:00Z">
            <w:rPr>
              <w:rFonts w:ascii="Optima-Italic" w:hAnsi="Optima-Italic" w:cs="Optima-Italic"/>
              <w:i/>
              <w:iCs/>
              <w:sz w:val="13"/>
              <w:szCs w:val="13"/>
              <w:lang w:val="es-PE"/>
            </w:rPr>
          </w:rPrChange>
        </w:rPr>
        <w:t xml:space="preserve"> </w:t>
      </w:r>
      <w:r w:rsidRPr="003F0E72">
        <w:rPr>
          <w:rFonts w:ascii="Arial" w:hAnsi="Arial" w:cs="Arial"/>
          <w:sz w:val="24"/>
          <w:szCs w:val="24"/>
          <w:lang w:val="es-PE"/>
          <w:rPrChange w:id="1008" w:author="Stefanía Sibille Grández" w:date="2022-06-29T17:46:00Z">
            <w:rPr>
              <w:rFonts w:ascii="Optima-Regular" w:hAnsi="Optima-Regular" w:cs="Optima-Regular"/>
              <w:lang w:val="es-PE"/>
            </w:rPr>
          </w:rPrChange>
        </w:rPr>
        <w:t>= 4.19) y en el bosque de montaña montano 05 especies (</w:t>
      </w:r>
      <w:proofErr w:type="spellStart"/>
      <w:r w:rsidRPr="003F0E72">
        <w:rPr>
          <w:rFonts w:ascii="Arial" w:hAnsi="Arial" w:cs="Arial"/>
          <w:i/>
          <w:iCs/>
          <w:sz w:val="24"/>
          <w:szCs w:val="24"/>
          <w:lang w:val="es-PE"/>
          <w:rPrChange w:id="1009" w:author="Stefanía Sibille Grández" w:date="2022-06-29T17:46:00Z">
            <w:rPr>
              <w:rFonts w:ascii="Optima-Italic" w:hAnsi="Optima-Italic" w:cs="Optima-Italic"/>
              <w:i/>
              <w:iCs/>
              <w:lang w:val="es-PE"/>
            </w:rPr>
          </w:rPrChange>
        </w:rPr>
        <w:t>D</w:t>
      </w:r>
      <w:r w:rsidRPr="003F0E72">
        <w:rPr>
          <w:rFonts w:ascii="Arial" w:hAnsi="Arial" w:cs="Arial"/>
          <w:i/>
          <w:iCs/>
          <w:sz w:val="24"/>
          <w:szCs w:val="24"/>
          <w:vertAlign w:val="subscript"/>
          <w:lang w:val="es-PE"/>
          <w:rPrChange w:id="1010" w:author="Stefanía Sibille Grández" w:date="2022-06-29T17:46:00Z">
            <w:rPr>
              <w:rFonts w:ascii="Optima-Italic" w:hAnsi="Optima-Italic" w:cs="Optima-Italic"/>
              <w:i/>
              <w:iCs/>
              <w:sz w:val="13"/>
              <w:szCs w:val="13"/>
              <w:lang w:val="es-PE"/>
            </w:rPr>
          </w:rPrChange>
        </w:rPr>
        <w:t>Mg</w:t>
      </w:r>
      <w:proofErr w:type="spellEnd"/>
      <w:r w:rsidRPr="003F0E72">
        <w:rPr>
          <w:rFonts w:ascii="Arial" w:hAnsi="Arial" w:cs="Arial"/>
          <w:i/>
          <w:iCs/>
          <w:sz w:val="24"/>
          <w:szCs w:val="24"/>
          <w:lang w:val="es-PE"/>
          <w:rPrChange w:id="1011" w:author="Stefanía Sibille Grández" w:date="2022-06-29T17:46:00Z">
            <w:rPr>
              <w:rFonts w:ascii="Optima-Italic" w:hAnsi="Optima-Italic" w:cs="Optima-Italic"/>
              <w:i/>
              <w:iCs/>
              <w:sz w:val="13"/>
              <w:szCs w:val="13"/>
              <w:lang w:val="es-PE"/>
            </w:rPr>
          </w:rPrChange>
        </w:rPr>
        <w:t xml:space="preserve"> </w:t>
      </w:r>
      <w:r w:rsidRPr="003F0E72">
        <w:rPr>
          <w:rFonts w:ascii="Arial" w:hAnsi="Arial" w:cs="Arial"/>
          <w:sz w:val="24"/>
          <w:szCs w:val="24"/>
          <w:lang w:val="es-PE"/>
          <w:rPrChange w:id="1012" w:author="Stefanía Sibille Grández" w:date="2022-06-29T17:46:00Z">
            <w:rPr>
              <w:rFonts w:ascii="Optima-Regular" w:hAnsi="Optima-Regular" w:cs="Optima-Regular"/>
              <w:lang w:val="es-PE"/>
            </w:rPr>
          </w:rPrChange>
        </w:rPr>
        <w:t>= 1.25)</w:t>
      </w:r>
    </w:p>
    <w:p w14:paraId="56491FC9" w14:textId="6DA72966" w:rsidR="00AC3192" w:rsidRDefault="00AC3192" w:rsidP="00AC3192">
      <w:pPr>
        <w:autoSpaceDE w:val="0"/>
        <w:autoSpaceDN w:val="0"/>
        <w:adjustRightInd w:val="0"/>
        <w:spacing w:after="0" w:line="240" w:lineRule="auto"/>
        <w:jc w:val="both"/>
        <w:rPr>
          <w:ins w:id="1013" w:author="Stefanía Sibille Grández" w:date="2022-06-29T21:34:00Z"/>
          <w:rFonts w:ascii="Arial" w:eastAsia="AGaramondPro-Regular" w:hAnsi="Arial" w:cs="Arial"/>
          <w:sz w:val="24"/>
          <w:szCs w:val="24"/>
          <w:highlight w:val="yellow"/>
          <w:lang w:val="es-PE"/>
        </w:rPr>
      </w:pPr>
    </w:p>
    <w:p w14:paraId="4E5553FC" w14:textId="77777777" w:rsidR="00AC3192" w:rsidRDefault="00AC3192" w:rsidP="00AC3192">
      <w:pPr>
        <w:autoSpaceDE w:val="0"/>
        <w:autoSpaceDN w:val="0"/>
        <w:adjustRightInd w:val="0"/>
        <w:spacing w:after="0" w:line="240" w:lineRule="auto"/>
        <w:jc w:val="both"/>
        <w:rPr>
          <w:ins w:id="1014" w:author="Stefanía Sibille Grández" w:date="2022-06-29T21:34:00Z"/>
          <w:rFonts w:ascii="Arial" w:eastAsia="AGaramondPro-Regular" w:hAnsi="Arial" w:cs="Arial"/>
          <w:sz w:val="24"/>
          <w:szCs w:val="24"/>
          <w:highlight w:val="yellow"/>
          <w:lang w:val="es-PE"/>
        </w:rPr>
      </w:pPr>
    </w:p>
    <w:p w14:paraId="4A2EA778" w14:textId="77777777" w:rsidR="00AC3192" w:rsidRDefault="00AC3192" w:rsidP="00AC3192">
      <w:pPr>
        <w:autoSpaceDE w:val="0"/>
        <w:autoSpaceDN w:val="0"/>
        <w:adjustRightInd w:val="0"/>
        <w:spacing w:after="0" w:line="240" w:lineRule="auto"/>
        <w:jc w:val="both"/>
        <w:rPr>
          <w:rFonts w:ascii="Arial" w:eastAsia="AGaramondPro-Regular" w:hAnsi="Arial" w:cs="Arial"/>
          <w:sz w:val="24"/>
          <w:szCs w:val="24"/>
          <w:lang w:val="es-PE"/>
        </w:rPr>
      </w:pPr>
      <w:r w:rsidRPr="003B5307">
        <w:rPr>
          <w:rFonts w:ascii="Arial" w:eastAsia="AGaramondPro-Regular" w:hAnsi="Arial" w:cs="Arial"/>
          <w:sz w:val="24"/>
          <w:szCs w:val="24"/>
          <w:highlight w:val="yellow"/>
          <w:lang w:val="es-PE"/>
        </w:rPr>
        <w:t>Para toda el área evaluada</w:t>
      </w:r>
      <w:ins w:id="1015" w:author="Stefanía Sibille Grández" w:date="2022-05-24T23:04:00Z">
        <w:r>
          <w:rPr>
            <w:rFonts w:ascii="Arial" w:eastAsia="AGaramondPro-Regular" w:hAnsi="Arial" w:cs="Arial"/>
            <w:sz w:val="24"/>
            <w:szCs w:val="24"/>
            <w:highlight w:val="yellow"/>
            <w:lang w:val="es-PE"/>
          </w:rPr>
          <w:t>,</w:t>
        </w:r>
      </w:ins>
      <w:r w:rsidRPr="003B5307">
        <w:rPr>
          <w:rFonts w:ascii="Arial" w:eastAsia="AGaramondPro-Regular" w:hAnsi="Arial" w:cs="Arial"/>
          <w:sz w:val="24"/>
          <w:szCs w:val="24"/>
          <w:highlight w:val="yellow"/>
          <w:lang w:val="es-PE"/>
        </w:rPr>
        <w:t xml:space="preserve"> el número de especies estimadas (S1*)</w:t>
      </w:r>
      <w:ins w:id="1016" w:author="Stefanía Sibille Grández" w:date="2022-05-24T23:04:00Z">
        <w:r>
          <w:rPr>
            <w:rFonts w:ascii="Arial" w:eastAsia="AGaramondPro-Regular" w:hAnsi="Arial" w:cs="Arial"/>
            <w:sz w:val="24"/>
            <w:szCs w:val="24"/>
            <w:highlight w:val="yellow"/>
            <w:lang w:val="es-PE"/>
          </w:rPr>
          <w:t>,</w:t>
        </w:r>
      </w:ins>
      <w:r w:rsidRPr="003B5307">
        <w:rPr>
          <w:rFonts w:ascii="Arial" w:eastAsia="AGaramondPro-Regular" w:hAnsi="Arial" w:cs="Arial"/>
          <w:sz w:val="24"/>
          <w:szCs w:val="24"/>
          <w:highlight w:val="yellow"/>
          <w:lang w:val="es-PE"/>
        </w:rPr>
        <w:t xml:space="preserve"> según el estimador Chao 1</w:t>
      </w:r>
      <w:ins w:id="1017" w:author="Stefanía Sibille Grández" w:date="2022-05-24T23:04:00Z">
        <w:r>
          <w:rPr>
            <w:rFonts w:ascii="Arial" w:eastAsia="AGaramondPro-Regular" w:hAnsi="Arial" w:cs="Arial"/>
            <w:sz w:val="24"/>
            <w:szCs w:val="24"/>
            <w:highlight w:val="yellow"/>
            <w:lang w:val="es-PE"/>
          </w:rPr>
          <w:t>,</w:t>
        </w:r>
      </w:ins>
      <w:r w:rsidRPr="003B5307">
        <w:rPr>
          <w:rFonts w:ascii="Arial" w:eastAsia="AGaramondPro-Regular" w:hAnsi="Arial" w:cs="Arial"/>
          <w:sz w:val="24"/>
          <w:szCs w:val="24"/>
          <w:highlight w:val="yellow"/>
          <w:lang w:val="es-PE"/>
        </w:rPr>
        <w:t xml:space="preserve"> fue 48.5</w:t>
      </w:r>
      <w:ins w:id="1018" w:author="Stefanía Sibille Grández" w:date="2022-05-24T23:04:00Z">
        <w:r>
          <w:rPr>
            <w:rFonts w:ascii="Arial" w:eastAsia="AGaramondPro-Regular" w:hAnsi="Arial" w:cs="Arial"/>
            <w:sz w:val="24"/>
            <w:szCs w:val="24"/>
            <w:highlight w:val="yellow"/>
            <w:lang w:val="es-PE"/>
          </w:rPr>
          <w:t>;</w:t>
        </w:r>
      </w:ins>
      <w:del w:id="1019" w:author="Stefanía Sibille Grández" w:date="2022-05-24T23:04:00Z">
        <w:r w:rsidRPr="003B5307" w:rsidDel="001B04F2">
          <w:rPr>
            <w:rFonts w:ascii="Arial" w:eastAsia="AGaramondPro-Regular" w:hAnsi="Arial" w:cs="Arial"/>
            <w:sz w:val="24"/>
            <w:szCs w:val="24"/>
            <w:highlight w:val="yellow"/>
            <w:lang w:val="es-PE"/>
          </w:rPr>
          <w:delText>.</w:delText>
        </w:r>
      </w:del>
      <w:r w:rsidRPr="003B5307">
        <w:rPr>
          <w:rFonts w:ascii="Arial" w:eastAsia="AGaramondPro-Regular" w:hAnsi="Arial" w:cs="Arial"/>
          <w:sz w:val="24"/>
          <w:szCs w:val="24"/>
          <w:highlight w:val="yellow"/>
          <w:lang w:val="es-PE"/>
        </w:rPr>
        <w:t xml:space="preserve"> </w:t>
      </w:r>
      <w:del w:id="1020" w:author="Stefanía Sibille Grández" w:date="2022-05-24T23:04:00Z">
        <w:r w:rsidRPr="003B5307" w:rsidDel="001B04F2">
          <w:rPr>
            <w:rFonts w:ascii="Arial" w:eastAsia="AGaramondPro-Regular" w:hAnsi="Arial" w:cs="Arial"/>
            <w:sz w:val="24"/>
            <w:szCs w:val="24"/>
            <w:highlight w:val="yellow"/>
            <w:lang w:val="es-PE"/>
          </w:rPr>
          <w:delText>P</w:delText>
        </w:r>
      </w:del>
      <w:ins w:id="1021" w:author="Stefanía Sibille Grández" w:date="2022-05-24T23:04:00Z">
        <w:r>
          <w:rPr>
            <w:rFonts w:ascii="Arial" w:eastAsia="AGaramondPro-Regular" w:hAnsi="Arial" w:cs="Arial"/>
            <w:sz w:val="24"/>
            <w:szCs w:val="24"/>
            <w:highlight w:val="yellow"/>
            <w:lang w:val="es-PE"/>
          </w:rPr>
          <w:t>p</w:t>
        </w:r>
      </w:ins>
      <w:r w:rsidRPr="003B5307">
        <w:rPr>
          <w:rFonts w:ascii="Arial" w:eastAsia="AGaramondPro-Regular" w:hAnsi="Arial" w:cs="Arial"/>
          <w:sz w:val="24"/>
          <w:szCs w:val="24"/>
          <w:highlight w:val="yellow"/>
          <w:lang w:val="es-PE"/>
        </w:rPr>
        <w:t xml:space="preserve">or tanto, las 43 especies registradas, representan el 88.65% </w:t>
      </w:r>
      <w:ins w:id="1022" w:author="Stefanía Sibille Grández" w:date="2022-05-24T23:05:00Z">
        <w:r>
          <w:rPr>
            <w:rFonts w:ascii="Arial" w:eastAsia="AGaramondPro-Regular" w:hAnsi="Arial" w:cs="Arial"/>
            <w:sz w:val="24"/>
            <w:szCs w:val="24"/>
            <w:lang w:val="es-PE"/>
          </w:rPr>
          <w:t>de toda la riqueza estimada</w:t>
        </w:r>
      </w:ins>
      <w:r>
        <w:rPr>
          <w:rFonts w:ascii="Arial" w:eastAsia="AGaramondPro-Regular" w:hAnsi="Arial" w:cs="Arial"/>
          <w:sz w:val="24"/>
          <w:szCs w:val="24"/>
          <w:lang w:val="es-PE"/>
        </w:rPr>
        <w:t>.</w:t>
      </w:r>
      <w:ins w:id="1023" w:author="Stefanía Sibille Grández" w:date="2022-05-17T23:53:00Z">
        <w:r>
          <w:rPr>
            <w:rFonts w:ascii="Arial" w:eastAsia="AGaramondPro-Regular" w:hAnsi="Arial" w:cs="Arial"/>
            <w:sz w:val="24"/>
            <w:szCs w:val="24"/>
            <w:lang w:val="es-PE"/>
          </w:rPr>
          <w:t xml:space="preserve"> </w:t>
        </w:r>
      </w:ins>
      <w:r w:rsidRPr="0013658F">
        <w:rPr>
          <w:rFonts w:ascii="Arial" w:eastAsia="AGaramondPro-Regular" w:hAnsi="Arial" w:cs="Arial"/>
          <w:sz w:val="24"/>
          <w:szCs w:val="24"/>
          <w:lang w:val="es-PE"/>
        </w:rPr>
        <w:t>La curva de acu</w:t>
      </w:r>
      <w:r>
        <w:rPr>
          <w:rFonts w:ascii="Arial" w:eastAsia="AGaramondPro-Regular" w:hAnsi="Arial" w:cs="Arial"/>
          <w:sz w:val="24"/>
          <w:szCs w:val="24"/>
          <w:lang w:val="es-PE"/>
        </w:rPr>
        <w:t>mulación de especies observada</w:t>
      </w:r>
      <w:ins w:id="1024" w:author="Stefanía Sibille Grández" w:date="2022-06-29T17:44:00Z">
        <w:r>
          <w:rPr>
            <w:rFonts w:ascii="Arial" w:eastAsia="AGaramondPro-Regular" w:hAnsi="Arial" w:cs="Arial"/>
            <w:sz w:val="24"/>
            <w:szCs w:val="24"/>
            <w:lang w:val="es-PE"/>
          </w:rPr>
          <w:t>s</w:t>
        </w:r>
      </w:ins>
      <w:r>
        <w:rPr>
          <w:rFonts w:ascii="Arial" w:eastAsia="AGaramondPro-Regular" w:hAnsi="Arial" w:cs="Arial"/>
          <w:sz w:val="24"/>
          <w:szCs w:val="24"/>
          <w:lang w:val="es-PE"/>
        </w:rPr>
        <w:t xml:space="preserve"> en l</w:t>
      </w:r>
      <w:ins w:id="1025" w:author="Stefanía Sibille Grández" w:date="2022-05-17T23:53:00Z">
        <w:r>
          <w:rPr>
            <w:rFonts w:ascii="Arial" w:eastAsia="AGaramondPro-Regular" w:hAnsi="Arial" w:cs="Arial"/>
            <w:sz w:val="24"/>
            <w:szCs w:val="24"/>
            <w:lang w:val="es-PE"/>
          </w:rPr>
          <w:t>a</w:t>
        </w:r>
      </w:ins>
      <w:del w:id="1026" w:author="Stefanía Sibille Grández" w:date="2022-05-17T23:53:00Z">
        <w:r w:rsidDel="00BE174F">
          <w:rPr>
            <w:rFonts w:ascii="Arial" w:eastAsia="AGaramondPro-Regular" w:hAnsi="Arial" w:cs="Arial"/>
            <w:sz w:val="24"/>
            <w:szCs w:val="24"/>
            <w:lang w:val="es-PE"/>
          </w:rPr>
          <w:delText>o</w:delText>
        </w:r>
      </w:del>
      <w:r>
        <w:rPr>
          <w:rFonts w:ascii="Arial" w:eastAsia="AGaramondPro-Regular" w:hAnsi="Arial" w:cs="Arial"/>
          <w:sz w:val="24"/>
          <w:szCs w:val="24"/>
          <w:lang w:val="es-PE"/>
        </w:rPr>
        <w:t xml:space="preserve">s coberturas vegetales </w:t>
      </w:r>
      <w:ins w:id="1027" w:author="Stefanía Sibille Grández" w:date="2022-06-29T17:44:00Z">
        <w:r>
          <w:rPr>
            <w:rFonts w:ascii="Arial" w:eastAsia="AGaramondPro-Regular" w:hAnsi="Arial" w:cs="Arial"/>
            <w:sz w:val="24"/>
            <w:szCs w:val="24"/>
            <w:lang w:val="es-PE"/>
          </w:rPr>
          <w:t>b</w:t>
        </w:r>
      </w:ins>
      <w:del w:id="1028" w:author="Stefanía Sibille Grández" w:date="2022-06-29T17:44:00Z">
        <w:r w:rsidDel="003F0E72">
          <w:rPr>
            <w:rFonts w:ascii="Arial" w:eastAsia="AGaramondPro-Regular" w:hAnsi="Arial" w:cs="Arial"/>
            <w:sz w:val="24"/>
            <w:szCs w:val="24"/>
            <w:lang w:val="es-PE"/>
          </w:rPr>
          <w:delText>B</w:delText>
        </w:r>
      </w:del>
      <w:r>
        <w:rPr>
          <w:rFonts w:ascii="Arial" w:eastAsia="AGaramondPro-Regular" w:hAnsi="Arial" w:cs="Arial"/>
          <w:sz w:val="24"/>
          <w:szCs w:val="24"/>
          <w:lang w:val="es-PE"/>
        </w:rPr>
        <w:t xml:space="preserve">osque de colina baja, </w:t>
      </w:r>
      <w:ins w:id="1029" w:author="Stefanía Sibille Grández" w:date="2022-06-29T17:44:00Z">
        <w:r>
          <w:rPr>
            <w:rFonts w:ascii="Arial" w:eastAsia="AGaramondPro-Regular" w:hAnsi="Arial" w:cs="Arial"/>
            <w:sz w:val="24"/>
            <w:szCs w:val="24"/>
            <w:lang w:val="es-PE"/>
          </w:rPr>
          <w:t>b</w:t>
        </w:r>
      </w:ins>
      <w:del w:id="1030" w:author="Stefanía Sibille Grández" w:date="2022-06-29T17:44:00Z">
        <w:r w:rsidDel="003F0E72">
          <w:rPr>
            <w:rFonts w:ascii="Arial" w:eastAsia="AGaramondPro-Regular" w:hAnsi="Arial" w:cs="Arial"/>
            <w:sz w:val="24"/>
            <w:szCs w:val="24"/>
            <w:lang w:val="es-PE"/>
          </w:rPr>
          <w:delText>B</w:delText>
        </w:r>
      </w:del>
      <w:r>
        <w:rPr>
          <w:rFonts w:ascii="Arial" w:eastAsia="AGaramondPro-Regular" w:hAnsi="Arial" w:cs="Arial"/>
          <w:sz w:val="24"/>
          <w:szCs w:val="24"/>
          <w:lang w:val="es-PE"/>
        </w:rPr>
        <w:t>osque de terraza baja</w:t>
      </w:r>
      <w:del w:id="1031" w:author="Stefanía Sibille Grández" w:date="2022-05-17T23:54:00Z">
        <w:r w:rsidDel="00BE174F">
          <w:rPr>
            <w:rFonts w:ascii="Arial" w:eastAsia="AGaramondPro-Regular" w:hAnsi="Arial" w:cs="Arial"/>
            <w:sz w:val="24"/>
            <w:szCs w:val="24"/>
            <w:lang w:val="es-PE"/>
          </w:rPr>
          <w:delText>,</w:delText>
        </w:r>
      </w:del>
      <w:ins w:id="1032" w:author="Stefanía Sibille Grández" w:date="2022-05-17T23:54:00Z">
        <w:r>
          <w:rPr>
            <w:rFonts w:ascii="Arial" w:eastAsia="AGaramondPro-Regular" w:hAnsi="Arial" w:cs="Arial"/>
            <w:sz w:val="24"/>
            <w:szCs w:val="24"/>
            <w:lang w:val="es-PE"/>
          </w:rPr>
          <w:t xml:space="preserve"> y</w:t>
        </w:r>
      </w:ins>
      <w:r>
        <w:rPr>
          <w:rFonts w:ascii="Arial" w:eastAsia="AGaramondPro-Regular" w:hAnsi="Arial" w:cs="Arial"/>
          <w:sz w:val="24"/>
          <w:szCs w:val="24"/>
          <w:lang w:val="es-PE"/>
        </w:rPr>
        <w:t xml:space="preserve"> </w:t>
      </w:r>
      <w:del w:id="1033" w:author="Stefanía Sibille Grández" w:date="2022-06-29T17:44:00Z">
        <w:r w:rsidDel="003F0E72">
          <w:rPr>
            <w:rFonts w:ascii="Arial" w:eastAsia="AGaramondPro-Regular" w:hAnsi="Arial" w:cs="Arial"/>
            <w:sz w:val="24"/>
            <w:szCs w:val="24"/>
            <w:lang w:val="es-PE"/>
          </w:rPr>
          <w:delText>B</w:delText>
        </w:r>
      </w:del>
      <w:ins w:id="1034" w:author="Stefanía Sibille Grández" w:date="2022-06-29T17:44:00Z">
        <w:r>
          <w:rPr>
            <w:rFonts w:ascii="Arial" w:eastAsia="AGaramondPro-Regular" w:hAnsi="Arial" w:cs="Arial"/>
            <w:sz w:val="24"/>
            <w:szCs w:val="24"/>
            <w:lang w:val="es-PE"/>
          </w:rPr>
          <w:t>b</w:t>
        </w:r>
      </w:ins>
      <w:r>
        <w:rPr>
          <w:rFonts w:ascii="Arial" w:eastAsia="AGaramondPro-Regular" w:hAnsi="Arial" w:cs="Arial"/>
          <w:sz w:val="24"/>
          <w:szCs w:val="24"/>
          <w:lang w:val="es-PE"/>
        </w:rPr>
        <w:t>osque de montaña basimontano</w:t>
      </w:r>
      <w:r w:rsidRPr="0013658F">
        <w:rPr>
          <w:rFonts w:ascii="Arial" w:eastAsia="AGaramondPro-Regular" w:hAnsi="Arial" w:cs="Arial"/>
          <w:sz w:val="24"/>
          <w:szCs w:val="24"/>
          <w:lang w:val="es-PE"/>
        </w:rPr>
        <w:t xml:space="preserve"> mostró un</w:t>
      </w:r>
      <w:r>
        <w:rPr>
          <w:rFonts w:ascii="Arial" w:eastAsia="AGaramondPro-Regular" w:hAnsi="Arial" w:cs="Arial"/>
          <w:sz w:val="24"/>
          <w:szCs w:val="24"/>
          <w:lang w:val="es-PE"/>
        </w:rPr>
        <w:t xml:space="preserve"> incremento creciente que no se </w:t>
      </w:r>
      <w:r w:rsidRPr="0013658F">
        <w:rPr>
          <w:rFonts w:ascii="Arial" w:eastAsia="AGaramondPro-Regular" w:hAnsi="Arial" w:cs="Arial"/>
          <w:sz w:val="24"/>
          <w:szCs w:val="24"/>
          <w:lang w:val="es-PE"/>
        </w:rPr>
        <w:t>estabilizó al térm</w:t>
      </w:r>
      <w:r>
        <w:rPr>
          <w:rFonts w:ascii="Arial" w:eastAsia="AGaramondPro-Regular" w:hAnsi="Arial" w:cs="Arial"/>
          <w:sz w:val="24"/>
          <w:szCs w:val="24"/>
          <w:lang w:val="es-PE"/>
        </w:rPr>
        <w:t xml:space="preserve">ino del muestreo, lo que indica </w:t>
      </w:r>
      <w:r w:rsidRPr="0013658F">
        <w:rPr>
          <w:rFonts w:ascii="Arial" w:eastAsia="AGaramondPro-Regular" w:hAnsi="Arial" w:cs="Arial"/>
          <w:sz w:val="24"/>
          <w:szCs w:val="24"/>
          <w:lang w:val="es-PE"/>
        </w:rPr>
        <w:t xml:space="preserve">que aún hay especies </w:t>
      </w:r>
      <w:r>
        <w:rPr>
          <w:rFonts w:ascii="Arial" w:eastAsia="AGaramondPro-Regular" w:hAnsi="Arial" w:cs="Arial"/>
          <w:sz w:val="24"/>
          <w:szCs w:val="24"/>
          <w:lang w:val="es-PE"/>
        </w:rPr>
        <w:t xml:space="preserve">de murciélagos por registrar en el distrito de </w:t>
      </w:r>
      <w:proofErr w:type="spellStart"/>
      <w:r>
        <w:rPr>
          <w:rFonts w:ascii="Arial" w:eastAsia="AGaramondPro-Regular" w:hAnsi="Arial" w:cs="Arial"/>
          <w:sz w:val="24"/>
          <w:szCs w:val="24"/>
          <w:lang w:val="es-PE"/>
        </w:rPr>
        <w:t>Pichari</w:t>
      </w:r>
      <w:proofErr w:type="spellEnd"/>
      <w:r w:rsidRPr="0013658F">
        <w:rPr>
          <w:rFonts w:ascii="Arial" w:eastAsia="AGaramondPro-Regular" w:hAnsi="Arial" w:cs="Arial"/>
          <w:sz w:val="24"/>
          <w:szCs w:val="24"/>
          <w:lang w:val="es-PE"/>
        </w:rPr>
        <w:t>; esto fue</w:t>
      </w:r>
      <w:r>
        <w:rPr>
          <w:rFonts w:ascii="Arial" w:eastAsia="AGaramondPro-Regular" w:hAnsi="Arial" w:cs="Arial"/>
          <w:sz w:val="24"/>
          <w:szCs w:val="24"/>
          <w:lang w:val="es-PE"/>
        </w:rPr>
        <w:t xml:space="preserve"> confirmado por el estimador no </w:t>
      </w:r>
      <w:r w:rsidRPr="0013658F">
        <w:rPr>
          <w:rFonts w:ascii="Arial" w:eastAsia="AGaramondPro-Regular" w:hAnsi="Arial" w:cs="Arial"/>
          <w:sz w:val="24"/>
          <w:szCs w:val="24"/>
          <w:lang w:val="es-PE"/>
        </w:rPr>
        <w:t>paramétrico Chao 1,</w:t>
      </w:r>
      <w:r>
        <w:rPr>
          <w:rFonts w:ascii="Arial" w:eastAsia="AGaramondPro-Regular" w:hAnsi="Arial" w:cs="Arial"/>
          <w:sz w:val="24"/>
          <w:szCs w:val="24"/>
          <w:lang w:val="es-PE"/>
        </w:rPr>
        <w:t xml:space="preserve"> que predijo un número mayor de </w:t>
      </w:r>
      <w:r w:rsidRPr="0013658F">
        <w:rPr>
          <w:rFonts w:ascii="Arial" w:eastAsia="AGaramondPro-Regular" w:hAnsi="Arial" w:cs="Arial"/>
          <w:sz w:val="24"/>
          <w:szCs w:val="24"/>
          <w:lang w:val="es-PE"/>
        </w:rPr>
        <w:t>especies que las observadas</w:t>
      </w:r>
      <w:ins w:id="1035" w:author="Stefanía Sibille Grández" w:date="2022-05-17T23:55:00Z">
        <w:r>
          <w:rPr>
            <w:rFonts w:ascii="Arial" w:eastAsia="AGaramondPro-Regular" w:hAnsi="Arial" w:cs="Arial"/>
            <w:sz w:val="24"/>
            <w:szCs w:val="24"/>
            <w:lang w:val="es-PE"/>
          </w:rPr>
          <w:t>.</w:t>
        </w:r>
      </w:ins>
      <w:del w:id="1036" w:author="Stefanía Sibille Grández" w:date="2022-05-17T23:55:00Z">
        <w:r w:rsidDel="00BE174F">
          <w:rPr>
            <w:rFonts w:ascii="Arial" w:eastAsia="AGaramondPro-Regular" w:hAnsi="Arial" w:cs="Arial"/>
            <w:sz w:val="24"/>
            <w:szCs w:val="24"/>
            <w:lang w:val="es-PE"/>
          </w:rPr>
          <w:delText>,</w:delText>
        </w:r>
      </w:del>
      <w:r>
        <w:rPr>
          <w:rFonts w:ascii="Arial" w:eastAsia="AGaramondPro-Regular" w:hAnsi="Arial" w:cs="Arial"/>
          <w:sz w:val="24"/>
          <w:szCs w:val="24"/>
          <w:lang w:val="es-PE"/>
        </w:rPr>
        <w:t xml:space="preserve"> </w:t>
      </w:r>
      <w:del w:id="1037" w:author="Stefanía Sibille Grández" w:date="2022-05-17T23:55:00Z">
        <w:r w:rsidDel="00BE174F">
          <w:rPr>
            <w:rFonts w:ascii="Arial" w:eastAsia="AGaramondPro-Regular" w:hAnsi="Arial" w:cs="Arial"/>
            <w:sz w:val="24"/>
            <w:szCs w:val="24"/>
            <w:lang w:val="es-PE"/>
          </w:rPr>
          <w:delText>e</w:delText>
        </w:r>
      </w:del>
      <w:ins w:id="1038" w:author="Stefanía Sibille Grández" w:date="2022-05-17T23:55:00Z">
        <w:r>
          <w:rPr>
            <w:rFonts w:ascii="Arial" w:eastAsia="AGaramondPro-Regular" w:hAnsi="Arial" w:cs="Arial"/>
            <w:sz w:val="24"/>
            <w:szCs w:val="24"/>
            <w:lang w:val="es-PE"/>
          </w:rPr>
          <w:t>E</w:t>
        </w:r>
      </w:ins>
      <w:r>
        <w:rPr>
          <w:rFonts w:ascii="Arial" w:eastAsia="AGaramondPro-Regular" w:hAnsi="Arial" w:cs="Arial"/>
          <w:sz w:val="24"/>
          <w:szCs w:val="24"/>
          <w:lang w:val="es-PE"/>
        </w:rPr>
        <w:t xml:space="preserve">n la cobertura vegetal </w:t>
      </w:r>
      <w:commentRangeStart w:id="1039"/>
      <w:r>
        <w:rPr>
          <w:rFonts w:ascii="Arial" w:eastAsia="AGaramondPro-Regular" w:hAnsi="Arial" w:cs="Arial"/>
          <w:sz w:val="24"/>
          <w:szCs w:val="24"/>
          <w:lang w:val="es-PE"/>
        </w:rPr>
        <w:t>BMM</w:t>
      </w:r>
      <w:commentRangeEnd w:id="1039"/>
      <w:r>
        <w:rPr>
          <w:rStyle w:val="Refdecomentario"/>
        </w:rPr>
        <w:commentReference w:id="1039"/>
      </w:r>
      <w:r>
        <w:rPr>
          <w:rFonts w:ascii="Arial" w:eastAsia="AGaramondPro-Regular" w:hAnsi="Arial" w:cs="Arial"/>
          <w:sz w:val="24"/>
          <w:szCs w:val="24"/>
          <w:lang w:val="es-PE"/>
        </w:rPr>
        <w:t xml:space="preserve"> se alcanzó la asíntota el día 09 de muestreo</w:t>
      </w:r>
      <w:ins w:id="1040" w:author="Stefanía Sibille Grández" w:date="2022-05-17T23:55:00Z">
        <w:r>
          <w:rPr>
            <w:rFonts w:ascii="Arial" w:eastAsia="AGaramondPro-Regular" w:hAnsi="Arial" w:cs="Arial"/>
            <w:sz w:val="24"/>
            <w:szCs w:val="24"/>
            <w:lang w:val="es-PE"/>
          </w:rPr>
          <w:t>,</w:t>
        </w:r>
      </w:ins>
      <w:r>
        <w:rPr>
          <w:rFonts w:ascii="Arial" w:eastAsia="AGaramondPro-Regular" w:hAnsi="Arial" w:cs="Arial"/>
          <w:sz w:val="24"/>
          <w:szCs w:val="24"/>
          <w:lang w:val="es-PE"/>
        </w:rPr>
        <w:t xml:space="preserve"> registrando el total de especies según el estimador no paramétrico </w:t>
      </w:r>
      <w:del w:id="1041" w:author="Stefanía Sibille Grández" w:date="2022-05-17T23:55:00Z">
        <w:r w:rsidDel="00BE174F">
          <w:rPr>
            <w:rFonts w:ascii="Arial" w:eastAsia="AGaramondPro-Regular" w:hAnsi="Arial" w:cs="Arial"/>
            <w:sz w:val="24"/>
            <w:szCs w:val="24"/>
            <w:lang w:val="es-PE"/>
          </w:rPr>
          <w:delText>c</w:delText>
        </w:r>
      </w:del>
      <w:ins w:id="1042" w:author="Stefanía Sibille Grández" w:date="2022-05-17T23:55:00Z">
        <w:r>
          <w:rPr>
            <w:rFonts w:ascii="Arial" w:eastAsia="AGaramondPro-Regular" w:hAnsi="Arial" w:cs="Arial"/>
            <w:sz w:val="24"/>
            <w:szCs w:val="24"/>
            <w:lang w:val="es-PE"/>
          </w:rPr>
          <w:t>C</w:t>
        </w:r>
      </w:ins>
      <w:r>
        <w:rPr>
          <w:rFonts w:ascii="Arial" w:eastAsia="AGaramondPro-Regular" w:hAnsi="Arial" w:cs="Arial"/>
          <w:sz w:val="24"/>
          <w:szCs w:val="24"/>
          <w:lang w:val="es-PE"/>
        </w:rPr>
        <w:t>hao 1</w:t>
      </w:r>
      <w:del w:id="1043" w:author="Stefanía Sibille Grández" w:date="2022-05-17T23:55:00Z">
        <w:r w:rsidDel="00BE174F">
          <w:rPr>
            <w:rFonts w:ascii="Arial" w:eastAsia="AGaramondPro-Regular" w:hAnsi="Arial" w:cs="Arial"/>
            <w:sz w:val="24"/>
            <w:szCs w:val="24"/>
            <w:lang w:val="es-PE"/>
          </w:rPr>
          <w:delText xml:space="preserve">. </w:delText>
        </w:r>
      </w:del>
      <w:ins w:id="1044" w:author="Stefanía Sibille Grández" w:date="2022-05-17T23:55:00Z">
        <w:r>
          <w:rPr>
            <w:rFonts w:ascii="Arial" w:eastAsia="AGaramondPro-Regular" w:hAnsi="Arial" w:cs="Arial"/>
            <w:sz w:val="24"/>
            <w:szCs w:val="24"/>
            <w:lang w:val="es-PE"/>
          </w:rPr>
          <w:t xml:space="preserve"> </w:t>
        </w:r>
      </w:ins>
      <w:r>
        <w:rPr>
          <w:rFonts w:ascii="Arial" w:eastAsia="AGaramondPro-Regular" w:hAnsi="Arial" w:cs="Arial"/>
          <w:sz w:val="24"/>
          <w:szCs w:val="24"/>
          <w:lang w:val="es-PE"/>
        </w:rPr>
        <w:t>(Figura x</w:t>
      </w:r>
      <w:r w:rsidRPr="0013658F">
        <w:rPr>
          <w:rFonts w:ascii="Arial" w:eastAsia="AGaramondPro-Regular" w:hAnsi="Arial" w:cs="Arial"/>
          <w:sz w:val="24"/>
          <w:szCs w:val="24"/>
          <w:lang w:val="es-PE"/>
        </w:rPr>
        <w:t>).</w:t>
      </w:r>
    </w:p>
    <w:p w14:paraId="5E0DFDBF" w14:textId="5B576F5D" w:rsidR="00271C94" w:rsidDel="008D74F3" w:rsidRDefault="00271C94" w:rsidP="00C57ABE">
      <w:pPr>
        <w:autoSpaceDE w:val="0"/>
        <w:autoSpaceDN w:val="0"/>
        <w:adjustRightInd w:val="0"/>
        <w:spacing w:after="0" w:line="240" w:lineRule="auto"/>
        <w:rPr>
          <w:del w:id="1045" w:author="Stefanía Sibille Grández" w:date="2022-06-29T19:29:00Z"/>
          <w:rFonts w:ascii="Arial" w:eastAsia="AGaramondPro-Regular" w:hAnsi="Arial" w:cs="Arial"/>
          <w:sz w:val="24"/>
          <w:szCs w:val="24"/>
          <w:lang w:val="es-PE"/>
        </w:rPr>
      </w:pPr>
    </w:p>
    <w:p w14:paraId="54787884" w14:textId="3B43AEB8" w:rsidR="00675544" w:rsidDel="008C3074" w:rsidRDefault="00206FCA" w:rsidP="00C57ABE">
      <w:pPr>
        <w:autoSpaceDE w:val="0"/>
        <w:autoSpaceDN w:val="0"/>
        <w:adjustRightInd w:val="0"/>
        <w:spacing w:after="0" w:line="240" w:lineRule="auto"/>
        <w:rPr>
          <w:del w:id="1046" w:author="Stefanía Sibille Grández" w:date="2022-06-29T19:20:00Z"/>
          <w:rFonts w:ascii="Arial" w:eastAsia="AGaramondPro-Regular" w:hAnsi="Arial" w:cs="Arial"/>
          <w:sz w:val="24"/>
          <w:szCs w:val="24"/>
          <w:lang w:val="es-PE"/>
        </w:rPr>
      </w:pPr>
      <w:del w:id="1047" w:author="Stefanía Sibille Grández" w:date="2022-06-29T19:20:00Z">
        <w:r w:rsidDel="008C3074">
          <w:rPr>
            <w:rFonts w:ascii="Arial" w:eastAsia="AGaramondPro-Regular" w:hAnsi="Arial" w:cs="Arial"/>
            <w:sz w:val="24"/>
            <w:szCs w:val="24"/>
            <w:lang w:val="es-PE"/>
          </w:rPr>
          <w:delText>Nuestra metodología ha sido redes y eso favorece a la captura de especies que vuelan a nivel sotobosque, como los filostomidos, ya que tienen una gran variedad de rango alimenticio, frutos, néctar, polen, principalmente.</w:delText>
        </w:r>
      </w:del>
    </w:p>
    <w:p w14:paraId="06196244" w14:textId="1AF3A8DD" w:rsidR="00206FCA" w:rsidDel="00DF7C28" w:rsidRDefault="00206FCA" w:rsidP="00C57ABE">
      <w:pPr>
        <w:autoSpaceDE w:val="0"/>
        <w:autoSpaceDN w:val="0"/>
        <w:adjustRightInd w:val="0"/>
        <w:spacing w:after="0" w:line="240" w:lineRule="auto"/>
        <w:rPr>
          <w:del w:id="1048" w:author="Stefanía Sibille Grández" w:date="2022-06-29T20:12:00Z"/>
          <w:rFonts w:ascii="Arial" w:eastAsia="AGaramondPro-Regular" w:hAnsi="Arial" w:cs="Arial"/>
          <w:sz w:val="24"/>
          <w:szCs w:val="24"/>
          <w:lang w:val="es-PE"/>
        </w:rPr>
      </w:pPr>
    </w:p>
    <w:p w14:paraId="1212DE15" w14:textId="77777777" w:rsidR="00675544" w:rsidRDefault="00675544" w:rsidP="00C57ABE">
      <w:pPr>
        <w:autoSpaceDE w:val="0"/>
        <w:autoSpaceDN w:val="0"/>
        <w:adjustRightInd w:val="0"/>
        <w:spacing w:after="0" w:line="240" w:lineRule="auto"/>
        <w:rPr>
          <w:rFonts w:ascii="Arial" w:eastAsia="AGaramondPro-Regular" w:hAnsi="Arial" w:cs="Arial"/>
          <w:sz w:val="24"/>
          <w:szCs w:val="24"/>
          <w:lang w:val="es-PE"/>
        </w:rPr>
      </w:pPr>
    </w:p>
    <w:p w14:paraId="3DEB9729" w14:textId="77777777" w:rsidR="00675544" w:rsidRDefault="00675544" w:rsidP="00C57ABE">
      <w:pPr>
        <w:autoSpaceDE w:val="0"/>
        <w:autoSpaceDN w:val="0"/>
        <w:adjustRightInd w:val="0"/>
        <w:spacing w:after="0" w:line="240" w:lineRule="auto"/>
        <w:rPr>
          <w:rFonts w:ascii="Arial" w:eastAsia="AGaramondPro-Regular" w:hAnsi="Arial" w:cs="Arial"/>
          <w:sz w:val="24"/>
          <w:szCs w:val="24"/>
          <w:lang w:val="es-PE"/>
        </w:rPr>
      </w:pPr>
    </w:p>
    <w:p w14:paraId="61C46A03" w14:textId="77777777" w:rsidR="00D94F3A" w:rsidRPr="00EE3337" w:rsidRDefault="00D94F3A" w:rsidP="00827956">
      <w:pPr>
        <w:autoSpaceDE w:val="0"/>
        <w:autoSpaceDN w:val="0"/>
        <w:adjustRightInd w:val="0"/>
        <w:spacing w:after="0" w:line="240" w:lineRule="auto"/>
        <w:rPr>
          <w:rFonts w:ascii="Arial" w:eastAsia="AGaramondPro-Regular" w:hAnsi="Arial" w:cs="Arial"/>
          <w:sz w:val="24"/>
          <w:szCs w:val="24"/>
          <w:highlight w:val="yellow"/>
          <w:lang w:val="es-PE"/>
        </w:rPr>
      </w:pPr>
    </w:p>
    <w:p w14:paraId="4723F18C" w14:textId="77777777" w:rsidR="00D94F3A" w:rsidRPr="00EE3337" w:rsidRDefault="00D94F3A" w:rsidP="00827956">
      <w:pPr>
        <w:autoSpaceDE w:val="0"/>
        <w:autoSpaceDN w:val="0"/>
        <w:adjustRightInd w:val="0"/>
        <w:spacing w:after="0" w:line="240" w:lineRule="auto"/>
        <w:rPr>
          <w:rFonts w:ascii="Arial" w:eastAsia="AGaramondPro-Regular" w:hAnsi="Arial" w:cs="Arial"/>
          <w:sz w:val="24"/>
          <w:szCs w:val="24"/>
          <w:highlight w:val="yellow"/>
          <w:lang w:val="es-PE"/>
        </w:rPr>
      </w:pPr>
      <w:r w:rsidRPr="00EE3337">
        <w:rPr>
          <w:rFonts w:ascii="Arial" w:eastAsia="AGaramondPro-Regular" w:hAnsi="Arial" w:cs="Arial"/>
          <w:sz w:val="24"/>
          <w:szCs w:val="24"/>
          <w:highlight w:val="yellow"/>
          <w:lang w:val="es-PE"/>
        </w:rPr>
        <w:lastRenderedPageBreak/>
        <w:t xml:space="preserve">La buena representatividad obtenida por el estimador no paramétrico Chao 1 en la mayoría de las localidades, puede ser atribuida a la sensibilidad que tienen este estimador respecto a la agregación. </w:t>
      </w:r>
      <w:proofErr w:type="spellStart"/>
      <w:r w:rsidRPr="00EE3337">
        <w:rPr>
          <w:rFonts w:ascii="Arial" w:eastAsia="AGaramondPro-Regular" w:hAnsi="Arial" w:cs="Arial"/>
          <w:sz w:val="24"/>
          <w:szCs w:val="24"/>
          <w:highlight w:val="yellow"/>
          <w:lang w:val="es-PE"/>
        </w:rPr>
        <w:t>Especificamente</w:t>
      </w:r>
      <w:proofErr w:type="spellEnd"/>
      <w:r w:rsidRPr="00EE3337">
        <w:rPr>
          <w:rFonts w:ascii="Arial" w:eastAsia="AGaramondPro-Regular" w:hAnsi="Arial" w:cs="Arial"/>
          <w:sz w:val="24"/>
          <w:szCs w:val="24"/>
          <w:highlight w:val="yellow"/>
          <w:lang w:val="es-PE"/>
        </w:rPr>
        <w:t xml:space="preserve"> en lo que refiere a la distribución espacial de los individuos de cada especie que influye de forma importante en la estimación de la riqueza </w:t>
      </w:r>
      <w:r w:rsidR="008B401C" w:rsidRPr="00EE3337">
        <w:rPr>
          <w:rFonts w:ascii="Arial" w:eastAsia="AGaramondPro-Regular" w:hAnsi="Arial" w:cs="Arial"/>
          <w:sz w:val="24"/>
          <w:szCs w:val="24"/>
          <w:highlight w:val="yellow"/>
          <w:lang w:val="es-PE"/>
        </w:rPr>
        <w:fldChar w:fldCharType="begin"/>
      </w:r>
      <w:r w:rsidR="008B401C" w:rsidRPr="00EE3337">
        <w:rPr>
          <w:rFonts w:ascii="Arial" w:eastAsia="AGaramondPro-Regular" w:hAnsi="Arial" w:cs="Arial"/>
          <w:sz w:val="24"/>
          <w:szCs w:val="24"/>
          <w:highlight w:val="yellow"/>
          <w:lang w:val="es-PE"/>
        </w:rPr>
        <w:instrText xml:space="preserve"> ADDIN EN.CITE &lt;EndNote&gt;&lt;Cite&gt;&lt;Author&gt;Palmer&lt;/Author&gt;&lt;Year&gt;1994&lt;/Year&gt;&lt;IDText&gt;Scale dependence and the species-area relationship&lt;/IDText&gt;&lt;DisplayText&gt;(Chazdon, Colwell, Denslow, &amp;amp; Guariguata, 1998; Palmer &amp;amp; White, 1994)&lt;/DisplayText&gt;&lt;record&gt;&lt;isbn&gt;0003-0147&lt;/isbn&gt;&lt;titles&gt;&lt;title&gt;Scale dependence and the species-area relationship&lt;/title&gt;&lt;secondary-title&gt;The American Naturalist&lt;/secondary-title&gt;&lt;/titles&gt;&lt;pages&gt;717-740&lt;/pages&gt;&lt;number&gt;5&lt;/number&gt;&lt;contributors&gt;&lt;authors&gt;&lt;author&gt;Palmer, Michael W&lt;/author&gt;&lt;author&gt;White, Peter S&lt;/author&gt;&lt;/authors&gt;&lt;/contributors&gt;&lt;added-date format="utc"&gt;1601940797&lt;/added-date&gt;&lt;ref-type name="Journal Article"&gt;17&lt;/ref-type&gt;&lt;dates&gt;&lt;year&gt;1994&lt;/year&gt;&lt;/dates&gt;&lt;rec-number&gt;65&lt;/rec-number&gt;&lt;last-updated-date format="utc"&gt;1601940797&lt;/last-updated-date&gt;&lt;volume&gt;144&lt;/volume&gt;&lt;/record&gt;&lt;/Cite&gt;&lt;Cite&gt;&lt;Author&gt;Chazdon&lt;/Author&gt;&lt;Year&gt;1998&lt;/Year&gt;&lt;IDText&gt;Statistical methods for estimating species richness of woody regeneration in primary and secondary rain forests of northeastern Costa Rica&lt;/IDText&gt;&lt;record&gt;&lt;titles&gt;&lt;title&gt;Statistical methods for estimating species richness of woody regeneration in primary and secondary rain forests of northeastern Costa Rica&lt;/title&gt;&lt;/titles&gt;&lt;contributors&gt;&lt;authors&gt;&lt;author&gt;Chazdon, Robin L&lt;/author&gt;&lt;author&gt;Colwell, Robert K&lt;/author&gt;&lt;author&gt;Denslow, Julie S&lt;/author&gt;&lt;author&gt;Guariguata, Manuel R&lt;/author&gt;&lt;/authors&gt;&lt;/contributors&gt;&lt;added-date format="utc"&gt;1601940865&lt;/added-date&gt;&lt;ref-type name="Journal Article"&gt;17&lt;/ref-type&gt;&lt;dates&gt;&lt;year&gt;1998&lt;/year&gt;&lt;/dates&gt;&lt;rec-number&gt;66&lt;/rec-number&gt;&lt;last-updated-date format="utc"&gt;1601940865&lt;/last-updated-date&gt;&lt;/record&gt;&lt;/Cite&gt;&lt;/EndNote&gt;</w:instrText>
      </w:r>
      <w:r w:rsidR="008B401C" w:rsidRPr="00EE3337">
        <w:rPr>
          <w:rFonts w:ascii="Arial" w:eastAsia="AGaramondPro-Regular" w:hAnsi="Arial" w:cs="Arial"/>
          <w:sz w:val="24"/>
          <w:szCs w:val="24"/>
          <w:highlight w:val="yellow"/>
          <w:lang w:val="es-PE"/>
        </w:rPr>
        <w:fldChar w:fldCharType="separate"/>
      </w:r>
      <w:r w:rsidR="008B401C" w:rsidRPr="00EE3337">
        <w:rPr>
          <w:rFonts w:ascii="Arial" w:eastAsia="AGaramondPro-Regular" w:hAnsi="Arial" w:cs="Arial"/>
          <w:noProof/>
          <w:sz w:val="24"/>
          <w:szCs w:val="24"/>
          <w:highlight w:val="yellow"/>
          <w:lang w:val="es-PE"/>
        </w:rPr>
        <w:t>(Chazdon, Colwell, Denslow, &amp; Guariguata, 1998; Palmer &amp; White, 1994)</w:t>
      </w:r>
      <w:r w:rsidR="008B401C" w:rsidRPr="00EE3337">
        <w:rPr>
          <w:rFonts w:ascii="Arial" w:eastAsia="AGaramondPro-Regular" w:hAnsi="Arial" w:cs="Arial"/>
          <w:sz w:val="24"/>
          <w:szCs w:val="24"/>
          <w:highlight w:val="yellow"/>
          <w:lang w:val="es-PE"/>
        </w:rPr>
        <w:fldChar w:fldCharType="end"/>
      </w:r>
      <w:r w:rsidR="008B401C" w:rsidRPr="00EE3337">
        <w:rPr>
          <w:rFonts w:ascii="Arial" w:eastAsia="AGaramondPro-Regular" w:hAnsi="Arial" w:cs="Arial"/>
          <w:sz w:val="24"/>
          <w:szCs w:val="24"/>
          <w:highlight w:val="yellow"/>
          <w:lang w:val="es-PE"/>
        </w:rPr>
        <w:t xml:space="preserve">, ya que al aumentar la agregación en términos de la distribución espacial de los individuos aumenta la probabilidad de capturar más especies </w:t>
      </w:r>
      <w:r w:rsidR="008B401C" w:rsidRPr="00EE3337">
        <w:rPr>
          <w:rFonts w:ascii="Arial" w:eastAsia="AGaramondPro-Regular" w:hAnsi="Arial" w:cs="Arial"/>
          <w:sz w:val="24"/>
          <w:szCs w:val="24"/>
          <w:highlight w:val="yellow"/>
          <w:lang w:val="es-PE"/>
        </w:rPr>
        <w:fldChar w:fldCharType="begin"/>
      </w:r>
      <w:r w:rsidR="008B401C" w:rsidRPr="00EE3337">
        <w:rPr>
          <w:rFonts w:ascii="Arial" w:eastAsia="AGaramondPro-Regular" w:hAnsi="Arial" w:cs="Arial"/>
          <w:sz w:val="24"/>
          <w:szCs w:val="24"/>
          <w:highlight w:val="yellow"/>
          <w:lang w:val="es-PE"/>
        </w:rPr>
        <w:instrText xml:space="preserve"> ADDIN EN.CITE &lt;EndNote&gt;&lt;Cite&gt;&lt;Author&gt;Magurran&lt;/Author&gt;&lt;Year&gt;2013&lt;/Year&gt;&lt;IDText&gt;Measuring biological diversity&lt;/IDText&gt;&lt;DisplayText&gt;(Magurran, 2013)&lt;/DisplayText&gt;&lt;record&gt;&lt;isbn&gt;1118687922&lt;/isbn&gt;&lt;titles&gt;&lt;title&gt;Measuring biological diversity&lt;/title&gt;&lt;/titles&gt;&lt;contributors&gt;&lt;authors&gt;&lt;author&gt;Magurran, Anne E&lt;/author&gt;&lt;/authors&gt;&lt;/contributors&gt;&lt;added-date format="utc"&gt;1601941073&lt;/added-date&gt;&lt;ref-type name="Book"&gt;6&lt;/ref-type&gt;&lt;dates&gt;&lt;year&gt;2013&lt;/year&gt;&lt;/dates&gt;&lt;rec-number&gt;67&lt;/rec-number&gt;&lt;publisher&gt;John Wiley &amp;amp; Sons&lt;/publisher&gt;&lt;last-updated-date format="utc"&gt;1601941073&lt;/last-updated-date&gt;&lt;/record&gt;&lt;/Cite&gt;&lt;/EndNote&gt;</w:instrText>
      </w:r>
      <w:r w:rsidR="008B401C" w:rsidRPr="00EE3337">
        <w:rPr>
          <w:rFonts w:ascii="Arial" w:eastAsia="AGaramondPro-Regular" w:hAnsi="Arial" w:cs="Arial"/>
          <w:sz w:val="24"/>
          <w:szCs w:val="24"/>
          <w:highlight w:val="yellow"/>
          <w:lang w:val="es-PE"/>
        </w:rPr>
        <w:fldChar w:fldCharType="separate"/>
      </w:r>
      <w:r w:rsidR="008B401C" w:rsidRPr="00EE3337">
        <w:rPr>
          <w:rFonts w:ascii="Arial" w:eastAsia="AGaramondPro-Regular" w:hAnsi="Arial" w:cs="Arial"/>
          <w:noProof/>
          <w:sz w:val="24"/>
          <w:szCs w:val="24"/>
          <w:highlight w:val="yellow"/>
          <w:lang w:val="es-PE"/>
        </w:rPr>
        <w:t>(Magurran, 2013)</w:t>
      </w:r>
      <w:r w:rsidR="008B401C" w:rsidRPr="00EE3337">
        <w:rPr>
          <w:rFonts w:ascii="Arial" w:eastAsia="AGaramondPro-Regular" w:hAnsi="Arial" w:cs="Arial"/>
          <w:sz w:val="24"/>
          <w:szCs w:val="24"/>
          <w:highlight w:val="yellow"/>
          <w:lang w:val="es-PE"/>
        </w:rPr>
        <w:fldChar w:fldCharType="end"/>
      </w:r>
      <w:r w:rsidR="00166580" w:rsidRPr="00EE3337">
        <w:rPr>
          <w:rFonts w:ascii="Arial" w:eastAsia="AGaramondPro-Regular" w:hAnsi="Arial" w:cs="Arial"/>
          <w:sz w:val="24"/>
          <w:szCs w:val="24"/>
          <w:highlight w:val="yellow"/>
          <w:lang w:val="es-PE"/>
        </w:rPr>
        <w:t>.</w:t>
      </w:r>
    </w:p>
    <w:p w14:paraId="2D5CD53B" w14:textId="22CF671C" w:rsidR="00166580" w:rsidRDefault="00166580" w:rsidP="00827956">
      <w:pPr>
        <w:autoSpaceDE w:val="0"/>
        <w:autoSpaceDN w:val="0"/>
        <w:adjustRightInd w:val="0"/>
        <w:spacing w:after="0" w:line="240" w:lineRule="auto"/>
        <w:rPr>
          <w:rFonts w:ascii="Arial" w:eastAsia="AGaramondPro-Regular" w:hAnsi="Arial" w:cs="Arial"/>
          <w:sz w:val="24"/>
          <w:szCs w:val="24"/>
          <w:lang w:val="es-PE"/>
        </w:rPr>
      </w:pPr>
    </w:p>
    <w:p w14:paraId="5D6CF3ED" w14:textId="53918E1B" w:rsidR="00FE0253" w:rsidRPr="00C96BFE" w:rsidRDefault="00FE0253" w:rsidP="00FE0253">
      <w:pPr>
        <w:autoSpaceDE w:val="0"/>
        <w:autoSpaceDN w:val="0"/>
        <w:adjustRightInd w:val="0"/>
        <w:spacing w:after="0" w:line="240" w:lineRule="auto"/>
        <w:rPr>
          <w:rFonts w:ascii="Arial" w:eastAsia="AGaramondPro-Regular" w:hAnsi="Arial" w:cs="Arial"/>
          <w:sz w:val="24"/>
          <w:szCs w:val="24"/>
          <w:highlight w:val="yellow"/>
          <w:lang w:val="es-PE"/>
        </w:rPr>
      </w:pPr>
      <w:del w:id="1049" w:author="Stefanía Sibille Grández" w:date="2022-06-29T22:00:00Z">
        <w:r w:rsidRPr="00C96BFE" w:rsidDel="00990C7A">
          <w:rPr>
            <w:rFonts w:ascii="Arial" w:eastAsia="AGaramondPro-Regular" w:hAnsi="Arial" w:cs="Arial"/>
            <w:sz w:val="24"/>
            <w:szCs w:val="24"/>
            <w:highlight w:val="yellow"/>
            <w:lang w:val="es-PE"/>
          </w:rPr>
          <w:delText>Con este estudio se incrementó el listado de especies para esta localidad en un 39%</w:delText>
        </w:r>
      </w:del>
      <w:r w:rsidRPr="00C96BFE">
        <w:rPr>
          <w:rFonts w:ascii="Arial" w:eastAsia="AGaramondPro-Regular" w:hAnsi="Arial" w:cs="Arial"/>
          <w:sz w:val="24"/>
          <w:szCs w:val="24"/>
          <w:highlight w:val="yellow"/>
          <w:lang w:val="es-PE"/>
        </w:rPr>
        <w:t xml:space="preserve">. Adicionalmente, se amplía la distribución de la especie </w:t>
      </w:r>
      <w:proofErr w:type="spellStart"/>
      <w:r w:rsidRPr="00C96BFE">
        <w:rPr>
          <w:rFonts w:ascii="Arial" w:eastAsia="AGaramondPro-Regular" w:hAnsi="Arial" w:cs="Arial"/>
          <w:sz w:val="24"/>
          <w:szCs w:val="24"/>
          <w:highlight w:val="yellow"/>
          <w:lang w:val="es-PE"/>
        </w:rPr>
        <w:t>Micronycteris</w:t>
      </w:r>
      <w:proofErr w:type="spellEnd"/>
      <w:r w:rsidRPr="00C96BFE">
        <w:rPr>
          <w:rFonts w:ascii="Arial" w:eastAsia="AGaramondPro-Regular" w:hAnsi="Arial" w:cs="Arial"/>
          <w:sz w:val="24"/>
          <w:szCs w:val="24"/>
          <w:highlight w:val="yellow"/>
          <w:lang w:val="es-PE"/>
        </w:rPr>
        <w:t xml:space="preserve"> </w:t>
      </w:r>
      <w:proofErr w:type="spellStart"/>
      <w:r w:rsidRPr="00C96BFE">
        <w:rPr>
          <w:rFonts w:ascii="Arial" w:eastAsia="AGaramondPro-Regular" w:hAnsi="Arial" w:cs="Arial"/>
          <w:sz w:val="24"/>
          <w:szCs w:val="24"/>
          <w:highlight w:val="yellow"/>
          <w:lang w:val="es-PE"/>
        </w:rPr>
        <w:t>schmidtorum</w:t>
      </w:r>
      <w:proofErr w:type="spellEnd"/>
      <w:r w:rsidRPr="00C96BFE">
        <w:rPr>
          <w:rFonts w:ascii="Arial" w:eastAsia="AGaramondPro-Regular" w:hAnsi="Arial" w:cs="Arial"/>
          <w:sz w:val="24"/>
          <w:szCs w:val="24"/>
          <w:highlight w:val="yellow"/>
          <w:lang w:val="es-PE"/>
        </w:rPr>
        <w:t xml:space="preserve">, la cual es señalada por primera vez para la Cordillera de la Costa, mientras que </w:t>
      </w:r>
      <w:proofErr w:type="spellStart"/>
      <w:r w:rsidRPr="00C96BFE">
        <w:rPr>
          <w:rFonts w:ascii="Arial" w:eastAsia="AGaramondPro-Regular" w:hAnsi="Arial" w:cs="Arial"/>
          <w:sz w:val="24"/>
          <w:szCs w:val="24"/>
          <w:highlight w:val="yellow"/>
          <w:lang w:val="es-PE"/>
        </w:rPr>
        <w:t>Lampronycteris</w:t>
      </w:r>
      <w:proofErr w:type="spellEnd"/>
      <w:r w:rsidRPr="00C96BFE">
        <w:rPr>
          <w:rFonts w:ascii="Arial" w:eastAsia="AGaramondPro-Regular" w:hAnsi="Arial" w:cs="Arial"/>
          <w:sz w:val="24"/>
          <w:szCs w:val="24"/>
          <w:highlight w:val="yellow"/>
          <w:lang w:val="es-PE"/>
        </w:rPr>
        <w:t xml:space="preserve"> </w:t>
      </w:r>
      <w:proofErr w:type="spellStart"/>
      <w:r w:rsidRPr="00C96BFE">
        <w:rPr>
          <w:rFonts w:ascii="Arial" w:eastAsia="AGaramondPro-Regular" w:hAnsi="Arial" w:cs="Arial"/>
          <w:sz w:val="24"/>
          <w:szCs w:val="24"/>
          <w:highlight w:val="yellow"/>
          <w:lang w:val="es-PE"/>
        </w:rPr>
        <w:t>brachyotis</w:t>
      </w:r>
      <w:proofErr w:type="spellEnd"/>
      <w:r w:rsidRPr="00C96BFE">
        <w:rPr>
          <w:rFonts w:ascii="Arial" w:eastAsia="AGaramondPro-Regular" w:hAnsi="Arial" w:cs="Arial"/>
          <w:sz w:val="24"/>
          <w:szCs w:val="24"/>
          <w:highlight w:val="yellow"/>
          <w:lang w:val="es-PE"/>
        </w:rPr>
        <w:t xml:space="preserve"> era desconocido hasta ahora en el</w:t>
      </w:r>
    </w:p>
    <w:p w14:paraId="37D6AD7B" w14:textId="77777777" w:rsidR="00FE0253" w:rsidRDefault="00FE0253" w:rsidP="00FE0253">
      <w:pPr>
        <w:autoSpaceDE w:val="0"/>
        <w:autoSpaceDN w:val="0"/>
        <w:adjustRightInd w:val="0"/>
        <w:spacing w:after="0" w:line="240" w:lineRule="auto"/>
        <w:rPr>
          <w:rFonts w:ascii="Arial" w:eastAsia="AGaramondPro-Regular" w:hAnsi="Arial" w:cs="Arial"/>
          <w:sz w:val="24"/>
          <w:szCs w:val="24"/>
          <w:lang w:val="es-PE"/>
        </w:rPr>
      </w:pPr>
      <w:r w:rsidRPr="00C96BFE">
        <w:rPr>
          <w:rFonts w:ascii="Arial" w:eastAsia="AGaramondPro-Regular" w:hAnsi="Arial" w:cs="Arial"/>
          <w:sz w:val="24"/>
          <w:szCs w:val="24"/>
          <w:highlight w:val="yellow"/>
          <w:lang w:val="es-PE"/>
        </w:rPr>
        <w:t xml:space="preserve">estado Yaracuy y </w:t>
      </w:r>
      <w:proofErr w:type="spellStart"/>
      <w:r w:rsidRPr="00C96BFE">
        <w:rPr>
          <w:rFonts w:ascii="Arial" w:eastAsia="AGaramondPro-Regular" w:hAnsi="Arial" w:cs="Arial"/>
          <w:sz w:val="24"/>
          <w:szCs w:val="24"/>
          <w:highlight w:val="yellow"/>
          <w:lang w:val="es-PE"/>
        </w:rPr>
        <w:t>Glyphonycteris</w:t>
      </w:r>
      <w:proofErr w:type="spellEnd"/>
      <w:r w:rsidRPr="00C96BFE">
        <w:rPr>
          <w:rFonts w:ascii="Arial" w:eastAsia="AGaramondPro-Regular" w:hAnsi="Arial" w:cs="Arial"/>
          <w:sz w:val="24"/>
          <w:szCs w:val="24"/>
          <w:highlight w:val="yellow"/>
          <w:lang w:val="es-PE"/>
        </w:rPr>
        <w:t xml:space="preserve"> </w:t>
      </w:r>
      <w:proofErr w:type="spellStart"/>
      <w:r w:rsidRPr="00C96BFE">
        <w:rPr>
          <w:rFonts w:ascii="Arial" w:eastAsia="AGaramondPro-Regular" w:hAnsi="Arial" w:cs="Arial"/>
          <w:sz w:val="24"/>
          <w:szCs w:val="24"/>
          <w:highlight w:val="yellow"/>
          <w:lang w:val="es-PE"/>
        </w:rPr>
        <w:t>sylvestris</w:t>
      </w:r>
      <w:proofErr w:type="spellEnd"/>
      <w:r w:rsidRPr="00C96BFE">
        <w:rPr>
          <w:rFonts w:ascii="Arial" w:eastAsia="AGaramondPro-Regular" w:hAnsi="Arial" w:cs="Arial"/>
          <w:sz w:val="24"/>
          <w:szCs w:val="24"/>
          <w:highlight w:val="yellow"/>
          <w:lang w:val="es-PE"/>
        </w:rPr>
        <w:t xml:space="preserve"> constituye el segundo registro para el estado (</w:t>
      </w:r>
      <w:proofErr w:type="spellStart"/>
      <w:r w:rsidRPr="00C96BFE">
        <w:rPr>
          <w:rFonts w:ascii="Arial" w:eastAsia="AGaramondPro-Regular" w:hAnsi="Arial" w:cs="Arial"/>
          <w:sz w:val="24"/>
          <w:szCs w:val="24"/>
          <w:highlight w:val="yellow"/>
          <w:lang w:val="es-PE"/>
        </w:rPr>
        <w:t>Ojasti</w:t>
      </w:r>
      <w:proofErr w:type="spellEnd"/>
      <w:r w:rsidRPr="00C96BFE">
        <w:rPr>
          <w:rFonts w:ascii="Arial" w:eastAsia="AGaramondPro-Regular" w:hAnsi="Arial" w:cs="Arial"/>
          <w:sz w:val="24"/>
          <w:szCs w:val="24"/>
          <w:highlight w:val="yellow"/>
          <w:lang w:val="es-PE"/>
        </w:rPr>
        <w:t xml:space="preserve"> &amp; </w:t>
      </w:r>
      <w:proofErr w:type="spellStart"/>
      <w:r w:rsidRPr="00C96BFE">
        <w:rPr>
          <w:rFonts w:ascii="Arial" w:eastAsia="AGaramondPro-Regular" w:hAnsi="Arial" w:cs="Arial"/>
          <w:sz w:val="24"/>
          <w:szCs w:val="24"/>
          <w:highlight w:val="yellow"/>
          <w:lang w:val="es-PE"/>
        </w:rPr>
        <w:t>Mondolfi</w:t>
      </w:r>
      <w:proofErr w:type="spellEnd"/>
      <w:r w:rsidRPr="00C96BFE">
        <w:rPr>
          <w:rFonts w:ascii="Arial" w:eastAsia="AGaramondPro-Regular" w:hAnsi="Arial" w:cs="Arial"/>
          <w:sz w:val="24"/>
          <w:szCs w:val="24"/>
          <w:highlight w:val="yellow"/>
          <w:lang w:val="es-PE"/>
        </w:rPr>
        <w:t xml:space="preserve"> 1968</w:t>
      </w:r>
    </w:p>
    <w:p w14:paraId="41CA0E1E" w14:textId="77777777" w:rsidR="00E72D38" w:rsidRDefault="00E72D38" w:rsidP="00827956">
      <w:pPr>
        <w:autoSpaceDE w:val="0"/>
        <w:autoSpaceDN w:val="0"/>
        <w:adjustRightInd w:val="0"/>
        <w:spacing w:after="0" w:line="240" w:lineRule="auto"/>
        <w:rPr>
          <w:rFonts w:ascii="Arial" w:eastAsia="AGaramondPro-Regular" w:hAnsi="Arial" w:cs="Arial"/>
          <w:sz w:val="24"/>
          <w:szCs w:val="24"/>
          <w:lang w:val="es-PE"/>
        </w:rPr>
      </w:pPr>
    </w:p>
    <w:p w14:paraId="7F8C64D8" w14:textId="77777777" w:rsidR="00C96BFE" w:rsidRPr="00C10011" w:rsidRDefault="00C10011" w:rsidP="00C10011">
      <w:pPr>
        <w:autoSpaceDE w:val="0"/>
        <w:autoSpaceDN w:val="0"/>
        <w:adjustRightInd w:val="0"/>
        <w:spacing w:after="0" w:line="240" w:lineRule="auto"/>
        <w:rPr>
          <w:rFonts w:ascii="Arial" w:eastAsia="AGaramondPro-Regular" w:hAnsi="Arial" w:cs="Arial"/>
          <w:sz w:val="24"/>
          <w:szCs w:val="24"/>
          <w:highlight w:val="yellow"/>
          <w:lang w:val="es-PE"/>
        </w:rPr>
      </w:pPr>
      <w:r w:rsidRPr="00C10011">
        <w:rPr>
          <w:rFonts w:ascii="Arial" w:eastAsia="AGaramondPro-Regular" w:hAnsi="Arial" w:cs="Arial"/>
          <w:sz w:val="24"/>
          <w:szCs w:val="24"/>
          <w:highlight w:val="yellow"/>
          <w:lang w:val="es-PE"/>
        </w:rPr>
        <w:t xml:space="preserve">De manera general, la mayor riqueza </w:t>
      </w:r>
      <w:proofErr w:type="spellStart"/>
      <w:r w:rsidRPr="00C10011">
        <w:rPr>
          <w:rFonts w:ascii="Arial" w:eastAsia="AGaramondPro-Regular" w:hAnsi="Arial" w:cs="Arial"/>
          <w:sz w:val="24"/>
          <w:szCs w:val="24"/>
          <w:highlight w:val="yellow"/>
          <w:lang w:val="es-PE"/>
        </w:rPr>
        <w:t>tax</w:t>
      </w:r>
      <w:r w:rsidR="00C96BFE" w:rsidRPr="00C10011">
        <w:rPr>
          <w:rFonts w:ascii="Arial" w:eastAsia="AGaramondPro-Regular" w:hAnsi="Arial" w:cs="Arial"/>
          <w:sz w:val="24"/>
          <w:szCs w:val="24"/>
          <w:highlight w:val="yellow"/>
          <w:lang w:val="es-PE"/>
        </w:rPr>
        <w:t>nómica</w:t>
      </w:r>
      <w:proofErr w:type="spellEnd"/>
      <w:r w:rsidR="00C96BFE" w:rsidRPr="00C10011">
        <w:rPr>
          <w:rFonts w:ascii="Arial" w:eastAsia="AGaramondPro-Regular" w:hAnsi="Arial" w:cs="Arial"/>
          <w:sz w:val="24"/>
          <w:szCs w:val="24"/>
          <w:highlight w:val="yellow"/>
          <w:lang w:val="es-PE"/>
        </w:rPr>
        <w:t xml:space="preserve"> y alta complejidad en la estructura gremial encontrada en </w:t>
      </w:r>
      <w:proofErr w:type="spellStart"/>
      <w:r w:rsidR="00C96BFE" w:rsidRPr="00C10011">
        <w:rPr>
          <w:rFonts w:ascii="Arial" w:eastAsia="AGaramondPro-Regular" w:hAnsi="Arial" w:cs="Arial"/>
          <w:sz w:val="24"/>
          <w:szCs w:val="24"/>
          <w:highlight w:val="yellow"/>
          <w:lang w:val="es-PE"/>
        </w:rPr>
        <w:t>Mayorica</w:t>
      </w:r>
      <w:proofErr w:type="spellEnd"/>
      <w:r w:rsidR="00C96BFE" w:rsidRPr="00C10011">
        <w:rPr>
          <w:rFonts w:ascii="Arial" w:eastAsia="AGaramondPro-Regular" w:hAnsi="Arial" w:cs="Arial"/>
          <w:sz w:val="24"/>
          <w:szCs w:val="24"/>
          <w:highlight w:val="yellow"/>
          <w:lang w:val="es-PE"/>
        </w:rPr>
        <w:t xml:space="preserve"> (piso inferior) estaría condicionada por la presencia de bosques primarios, continuos y estructuralmente diversificados, lo que a su vez determina una condición óptima en la oferta, disponibilidad y distribución de recursos (</w:t>
      </w:r>
      <w:proofErr w:type="spellStart"/>
      <w:r w:rsidR="00C96BFE" w:rsidRPr="00C10011">
        <w:rPr>
          <w:rFonts w:ascii="Arial" w:eastAsia="AGaramondPro-Regular" w:hAnsi="Arial" w:cs="Arial"/>
          <w:sz w:val="24"/>
          <w:szCs w:val="24"/>
          <w:highlight w:val="yellow"/>
          <w:lang w:val="es-PE"/>
        </w:rPr>
        <w:t>Klopher</w:t>
      </w:r>
      <w:proofErr w:type="spellEnd"/>
      <w:r w:rsidR="00C96BFE" w:rsidRPr="00C10011">
        <w:rPr>
          <w:rFonts w:ascii="Arial" w:eastAsia="AGaramondPro-Regular" w:hAnsi="Arial" w:cs="Arial"/>
          <w:sz w:val="24"/>
          <w:szCs w:val="24"/>
          <w:highlight w:val="yellow"/>
          <w:lang w:val="es-PE"/>
        </w:rPr>
        <w:t xml:space="preserve"> &amp; MacArthur 1961, Graham 1983, Ochoa et al. 1988, Graham 1990, </w:t>
      </w:r>
      <w:proofErr w:type="spellStart"/>
      <w:r w:rsidR="00C96BFE" w:rsidRPr="00C10011">
        <w:rPr>
          <w:rFonts w:ascii="Arial" w:eastAsia="AGaramondPro-Regular" w:hAnsi="Arial" w:cs="Arial"/>
          <w:sz w:val="24"/>
          <w:szCs w:val="24"/>
          <w:highlight w:val="yellow"/>
          <w:lang w:val="es-PE"/>
        </w:rPr>
        <w:t>Kalko</w:t>
      </w:r>
      <w:proofErr w:type="spellEnd"/>
      <w:r w:rsidR="00C96BFE" w:rsidRPr="00C10011">
        <w:rPr>
          <w:rFonts w:ascii="Arial" w:eastAsia="AGaramondPro-Regular" w:hAnsi="Arial" w:cs="Arial"/>
          <w:sz w:val="24"/>
          <w:szCs w:val="24"/>
          <w:highlight w:val="yellow"/>
          <w:lang w:val="es-PE"/>
        </w:rPr>
        <w:t xml:space="preserve"> et al. 1996, Soriano</w:t>
      </w:r>
    </w:p>
    <w:p w14:paraId="4805AB67" w14:textId="77777777" w:rsidR="00C96BFE" w:rsidRPr="00C10011" w:rsidRDefault="00C96BFE" w:rsidP="00C96BFE">
      <w:pPr>
        <w:autoSpaceDE w:val="0"/>
        <w:autoSpaceDN w:val="0"/>
        <w:adjustRightInd w:val="0"/>
        <w:spacing w:after="0" w:line="240" w:lineRule="auto"/>
        <w:rPr>
          <w:rFonts w:ascii="Arial" w:eastAsia="AGaramondPro-Regular" w:hAnsi="Arial" w:cs="Arial"/>
          <w:sz w:val="24"/>
          <w:szCs w:val="24"/>
          <w:highlight w:val="yellow"/>
          <w:lang w:val="es-PE"/>
        </w:rPr>
      </w:pPr>
      <w:r w:rsidRPr="00C10011">
        <w:rPr>
          <w:rFonts w:ascii="Arial" w:eastAsia="AGaramondPro-Regular" w:hAnsi="Arial" w:cs="Arial"/>
          <w:sz w:val="24"/>
          <w:szCs w:val="24"/>
          <w:highlight w:val="yellow"/>
          <w:lang w:val="es-PE"/>
        </w:rPr>
        <w:t>et al. 1999, Ochoa 2000, Soriano &amp; Ochoa 2001, Ochoa et al. 2005); esto se ve reflejado en la dominancia de gremios asociados con el consumo de insectos y frutas, los cuales mostraron en esta localidad los mayores niveles</w:t>
      </w:r>
    </w:p>
    <w:p w14:paraId="1C8D6EDA" w14:textId="77777777" w:rsidR="00C96BFE" w:rsidRDefault="00C96BFE" w:rsidP="00C96BFE">
      <w:pPr>
        <w:autoSpaceDE w:val="0"/>
        <w:autoSpaceDN w:val="0"/>
        <w:adjustRightInd w:val="0"/>
        <w:spacing w:after="0" w:line="240" w:lineRule="auto"/>
        <w:rPr>
          <w:rFonts w:ascii="Arial" w:eastAsia="AGaramondPro-Regular" w:hAnsi="Arial" w:cs="Arial"/>
          <w:sz w:val="24"/>
          <w:szCs w:val="24"/>
          <w:lang w:val="es-PE"/>
        </w:rPr>
      </w:pPr>
      <w:r w:rsidRPr="00C10011">
        <w:rPr>
          <w:rFonts w:ascii="Arial" w:eastAsia="AGaramondPro-Regular" w:hAnsi="Arial" w:cs="Arial"/>
          <w:sz w:val="24"/>
          <w:szCs w:val="24"/>
          <w:highlight w:val="yellow"/>
          <w:lang w:val="es-PE"/>
        </w:rPr>
        <w:t>de diversidad y riqueza</w:t>
      </w:r>
    </w:p>
    <w:p w14:paraId="78E27244" w14:textId="77777777" w:rsidR="00D94F3A" w:rsidRDefault="00D94F3A" w:rsidP="00827956">
      <w:pPr>
        <w:autoSpaceDE w:val="0"/>
        <w:autoSpaceDN w:val="0"/>
        <w:adjustRightInd w:val="0"/>
        <w:spacing w:after="0" w:line="240" w:lineRule="auto"/>
        <w:rPr>
          <w:rFonts w:ascii="Arial" w:eastAsia="AGaramondPro-Regular" w:hAnsi="Arial" w:cs="Arial"/>
          <w:sz w:val="24"/>
          <w:szCs w:val="24"/>
          <w:lang w:val="es-PE"/>
        </w:rPr>
      </w:pPr>
    </w:p>
    <w:p w14:paraId="22468913" w14:textId="77777777" w:rsidR="002B6324" w:rsidRPr="00560BE3" w:rsidRDefault="002B6324" w:rsidP="00827956">
      <w:pPr>
        <w:autoSpaceDE w:val="0"/>
        <w:autoSpaceDN w:val="0"/>
        <w:adjustRightInd w:val="0"/>
        <w:spacing w:after="0" w:line="240" w:lineRule="auto"/>
        <w:rPr>
          <w:rFonts w:ascii="Arial" w:eastAsia="AGaramondPro-Regular" w:hAnsi="Arial" w:cs="Arial"/>
          <w:sz w:val="24"/>
          <w:szCs w:val="24"/>
          <w:lang w:val="es-PE"/>
        </w:rPr>
      </w:pPr>
    </w:p>
    <w:p w14:paraId="070566D0" w14:textId="77777777" w:rsidR="00883A40" w:rsidRDefault="00883A40" w:rsidP="00827956">
      <w:pPr>
        <w:autoSpaceDE w:val="0"/>
        <w:autoSpaceDN w:val="0"/>
        <w:adjustRightInd w:val="0"/>
        <w:spacing w:after="0" w:line="240" w:lineRule="auto"/>
        <w:rPr>
          <w:rFonts w:ascii="Arial" w:hAnsi="Arial" w:cs="Arial"/>
          <w:b/>
          <w:sz w:val="24"/>
          <w:szCs w:val="24"/>
        </w:rPr>
      </w:pPr>
    </w:p>
    <w:p w14:paraId="7545E2EC" w14:textId="77777777" w:rsidR="00E0217B" w:rsidRPr="001801E0" w:rsidRDefault="00883A40" w:rsidP="00E0217B">
      <w:pPr>
        <w:pStyle w:val="EndNoteBibliography"/>
        <w:spacing w:after="0"/>
        <w:ind w:left="720" w:hanging="720"/>
        <w:rPr>
          <w:lang w:val="es-PE"/>
        </w:rPr>
      </w:pPr>
      <w:r>
        <w:rPr>
          <w:rFonts w:ascii="Arial" w:hAnsi="Arial" w:cs="Arial"/>
          <w:b/>
          <w:sz w:val="24"/>
          <w:szCs w:val="24"/>
        </w:rPr>
        <w:fldChar w:fldCharType="begin"/>
      </w:r>
      <w:r w:rsidRPr="0009657C">
        <w:rPr>
          <w:rFonts w:ascii="Arial" w:hAnsi="Arial" w:cs="Arial"/>
          <w:b/>
          <w:sz w:val="24"/>
          <w:szCs w:val="24"/>
          <w:lang w:val="es-PE"/>
        </w:rPr>
        <w:instrText xml:space="preserve"> ADDIN EN.REFLIST </w:instrText>
      </w:r>
      <w:r>
        <w:rPr>
          <w:rFonts w:ascii="Arial" w:hAnsi="Arial" w:cs="Arial"/>
          <w:b/>
          <w:sz w:val="24"/>
          <w:szCs w:val="24"/>
        </w:rPr>
        <w:fldChar w:fldCharType="separate"/>
      </w:r>
      <w:r w:rsidR="00E0217B" w:rsidRPr="001801E0">
        <w:rPr>
          <w:lang w:val="es-PE"/>
        </w:rPr>
        <w:t xml:space="preserve">Arteaga, L. (2007). Dispersión de semillas por murciélagos en ambientes fragmentados. </w:t>
      </w:r>
      <w:r w:rsidR="00E0217B" w:rsidRPr="001801E0">
        <w:rPr>
          <w:i/>
          <w:lang w:val="es-PE"/>
        </w:rPr>
        <w:t>Historia natural, distribución y conservación de los murciélagos de Bolivia (LF Aguirre, ed.). Fundación Simón I. Patiño, Santa Cruz</w:t>
      </w:r>
      <w:r w:rsidR="00E0217B" w:rsidRPr="001801E0">
        <w:rPr>
          <w:lang w:val="es-PE"/>
        </w:rPr>
        <w:t xml:space="preserve">, 29-32. </w:t>
      </w:r>
    </w:p>
    <w:p w14:paraId="151F5BC4" w14:textId="77777777" w:rsidR="00E0217B" w:rsidRPr="00E0217B" w:rsidRDefault="00E0217B" w:rsidP="00E0217B">
      <w:pPr>
        <w:pStyle w:val="EndNoteBibliography"/>
        <w:spacing w:after="0"/>
        <w:ind w:left="720" w:hanging="720"/>
      </w:pPr>
      <w:r w:rsidRPr="001801E0">
        <w:rPr>
          <w:lang w:val="es-PE"/>
        </w:rPr>
        <w:t xml:space="preserve">Boyles, J. G., Cryan, P. M., McCracken, G. F., &amp; Kunz, T. H. (2011). </w:t>
      </w:r>
      <w:r w:rsidRPr="00E0217B">
        <w:t xml:space="preserve">Economic importance of bats in agriculture. </w:t>
      </w:r>
      <w:r w:rsidRPr="00E0217B">
        <w:rPr>
          <w:i/>
        </w:rPr>
        <w:t>Science, 332</w:t>
      </w:r>
      <w:r w:rsidRPr="00E0217B">
        <w:t xml:space="preserve">(6025), 41-42. </w:t>
      </w:r>
    </w:p>
    <w:p w14:paraId="6F10348F" w14:textId="77777777" w:rsidR="00E0217B" w:rsidRPr="00E0217B" w:rsidRDefault="00E0217B" w:rsidP="00E0217B">
      <w:pPr>
        <w:pStyle w:val="EndNoteBibliography"/>
        <w:spacing w:after="0"/>
        <w:ind w:left="720" w:hanging="720"/>
      </w:pPr>
      <w:r w:rsidRPr="00E0217B">
        <w:t xml:space="preserve">Calderón-Patrón, J. M., Briones-Salas, M., &amp; Moreno, C. E. (2013). </w:t>
      </w:r>
      <w:r w:rsidRPr="001801E0">
        <w:rPr>
          <w:lang w:val="es-PE"/>
        </w:rPr>
        <w:t xml:space="preserve">Diversidad de murciélagos en cuatro tipos de bosque de la Sierra Norte de Oaxaca, México. </w:t>
      </w:r>
      <w:r w:rsidRPr="00E0217B">
        <w:rPr>
          <w:i/>
        </w:rPr>
        <w:t>Therya, 4</w:t>
      </w:r>
      <w:r w:rsidRPr="00E0217B">
        <w:t xml:space="preserve">(1), 121-137. </w:t>
      </w:r>
    </w:p>
    <w:p w14:paraId="5BBD414B" w14:textId="77777777" w:rsidR="00E0217B" w:rsidRPr="00E0217B" w:rsidRDefault="00E0217B" w:rsidP="00E0217B">
      <w:pPr>
        <w:pStyle w:val="EndNoteBibliography"/>
        <w:spacing w:after="0"/>
        <w:ind w:left="720" w:hanging="720"/>
      </w:pPr>
      <w:r w:rsidRPr="00E0217B">
        <w:t xml:space="preserve">Chazdon, R. L., Colwell, R. K., Denslow, J. S., &amp; Guariguata, M. R. (1998). Statistical methods for estimating species richness of woody regeneration in primary and secondary rain forests of northeastern Costa Rica. </w:t>
      </w:r>
    </w:p>
    <w:p w14:paraId="067EB118" w14:textId="77777777" w:rsidR="00E0217B" w:rsidRPr="00E0217B" w:rsidRDefault="00E0217B" w:rsidP="00E0217B">
      <w:pPr>
        <w:pStyle w:val="EndNoteBibliography"/>
        <w:spacing w:after="0"/>
        <w:ind w:left="720" w:hanging="720"/>
      </w:pPr>
      <w:r w:rsidRPr="00E0217B">
        <w:t xml:space="preserve">Colwell, R. K., &amp; Coddington, J. A. (1994). Estimating terrestrial biodiversity through extrapolation. </w:t>
      </w:r>
      <w:r w:rsidRPr="00E0217B">
        <w:rPr>
          <w:i/>
        </w:rPr>
        <w:t>Philosophical Transactions of the Royal Society of London. Series B: Biological Sciences, 345</w:t>
      </w:r>
      <w:r w:rsidRPr="00E0217B">
        <w:t xml:space="preserve">(1311), 101-118. </w:t>
      </w:r>
    </w:p>
    <w:p w14:paraId="455C86D6" w14:textId="77777777" w:rsidR="00E0217B" w:rsidRPr="001801E0" w:rsidRDefault="00E0217B" w:rsidP="00E0217B">
      <w:pPr>
        <w:pStyle w:val="EndNoteBibliography"/>
        <w:spacing w:after="0"/>
        <w:ind w:left="720" w:hanging="720"/>
        <w:rPr>
          <w:lang w:val="es-PE"/>
        </w:rPr>
      </w:pPr>
      <w:r w:rsidRPr="001801E0">
        <w:rPr>
          <w:lang w:val="es-PE"/>
        </w:rPr>
        <w:t xml:space="preserve">del Cusco, G. R. (2012). PROYECTO FORTALECIMIENTO DEL DESARROLLO DE CAPACIDADES EN ORDENAMIENTO TERRITORIAL EN LA REGIÓN DEL CUSCO. </w:t>
      </w:r>
      <w:r w:rsidRPr="001801E0">
        <w:rPr>
          <w:i/>
          <w:lang w:val="es-PE"/>
        </w:rPr>
        <w:t>CUSCO: GOBIERNO REGIONAL DEL CUSCO-SUBGERENCIA DE ACONDICIONAMIENTO TERRITORIAL</w:t>
      </w:r>
      <w:r w:rsidRPr="001801E0">
        <w:rPr>
          <w:lang w:val="es-PE"/>
        </w:rPr>
        <w:t xml:space="preserve">. </w:t>
      </w:r>
    </w:p>
    <w:p w14:paraId="09ADA486" w14:textId="77777777" w:rsidR="00E0217B" w:rsidRPr="001801E0" w:rsidRDefault="00E0217B" w:rsidP="00E0217B">
      <w:pPr>
        <w:pStyle w:val="EndNoteBibliography"/>
        <w:spacing w:after="0"/>
        <w:ind w:left="720" w:hanging="720"/>
        <w:rPr>
          <w:lang w:val="es-PE"/>
        </w:rPr>
      </w:pPr>
      <w:r w:rsidRPr="001801E0">
        <w:rPr>
          <w:lang w:val="es-PE"/>
        </w:rPr>
        <w:lastRenderedPageBreak/>
        <w:t xml:space="preserve">Díaz, M. M., Solari, S., Aguirre, L. F., Aguiar, L., &amp; Barquez, R. M. (2016). Clave de Identificación de los murciélagos de Sudamérica–Chave de identificação dos morcegos da America do Sul. </w:t>
      </w:r>
      <w:r w:rsidRPr="001801E0">
        <w:rPr>
          <w:i/>
          <w:lang w:val="es-PE"/>
        </w:rPr>
        <w:t>Publicación Especial Nro, 2</w:t>
      </w:r>
      <w:r w:rsidRPr="001801E0">
        <w:rPr>
          <w:lang w:val="es-PE"/>
        </w:rPr>
        <w:t xml:space="preserve">. </w:t>
      </w:r>
    </w:p>
    <w:p w14:paraId="658D67EB" w14:textId="77777777" w:rsidR="00E0217B" w:rsidRPr="00E0217B" w:rsidRDefault="00E0217B" w:rsidP="00E0217B">
      <w:pPr>
        <w:pStyle w:val="EndNoteBibliography"/>
        <w:spacing w:after="0"/>
        <w:ind w:left="720" w:hanging="720"/>
      </w:pPr>
      <w:r w:rsidRPr="00E0217B">
        <w:t xml:space="preserve">Feinsinger, P. (2001). </w:t>
      </w:r>
      <w:r w:rsidRPr="00E0217B">
        <w:rPr>
          <w:i/>
        </w:rPr>
        <w:t>Designing field studies for biodiversity conservation</w:t>
      </w:r>
      <w:r w:rsidRPr="00E0217B">
        <w:t>: Island Press.</w:t>
      </w:r>
    </w:p>
    <w:p w14:paraId="7CD887E5" w14:textId="77777777" w:rsidR="00E0217B" w:rsidRPr="00E0217B" w:rsidRDefault="00E0217B" w:rsidP="00E0217B">
      <w:pPr>
        <w:pStyle w:val="EndNoteBibliography"/>
        <w:spacing w:after="0"/>
        <w:ind w:left="720" w:hanging="720"/>
      </w:pPr>
      <w:r w:rsidRPr="00E0217B">
        <w:t xml:space="preserve">Fenton, M., Acharya, L., Audet, D., Hickey, M., Merriman, C., Obrist, M., . . . Adkins, B. (1992). Phyllostomid bats (Chiroptera: Phyllostomidae) as indicators of habitat disruption in the Neotropics. </w:t>
      </w:r>
      <w:r w:rsidRPr="00E0217B">
        <w:rPr>
          <w:i/>
        </w:rPr>
        <w:t>Biotropica</w:t>
      </w:r>
      <w:r w:rsidRPr="00E0217B">
        <w:t xml:space="preserve">, 440-446. </w:t>
      </w:r>
    </w:p>
    <w:p w14:paraId="19E2611E" w14:textId="77777777" w:rsidR="00E0217B" w:rsidRPr="00E0217B" w:rsidRDefault="00E0217B" w:rsidP="00E0217B">
      <w:pPr>
        <w:pStyle w:val="EndNoteBibliography"/>
        <w:spacing w:after="0"/>
        <w:ind w:left="720" w:hanging="720"/>
      </w:pPr>
      <w:r w:rsidRPr="00E0217B">
        <w:t xml:space="preserve">Gardner, A. L. (2008). </w:t>
      </w:r>
      <w:r w:rsidRPr="00E0217B">
        <w:rPr>
          <w:i/>
        </w:rPr>
        <w:t>Mammals of South America, volume 1: marsupials, xenarthrans, shrews, and bats</w:t>
      </w:r>
      <w:r w:rsidRPr="00E0217B">
        <w:t xml:space="preserve"> (Vol. 2): University of Chicago Press.</w:t>
      </w:r>
    </w:p>
    <w:p w14:paraId="1CB4785E" w14:textId="77777777" w:rsidR="00E0217B" w:rsidRPr="001801E0" w:rsidRDefault="00E0217B" w:rsidP="00E0217B">
      <w:pPr>
        <w:pStyle w:val="EndNoteBibliography"/>
        <w:spacing w:after="0"/>
        <w:ind w:left="720" w:hanging="720"/>
        <w:rPr>
          <w:lang w:val="es-PE"/>
        </w:rPr>
      </w:pPr>
      <w:r w:rsidRPr="001801E0">
        <w:rPr>
          <w:lang w:val="es-PE"/>
        </w:rPr>
        <w:t xml:space="preserve">Gonzáles, L. A. P., &amp; Km, A. J. A. Q. Mesozonificación Ecológica y Económica para el Desarrollo Sostenible del Valle del río Apurímac-VRA. </w:t>
      </w:r>
    </w:p>
    <w:p w14:paraId="527A7807" w14:textId="77777777" w:rsidR="00E0217B" w:rsidRPr="00E0217B" w:rsidRDefault="00E0217B" w:rsidP="00E0217B">
      <w:pPr>
        <w:pStyle w:val="EndNoteBibliography"/>
        <w:spacing w:after="0"/>
        <w:ind w:left="720" w:hanging="720"/>
      </w:pPr>
      <w:r w:rsidRPr="001801E0">
        <w:rPr>
          <w:lang w:val="es-PE"/>
        </w:rPr>
        <w:t xml:space="preserve">González, J. G. (1998). Dispersión de semillas por murciélagos: su importancia en la conservación y regeneración del bosque tropical. </w:t>
      </w:r>
      <w:r w:rsidRPr="00E0217B">
        <w:rPr>
          <w:i/>
        </w:rPr>
        <w:t>Acta Zoológica Mexicana (nueva serie)</w:t>
      </w:r>
      <w:r w:rsidRPr="00E0217B">
        <w:t xml:space="preserve">(73), 57-74. </w:t>
      </w:r>
    </w:p>
    <w:p w14:paraId="3F5B8221" w14:textId="77777777" w:rsidR="00E0217B" w:rsidRPr="00E0217B" w:rsidRDefault="00E0217B" w:rsidP="00E0217B">
      <w:pPr>
        <w:pStyle w:val="EndNoteBibliography"/>
        <w:spacing w:after="0"/>
        <w:ind w:left="720" w:hanging="720"/>
      </w:pPr>
      <w:r w:rsidRPr="00E0217B">
        <w:t xml:space="preserve">Graham, G. L. (1983). Changes in bat species diversity along an elevational gradient up the Peruvian Andes. </w:t>
      </w:r>
      <w:r w:rsidRPr="00E0217B">
        <w:rPr>
          <w:i/>
        </w:rPr>
        <w:t>Journal of mammalogy, 64</w:t>
      </w:r>
      <w:r w:rsidRPr="00E0217B">
        <w:t xml:space="preserve">(4), 559-571. </w:t>
      </w:r>
    </w:p>
    <w:p w14:paraId="349C00CF" w14:textId="77777777" w:rsidR="00E0217B" w:rsidRPr="00E0217B" w:rsidRDefault="00E0217B" w:rsidP="00E0217B">
      <w:pPr>
        <w:pStyle w:val="EndNoteBibliography"/>
        <w:spacing w:after="0"/>
        <w:ind w:left="720" w:hanging="720"/>
      </w:pPr>
      <w:r w:rsidRPr="00E0217B">
        <w:t xml:space="preserve">Jiménez Salmerón, Y. Q., Hernández, V., Iganciconsejer, J., Sánchez Hernández, C., &amp; Mendoza Martínez, G. D. (2008). </w:t>
      </w:r>
      <w:r w:rsidRPr="001801E0">
        <w:rPr>
          <w:i/>
          <w:lang w:val="es-PE"/>
        </w:rPr>
        <w:t>Relación de la vegetación con los gremios frugívoros y polinívoros (Chiropter: Phyllostomidae) en Carrizal de Bravo, Guerrero</w:t>
      </w:r>
      <w:r w:rsidRPr="001801E0">
        <w:rPr>
          <w:lang w:val="es-PE"/>
        </w:rPr>
        <w:t xml:space="preserve">. </w:t>
      </w:r>
      <w:r w:rsidRPr="00E0217B">
        <w:t xml:space="preserve">Retrieved from </w:t>
      </w:r>
    </w:p>
    <w:p w14:paraId="5FD7D05A" w14:textId="77777777" w:rsidR="00E0217B" w:rsidRPr="00E0217B" w:rsidRDefault="00E0217B" w:rsidP="00E0217B">
      <w:pPr>
        <w:pStyle w:val="EndNoteBibliography"/>
        <w:spacing w:after="0"/>
        <w:ind w:left="720" w:hanging="720"/>
      </w:pPr>
      <w:r w:rsidRPr="00E0217B">
        <w:t xml:space="preserve">Kalko, E. (1998). Organisation and diversity of tropical bat communities through space and time. </w:t>
      </w:r>
      <w:r w:rsidRPr="00E0217B">
        <w:rPr>
          <w:i/>
        </w:rPr>
        <w:t>Zoology, 101</w:t>
      </w:r>
      <w:r w:rsidRPr="00E0217B">
        <w:t xml:space="preserve">(4), 281-297. </w:t>
      </w:r>
    </w:p>
    <w:p w14:paraId="7560EDA6" w14:textId="77777777" w:rsidR="00E0217B" w:rsidRPr="00E0217B" w:rsidRDefault="00E0217B" w:rsidP="00E0217B">
      <w:pPr>
        <w:pStyle w:val="EndNoteBibliography"/>
        <w:spacing w:after="0"/>
        <w:ind w:left="720" w:hanging="720"/>
      </w:pPr>
      <w:r w:rsidRPr="00E0217B">
        <w:t xml:space="preserve">Kunz, T., &amp; Parsons, S. (2009). </w:t>
      </w:r>
      <w:r w:rsidRPr="00E0217B">
        <w:rPr>
          <w:i/>
        </w:rPr>
        <w:t>Ecological and behavioral methods for the study of bats, 2nd edition</w:t>
      </w:r>
      <w:r w:rsidRPr="00E0217B">
        <w:t>. United States of America: Johns Hopkins University Press.</w:t>
      </w:r>
    </w:p>
    <w:p w14:paraId="2289FB28" w14:textId="77777777" w:rsidR="00E0217B" w:rsidRPr="00E0217B" w:rsidRDefault="00E0217B" w:rsidP="00E0217B">
      <w:pPr>
        <w:pStyle w:val="EndNoteBibliography"/>
        <w:spacing w:after="0"/>
        <w:ind w:left="720" w:hanging="720"/>
      </w:pPr>
      <w:r w:rsidRPr="00E0217B">
        <w:t xml:space="preserve">López-Gómez, A. M., &amp; Williams-Linera, G. (2006). </w:t>
      </w:r>
      <w:r w:rsidRPr="001801E0">
        <w:rPr>
          <w:lang w:val="es-PE"/>
        </w:rPr>
        <w:t xml:space="preserve">Evaluación de métodos no paramétricos para la estimación de riqueza de especies de plantas leñosas en cafetales. </w:t>
      </w:r>
      <w:r w:rsidRPr="00E0217B">
        <w:rPr>
          <w:i/>
        </w:rPr>
        <w:t>Botanical Sciences</w:t>
      </w:r>
      <w:r w:rsidRPr="00E0217B">
        <w:t xml:space="preserve">(78), 7-15. </w:t>
      </w:r>
    </w:p>
    <w:p w14:paraId="2274FF21" w14:textId="77777777" w:rsidR="00E0217B" w:rsidRPr="00E0217B" w:rsidRDefault="00E0217B" w:rsidP="00E0217B">
      <w:pPr>
        <w:pStyle w:val="EndNoteBibliography"/>
        <w:spacing w:after="0"/>
        <w:ind w:left="720" w:hanging="720"/>
      </w:pPr>
      <w:r w:rsidRPr="00E0217B">
        <w:t xml:space="preserve">Magurran, A. E. (2013). </w:t>
      </w:r>
      <w:r w:rsidRPr="00E0217B">
        <w:rPr>
          <w:i/>
        </w:rPr>
        <w:t>Measuring biological diversity</w:t>
      </w:r>
      <w:r w:rsidRPr="00E0217B">
        <w:t>: John Wiley &amp; Sons.</w:t>
      </w:r>
    </w:p>
    <w:p w14:paraId="7D6C6768" w14:textId="77777777" w:rsidR="00E0217B" w:rsidRPr="001801E0" w:rsidRDefault="00E0217B" w:rsidP="00E0217B">
      <w:pPr>
        <w:pStyle w:val="EndNoteBibliography"/>
        <w:spacing w:after="0"/>
        <w:ind w:left="720" w:hanging="720"/>
        <w:rPr>
          <w:lang w:val="es-PE"/>
        </w:rPr>
      </w:pPr>
      <w:r w:rsidRPr="001801E0">
        <w:rPr>
          <w:lang w:val="es-PE"/>
        </w:rPr>
        <w:t xml:space="preserve">Moreno, C. E. (2000). </w:t>
      </w:r>
      <w:r w:rsidRPr="001801E0">
        <w:rPr>
          <w:i/>
          <w:lang w:val="es-PE"/>
        </w:rPr>
        <w:t>Métodos para medir la biodiversidad. Volumen 1</w:t>
      </w:r>
      <w:r w:rsidRPr="001801E0">
        <w:rPr>
          <w:lang w:val="es-PE"/>
        </w:rPr>
        <w:t>: Manuales y tesis SEA.</w:t>
      </w:r>
    </w:p>
    <w:p w14:paraId="42C7F97E" w14:textId="77777777" w:rsidR="00E0217B" w:rsidRPr="00E0217B" w:rsidRDefault="00E0217B" w:rsidP="00E0217B">
      <w:pPr>
        <w:pStyle w:val="EndNoteBibliography"/>
        <w:spacing w:after="0"/>
        <w:ind w:left="720" w:hanging="720"/>
      </w:pPr>
      <w:r w:rsidRPr="00E0217B">
        <w:t xml:space="preserve">Moreno, C. E., &amp; Halffter, G. (2000). Assessing the completeness of bat biodiversity inventories using species accumulation curves. </w:t>
      </w:r>
      <w:r w:rsidRPr="00E0217B">
        <w:rPr>
          <w:i/>
        </w:rPr>
        <w:t>Journal of Applied ecology, 37</w:t>
      </w:r>
      <w:r w:rsidRPr="00E0217B">
        <w:t xml:space="preserve">(1), 149-158. </w:t>
      </w:r>
    </w:p>
    <w:p w14:paraId="0CBB223B" w14:textId="77777777" w:rsidR="00E0217B" w:rsidRPr="00E0217B" w:rsidRDefault="00E0217B" w:rsidP="00E0217B">
      <w:pPr>
        <w:pStyle w:val="EndNoteBibliography"/>
        <w:spacing w:after="0"/>
        <w:ind w:left="720" w:hanging="720"/>
      </w:pPr>
      <w:r w:rsidRPr="00E0217B">
        <w:t xml:space="preserve">Myers, N., Mittermeier, R. A., Mittermeier, C. G., Da Fonseca, G. A., &amp; Kent, J. (2000). Biodiversity hotspots for conservation priorities. </w:t>
      </w:r>
      <w:r w:rsidRPr="00E0217B">
        <w:rPr>
          <w:i/>
        </w:rPr>
        <w:t>Nature, 403</w:t>
      </w:r>
      <w:r w:rsidRPr="00E0217B">
        <w:t xml:space="preserve">(6772), 853-858. </w:t>
      </w:r>
    </w:p>
    <w:p w14:paraId="021CE18B" w14:textId="77777777" w:rsidR="00E0217B" w:rsidRPr="00E0217B" w:rsidRDefault="00E0217B" w:rsidP="00E0217B">
      <w:pPr>
        <w:pStyle w:val="EndNoteBibliography"/>
        <w:spacing w:after="0"/>
        <w:ind w:left="720" w:hanging="720"/>
      </w:pPr>
      <w:r w:rsidRPr="00E0217B">
        <w:t xml:space="preserve">Oksanen, J., Blanchet, F. G., Friendly, M., Kindt, R., Legendre, P., McGlinn, D., . . . Solymos, P. (2016). vegan: Community Ecology Package. R package version 2.4-3. </w:t>
      </w:r>
      <w:r w:rsidRPr="00E0217B">
        <w:rPr>
          <w:i/>
        </w:rPr>
        <w:t>Vienna: R Foundation for Statistical Computing.[Google Scholar]</w:t>
      </w:r>
      <w:r w:rsidRPr="00E0217B">
        <w:t xml:space="preserve">. </w:t>
      </w:r>
    </w:p>
    <w:p w14:paraId="29053623" w14:textId="77777777" w:rsidR="00E0217B" w:rsidRPr="001801E0" w:rsidRDefault="00E0217B" w:rsidP="00E0217B">
      <w:pPr>
        <w:pStyle w:val="EndNoteBibliography"/>
        <w:spacing w:after="0"/>
        <w:ind w:left="720" w:hanging="720"/>
        <w:rPr>
          <w:lang w:val="es-PE"/>
        </w:rPr>
      </w:pPr>
      <w:r w:rsidRPr="001801E0">
        <w:rPr>
          <w:lang w:val="es-PE"/>
        </w:rPr>
        <w:t xml:space="preserve">Pacheco, V., Cadenillas, R., Salas, E., Tello, C., &amp; Zeballos, H. (2009). Diversidad y endemismo de los mamíferos del Perú. </w:t>
      </w:r>
      <w:r w:rsidRPr="001801E0">
        <w:rPr>
          <w:i/>
          <w:lang w:val="es-PE"/>
        </w:rPr>
        <w:t>Revista peruana de biología, 16</w:t>
      </w:r>
      <w:r w:rsidRPr="001801E0">
        <w:rPr>
          <w:lang w:val="es-PE"/>
        </w:rPr>
        <w:t xml:space="preserve">(1), 5-32. </w:t>
      </w:r>
    </w:p>
    <w:p w14:paraId="47FAAFBD" w14:textId="77777777" w:rsidR="00E0217B" w:rsidRPr="00E0217B" w:rsidRDefault="00E0217B" w:rsidP="00E0217B">
      <w:pPr>
        <w:pStyle w:val="EndNoteBibliography"/>
        <w:spacing w:after="0"/>
        <w:ind w:left="720" w:hanging="720"/>
      </w:pPr>
      <w:r w:rsidRPr="001801E0">
        <w:rPr>
          <w:lang w:val="es-PE"/>
        </w:rPr>
        <w:t xml:space="preserve">Pacheco, V., Salas, E., Cairampoma, L., Noblecilla, M., Quintana, H., Ortiz¹, F., . . . Ledesma¹, R. (2007). Contribución al conocimiento de la diversidad y conservación de los mamíferos en la cuenca del río Apurímac, Perú. </w:t>
      </w:r>
      <w:r w:rsidRPr="00E0217B">
        <w:rPr>
          <w:i/>
        </w:rPr>
        <w:t>Revista peruana de Biología, 14</w:t>
      </w:r>
      <w:r w:rsidRPr="00E0217B">
        <w:t xml:space="preserve">(2), 169-180. </w:t>
      </w:r>
    </w:p>
    <w:p w14:paraId="7734BA07" w14:textId="77777777" w:rsidR="00E0217B" w:rsidRPr="00E0217B" w:rsidRDefault="00E0217B" w:rsidP="00E0217B">
      <w:pPr>
        <w:pStyle w:val="EndNoteBibliography"/>
        <w:spacing w:after="0"/>
        <w:ind w:left="720" w:hanging="720"/>
      </w:pPr>
      <w:r w:rsidRPr="00E0217B">
        <w:t xml:space="preserve">Palmer, M. W. (1990). The estimation of species richness by extrapolation. </w:t>
      </w:r>
      <w:r w:rsidRPr="00E0217B">
        <w:rPr>
          <w:i/>
        </w:rPr>
        <w:t>Ecology, 71</w:t>
      </w:r>
      <w:r w:rsidRPr="00E0217B">
        <w:t xml:space="preserve">(3), 1195-1198. </w:t>
      </w:r>
    </w:p>
    <w:p w14:paraId="3CD18C9D" w14:textId="77777777" w:rsidR="00E0217B" w:rsidRPr="00E0217B" w:rsidRDefault="00E0217B" w:rsidP="00E0217B">
      <w:pPr>
        <w:pStyle w:val="EndNoteBibliography"/>
        <w:spacing w:after="0"/>
        <w:ind w:left="720" w:hanging="720"/>
      </w:pPr>
      <w:r w:rsidRPr="00E0217B">
        <w:t xml:space="preserve">Palmer, M. W., &amp; White, P. S. (1994). Scale dependence and the species-area relationship. </w:t>
      </w:r>
      <w:r w:rsidRPr="00E0217B">
        <w:rPr>
          <w:i/>
        </w:rPr>
        <w:t>The American Naturalist, 144</w:t>
      </w:r>
      <w:r w:rsidRPr="00E0217B">
        <w:t xml:space="preserve">(5), 717-740. </w:t>
      </w:r>
    </w:p>
    <w:p w14:paraId="4E0C366E" w14:textId="77777777" w:rsidR="00E0217B" w:rsidRPr="00E0217B" w:rsidRDefault="00E0217B" w:rsidP="00E0217B">
      <w:pPr>
        <w:pStyle w:val="EndNoteBibliography"/>
        <w:spacing w:after="0"/>
        <w:ind w:left="720" w:hanging="720"/>
      </w:pPr>
      <w:r w:rsidRPr="00E0217B">
        <w:t xml:space="preserve">Patterson, B. D., Willig, M. R., &amp; Stevens, R. D. (2003). Trophic strategies, niche partitioning, and patterns of ecological organization. </w:t>
      </w:r>
      <w:r w:rsidRPr="00E0217B">
        <w:rPr>
          <w:i/>
        </w:rPr>
        <w:t>Bat ecology, 9</w:t>
      </w:r>
      <w:r w:rsidRPr="00E0217B">
        <w:t xml:space="preserve">, 536-557. </w:t>
      </w:r>
    </w:p>
    <w:p w14:paraId="4590FA2B" w14:textId="77777777" w:rsidR="00E0217B" w:rsidRPr="00E0217B" w:rsidRDefault="00E0217B" w:rsidP="00E0217B">
      <w:pPr>
        <w:pStyle w:val="EndNoteBibliography"/>
        <w:spacing w:after="0"/>
        <w:ind w:left="720" w:hanging="720"/>
      </w:pPr>
      <w:r w:rsidRPr="00E0217B">
        <w:t xml:space="preserve">Pavoine, S. (2020). adiv: An r package to analyse biodiversity in ecology. </w:t>
      </w:r>
      <w:r w:rsidRPr="00E0217B">
        <w:rPr>
          <w:i/>
        </w:rPr>
        <w:t>Methods in Ecology and Evolution, 11</w:t>
      </w:r>
      <w:r w:rsidRPr="00E0217B">
        <w:t xml:space="preserve">(9), 1106-1112. </w:t>
      </w:r>
    </w:p>
    <w:p w14:paraId="65DA2626" w14:textId="77777777" w:rsidR="00E0217B" w:rsidRPr="001801E0" w:rsidRDefault="00E0217B" w:rsidP="00E0217B">
      <w:pPr>
        <w:pStyle w:val="EndNoteBibliography"/>
        <w:spacing w:after="0"/>
        <w:ind w:left="720" w:hanging="720"/>
        <w:rPr>
          <w:lang w:val="es-PE"/>
        </w:rPr>
      </w:pPr>
      <w:r w:rsidRPr="00E0217B">
        <w:lastRenderedPageBreak/>
        <w:t xml:space="preserve">Peyton, B. (1980). Ecology, distribution, and food habits of spectacled bears, Tremarctos ornatus, in Peru. </w:t>
      </w:r>
      <w:r w:rsidRPr="001801E0">
        <w:rPr>
          <w:i/>
          <w:lang w:val="es-PE"/>
        </w:rPr>
        <w:t>Journal of Mammalogy, 61</w:t>
      </w:r>
      <w:r w:rsidRPr="001801E0">
        <w:rPr>
          <w:lang w:val="es-PE"/>
        </w:rPr>
        <w:t xml:space="preserve">(4), 639-652. </w:t>
      </w:r>
    </w:p>
    <w:p w14:paraId="7CF67A89" w14:textId="77777777" w:rsidR="00E0217B" w:rsidRPr="00E0217B" w:rsidRDefault="00E0217B" w:rsidP="00E0217B">
      <w:pPr>
        <w:pStyle w:val="EndNoteBibliography"/>
        <w:spacing w:after="0"/>
        <w:ind w:left="720" w:hanging="720"/>
      </w:pPr>
      <w:r w:rsidRPr="001801E0">
        <w:rPr>
          <w:lang w:val="es-PE"/>
        </w:rPr>
        <w:t xml:space="preserve">Pichari, M. (2017). Zonificación Ecológica Económica Ordenamiento Territorial, Municipalidad Distrital de Pichari, La Convención. </w:t>
      </w:r>
      <w:r w:rsidRPr="00E0217B">
        <w:t>In.</w:t>
      </w:r>
    </w:p>
    <w:p w14:paraId="16C7C7D8" w14:textId="77777777" w:rsidR="00E0217B" w:rsidRPr="00E0217B" w:rsidRDefault="00E0217B" w:rsidP="00E0217B">
      <w:pPr>
        <w:pStyle w:val="EndNoteBibliography"/>
        <w:spacing w:after="0"/>
        <w:ind w:left="720" w:hanging="720"/>
      </w:pPr>
      <w:r w:rsidRPr="00E0217B">
        <w:t>Simmons, N. B. (1998). The mammals of Paracou, French Guiana, a Neotropical lowland rainforest fauna. Part 1, Bats. Bulletin of the AMNH ; no. 237. In R. S. Voss (Ed.).</w:t>
      </w:r>
    </w:p>
    <w:p w14:paraId="094A5681" w14:textId="77777777" w:rsidR="00E0217B" w:rsidRPr="00E0217B" w:rsidRDefault="00E0217B" w:rsidP="00E0217B">
      <w:pPr>
        <w:pStyle w:val="EndNoteBibliography"/>
        <w:spacing w:after="0"/>
        <w:ind w:left="720" w:hanging="720"/>
      </w:pPr>
      <w:r w:rsidRPr="00E0217B">
        <w:t xml:space="preserve">Simmons, N. B. (2005). Order chiroptera. </w:t>
      </w:r>
      <w:r w:rsidRPr="00E0217B">
        <w:rPr>
          <w:i/>
        </w:rPr>
        <w:t>Mammal species of the world: a taxonomic and geographic reference, 1</w:t>
      </w:r>
      <w:r w:rsidRPr="00E0217B">
        <w:t xml:space="preserve">, 312-529. </w:t>
      </w:r>
    </w:p>
    <w:p w14:paraId="03E54CB6" w14:textId="77777777" w:rsidR="00E0217B" w:rsidRPr="00E0217B" w:rsidRDefault="00E0217B" w:rsidP="00E0217B">
      <w:pPr>
        <w:pStyle w:val="EndNoteBibliography"/>
        <w:spacing w:after="0"/>
        <w:ind w:left="720" w:hanging="720"/>
      </w:pPr>
      <w:r w:rsidRPr="00E0217B">
        <w:t xml:space="preserve">Solari, S., Pacheco, V., Luna, L., Velazco, P. M., &amp; Patterson, B. D. (2006). Mammals of the manu biosphere reserve. </w:t>
      </w:r>
      <w:r w:rsidRPr="00E0217B">
        <w:rPr>
          <w:i/>
        </w:rPr>
        <w:t>Fieldiana Zoology, 2006</w:t>
      </w:r>
      <w:r w:rsidRPr="00E0217B">
        <w:t xml:space="preserve">(110), 13-22. </w:t>
      </w:r>
    </w:p>
    <w:p w14:paraId="0EBC9E4A" w14:textId="77777777" w:rsidR="00E0217B" w:rsidRPr="00E0217B" w:rsidRDefault="00E0217B" w:rsidP="00E0217B">
      <w:pPr>
        <w:pStyle w:val="EndNoteBibliography"/>
        <w:spacing w:after="0"/>
        <w:ind w:left="720" w:hanging="720"/>
      </w:pPr>
      <w:r w:rsidRPr="00E0217B">
        <w:t xml:space="preserve">Soriano, P. J. (2000). Functional structure of bat communities in tropical rainforests and Andean cloud forests. </w:t>
      </w:r>
    </w:p>
    <w:p w14:paraId="75112AE3" w14:textId="77777777" w:rsidR="00E0217B" w:rsidRPr="00E0217B" w:rsidRDefault="00E0217B" w:rsidP="00E0217B">
      <w:pPr>
        <w:pStyle w:val="EndNoteBibliography"/>
        <w:spacing w:after="0"/>
        <w:ind w:left="720" w:hanging="720"/>
      </w:pPr>
      <w:r w:rsidRPr="001801E0">
        <w:rPr>
          <w:lang w:val="es-PE"/>
        </w:rPr>
        <w:t xml:space="preserve">Terborgh, J., &amp; Dudley, T. R. (1973). </w:t>
      </w:r>
      <w:r w:rsidRPr="00E0217B">
        <w:rPr>
          <w:i/>
        </w:rPr>
        <w:t>Biological exploration of the northern Cordillera Vilcabamba, Peru</w:t>
      </w:r>
      <w:r w:rsidRPr="00E0217B">
        <w:t>: National Geographic Society.</w:t>
      </w:r>
    </w:p>
    <w:p w14:paraId="2EA73489" w14:textId="77777777" w:rsidR="00E0217B" w:rsidRPr="00E0217B" w:rsidRDefault="00E0217B" w:rsidP="00E0217B">
      <w:pPr>
        <w:pStyle w:val="EndNoteBibliography"/>
        <w:spacing w:after="0"/>
        <w:ind w:left="720" w:hanging="720"/>
      </w:pPr>
      <w:r w:rsidRPr="001801E0">
        <w:rPr>
          <w:lang w:val="pt-BR"/>
        </w:rPr>
        <w:t xml:space="preserve">Tovar Narváez, A., Ingar, T., &amp; Saito Díaz, J. (2010). </w:t>
      </w:r>
      <w:r w:rsidRPr="001801E0">
        <w:rPr>
          <w:i/>
          <w:lang w:val="es-PE"/>
        </w:rPr>
        <w:t>Yungas peruanas.-Bosques montanos de la vertiente oriental de los Andes del Perú: una perspectiva ecorregional de conservación</w:t>
      </w:r>
      <w:r w:rsidRPr="001801E0">
        <w:rPr>
          <w:lang w:val="es-PE"/>
        </w:rPr>
        <w:t xml:space="preserve">. </w:t>
      </w:r>
      <w:r w:rsidRPr="00E0217B">
        <w:t xml:space="preserve">Retrieved from </w:t>
      </w:r>
    </w:p>
    <w:p w14:paraId="5F973F2A" w14:textId="77777777" w:rsidR="00E0217B" w:rsidRPr="00E0217B" w:rsidRDefault="00E0217B" w:rsidP="00E0217B">
      <w:pPr>
        <w:pStyle w:val="EndNoteBibliography"/>
        <w:spacing w:after="0"/>
        <w:ind w:left="720" w:hanging="720"/>
      </w:pPr>
      <w:r w:rsidRPr="00E0217B">
        <w:t xml:space="preserve">Tuttle, M. D., &amp; Moreno, A. (2005). Cave-dwelling Bats of Nort he rn Mexico. </w:t>
      </w:r>
      <w:r w:rsidRPr="00E0217B">
        <w:rPr>
          <w:i/>
        </w:rPr>
        <w:t>Bat Conservation International</w:t>
      </w:r>
      <w:r w:rsidRPr="00E0217B">
        <w:t xml:space="preserve">. </w:t>
      </w:r>
    </w:p>
    <w:p w14:paraId="485F0E77" w14:textId="77777777" w:rsidR="00E0217B" w:rsidRPr="00E0217B" w:rsidRDefault="00E0217B" w:rsidP="00E0217B">
      <w:pPr>
        <w:pStyle w:val="EndNoteBibliography"/>
        <w:spacing w:after="0"/>
        <w:ind w:left="720" w:hanging="720"/>
      </w:pPr>
      <w:r w:rsidRPr="00E0217B">
        <w:t xml:space="preserve">Wickham, H., Averick, M., Bryan, J., Chang, W., McGowan, L. D. A., François, R., . . . Hester, J. (2019). Welcome to the Tidyverse. </w:t>
      </w:r>
      <w:r w:rsidRPr="00E0217B">
        <w:rPr>
          <w:i/>
        </w:rPr>
        <w:t>Journal of Open Source Software, 4</w:t>
      </w:r>
      <w:r w:rsidRPr="00E0217B">
        <w:t xml:space="preserve">(43), 1686. </w:t>
      </w:r>
    </w:p>
    <w:p w14:paraId="01BACDC4" w14:textId="77777777" w:rsidR="00E0217B" w:rsidRPr="00E0217B" w:rsidRDefault="00E0217B" w:rsidP="00E0217B">
      <w:pPr>
        <w:pStyle w:val="EndNoteBibliography"/>
        <w:ind w:left="720" w:hanging="720"/>
      </w:pPr>
      <w:r w:rsidRPr="001801E0">
        <w:rPr>
          <w:lang w:val="es-PE"/>
        </w:rPr>
        <w:t xml:space="preserve">Young, B. E. (2007). Distribución de las especies endémicas en la vertiente oriental de los Andes en Perú y Bolivia. </w:t>
      </w:r>
      <w:r w:rsidRPr="00E0217B">
        <w:rPr>
          <w:i/>
        </w:rPr>
        <w:t>NatureServe, Arlington, Virginia, EE UU, 90</w:t>
      </w:r>
      <w:r w:rsidRPr="00E0217B">
        <w:t xml:space="preserve">. </w:t>
      </w:r>
    </w:p>
    <w:p w14:paraId="76748635" w14:textId="77777777" w:rsidR="00883A40" w:rsidRDefault="00883A40" w:rsidP="00827956">
      <w:pPr>
        <w:autoSpaceDE w:val="0"/>
        <w:autoSpaceDN w:val="0"/>
        <w:adjustRightInd w:val="0"/>
        <w:spacing w:after="0" w:line="240" w:lineRule="auto"/>
        <w:rPr>
          <w:rFonts w:ascii="Arial" w:hAnsi="Arial" w:cs="Arial"/>
          <w:b/>
          <w:sz w:val="24"/>
          <w:szCs w:val="24"/>
        </w:rPr>
      </w:pPr>
      <w:r>
        <w:rPr>
          <w:rFonts w:ascii="Arial" w:hAnsi="Arial" w:cs="Arial"/>
          <w:b/>
          <w:sz w:val="24"/>
          <w:szCs w:val="24"/>
        </w:rPr>
        <w:fldChar w:fldCharType="end"/>
      </w:r>
    </w:p>
    <w:p w14:paraId="6F4D8D53" w14:textId="77777777" w:rsidR="000E78D6" w:rsidRDefault="000E78D6" w:rsidP="00827956">
      <w:pPr>
        <w:autoSpaceDE w:val="0"/>
        <w:autoSpaceDN w:val="0"/>
        <w:adjustRightInd w:val="0"/>
        <w:spacing w:after="0" w:line="240" w:lineRule="auto"/>
        <w:rPr>
          <w:rFonts w:ascii="Arial" w:hAnsi="Arial" w:cs="Arial"/>
          <w:b/>
          <w:sz w:val="24"/>
          <w:szCs w:val="24"/>
        </w:rPr>
      </w:pPr>
    </w:p>
    <w:p w14:paraId="0D33937B" w14:textId="77777777" w:rsidR="000E78D6" w:rsidRPr="000E78D6" w:rsidRDefault="000E78D6" w:rsidP="000E78D6">
      <w:pPr>
        <w:autoSpaceDE w:val="0"/>
        <w:autoSpaceDN w:val="0"/>
        <w:adjustRightInd w:val="0"/>
        <w:spacing w:after="0" w:line="240" w:lineRule="auto"/>
        <w:rPr>
          <w:rFonts w:ascii="Arial" w:hAnsi="Arial" w:cs="Arial"/>
          <w:sz w:val="24"/>
          <w:szCs w:val="24"/>
          <w:lang w:val="pt-BR"/>
        </w:rPr>
      </w:pPr>
    </w:p>
    <w:sectPr w:rsidR="000E78D6" w:rsidRPr="000E78D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tefanía Sibille Grández" w:date="2022-05-17T19:49:00Z" w:initials="SSG">
    <w:p w14:paraId="46BB3792" w14:textId="77777777" w:rsidR="00870404" w:rsidRDefault="00870404">
      <w:pPr>
        <w:pStyle w:val="Textocomentario"/>
      </w:pPr>
      <w:r>
        <w:rPr>
          <w:rStyle w:val="Refdecomentario"/>
        </w:rPr>
        <w:annotationRef/>
      </w:r>
      <w:r>
        <w:t>Los bosques de esta localidad/distrito</w:t>
      </w:r>
    </w:p>
  </w:comment>
  <w:comment w:id="9" w:author="Stefanía Sibille Grández" w:date="2022-05-17T19:53:00Z" w:initials="SSG">
    <w:p w14:paraId="174FBDD3" w14:textId="77777777" w:rsidR="00870404" w:rsidRDefault="00870404">
      <w:pPr>
        <w:pStyle w:val="Textocomentario"/>
      </w:pPr>
      <w:r>
        <w:rPr>
          <w:rStyle w:val="Refdecomentario"/>
        </w:rPr>
        <w:annotationRef/>
      </w:r>
      <w:r>
        <w:t>Que confluyen por el noroeste con la reserva</w:t>
      </w:r>
    </w:p>
  </w:comment>
  <w:comment w:id="10" w:author="Stefanía Sibille Grández" w:date="2022-05-17T19:56:00Z" w:initials="SSG">
    <w:p w14:paraId="6931FCB3" w14:textId="77777777" w:rsidR="00870404" w:rsidRDefault="00870404">
      <w:pPr>
        <w:pStyle w:val="Textocomentario"/>
      </w:pPr>
      <w:r>
        <w:rPr>
          <w:rStyle w:val="Refdecomentario"/>
        </w:rPr>
        <w:annotationRef/>
      </w:r>
      <w:r>
        <w:rPr>
          <w:rFonts w:ascii="Arial" w:hAnsi="Arial" w:cs="Arial"/>
          <w:sz w:val="24"/>
          <w:szCs w:val="24"/>
        </w:rPr>
        <w:t>La zona de estudio ha sido poco explorada cien</w:t>
      </w:r>
      <w:r>
        <w:rPr>
          <w:rFonts w:ascii="Arial" w:hAnsi="Arial" w:cs="Arial"/>
          <w:sz w:val="24"/>
          <w:szCs w:val="24"/>
          <w:lang w:val="es-PE"/>
        </w:rPr>
        <w:t xml:space="preserve">tíficamente. Algunas </w:t>
      </w:r>
      <w:r>
        <w:rPr>
          <w:rFonts w:ascii="Arial" w:hAnsi="Arial" w:cs="Arial"/>
          <w:sz w:val="24"/>
          <w:szCs w:val="24"/>
        </w:rPr>
        <w:t>de las expediciones realizadas en el lugar fueron hechas antes de la época del terrorismo que afectó a la zona.</w:t>
      </w:r>
    </w:p>
  </w:comment>
  <w:comment w:id="48" w:author="Stefanía Sibille Grández" w:date="2022-05-17T20:14:00Z" w:initials="SSG">
    <w:p w14:paraId="40DD08A6" w14:textId="349FB59D" w:rsidR="00870404" w:rsidRDefault="00870404">
      <w:pPr>
        <w:pStyle w:val="Textocomentario"/>
      </w:pPr>
      <w:r>
        <w:rPr>
          <w:rStyle w:val="Refdecomentario"/>
        </w:rPr>
        <w:annotationRef/>
      </w:r>
      <w:r>
        <w:t>En el control poblacional de insectos</w:t>
      </w:r>
    </w:p>
  </w:comment>
  <w:comment w:id="63" w:author="Stefanía Sibille Grández" w:date="2022-05-25T22:35:00Z" w:initials="SSG">
    <w:p w14:paraId="1A02E086" w14:textId="4810C27D" w:rsidR="00870404" w:rsidRDefault="00870404">
      <w:pPr>
        <w:pStyle w:val="Textocomentario"/>
      </w:pPr>
      <w:r>
        <w:rPr>
          <w:rStyle w:val="Refdecomentario"/>
        </w:rPr>
        <w:annotationRef/>
      </w:r>
      <w:r>
        <w:t>Falta descripción de bosque de colina baja, que ha sido la que más riqueza ha tenido</w:t>
      </w:r>
    </w:p>
  </w:comment>
  <w:comment w:id="67" w:author="Stefanía Sibille Grández" w:date="2022-05-25T22:35:00Z" w:initials="SSG">
    <w:p w14:paraId="2AE56B8F" w14:textId="7D1F8695" w:rsidR="00870404" w:rsidRPr="00ED30AD" w:rsidRDefault="00870404">
      <w:pPr>
        <w:pStyle w:val="Textocomentario"/>
        <w:rPr>
          <w:lang w:val="es-PE"/>
        </w:rPr>
      </w:pPr>
      <w:r>
        <w:rPr>
          <w:rStyle w:val="Refdecomentario"/>
        </w:rPr>
        <w:annotationRef/>
      </w:r>
      <w:r>
        <w:t>BTB</w:t>
      </w:r>
      <w:r>
        <w:rPr>
          <w:lang w:val="es-PE"/>
        </w:rPr>
        <w:t>? No hay abreviatura?</w:t>
      </w:r>
    </w:p>
  </w:comment>
  <w:comment w:id="78" w:author="Stefanía Sibille Grández" w:date="2022-06-29T17:48:00Z" w:initials="SSG">
    <w:p w14:paraId="149C8A49" w14:textId="59B0B71D" w:rsidR="00870404" w:rsidRDefault="00870404">
      <w:pPr>
        <w:pStyle w:val="Textocomentario"/>
      </w:pPr>
      <w:r>
        <w:rPr>
          <w:rStyle w:val="Refdecomentario"/>
        </w:rPr>
        <w:annotationRef/>
      </w:r>
      <w:r>
        <w:t>Cambiar las abreviaciones por las que se usan en los resultados</w:t>
      </w:r>
    </w:p>
  </w:comment>
  <w:comment w:id="87" w:author="Stefanía Sibille Grández" w:date="2022-05-17T21:44:00Z" w:initials="SSG">
    <w:p w14:paraId="57EFA94B" w14:textId="225078C9" w:rsidR="00870404" w:rsidRDefault="00870404">
      <w:pPr>
        <w:pStyle w:val="Textocomentario"/>
      </w:pPr>
      <w:r>
        <w:rPr>
          <w:rStyle w:val="Refdecomentario"/>
        </w:rPr>
        <w:annotationRef/>
      </w:r>
      <w:r>
        <w:t>Arboles</w:t>
      </w:r>
    </w:p>
  </w:comment>
  <w:comment w:id="94" w:author="Stefanía Sibille Grández" w:date="2022-06-29T17:48:00Z" w:initials="SSG">
    <w:p w14:paraId="6C331EBF" w14:textId="3A2A8358" w:rsidR="00870404" w:rsidRDefault="00870404">
      <w:pPr>
        <w:pStyle w:val="Textocomentario"/>
      </w:pPr>
      <w:r>
        <w:rPr>
          <w:rStyle w:val="Refdecomentario"/>
        </w:rPr>
        <w:annotationRef/>
      </w:r>
      <w:r>
        <w:t>Cambiar las abreviaciones por las que se usan en los resultados</w:t>
      </w:r>
    </w:p>
  </w:comment>
  <w:comment w:id="142" w:author="Stefanía Sibille Grández" w:date="2022-05-17T23:22:00Z" w:initials="SSG">
    <w:p w14:paraId="7A1270B8" w14:textId="1B647F02" w:rsidR="00870404" w:rsidRDefault="00870404">
      <w:pPr>
        <w:pStyle w:val="Textocomentario"/>
      </w:pPr>
      <w:r>
        <w:rPr>
          <w:rStyle w:val="Refdecomentario"/>
        </w:rPr>
        <w:annotationRef/>
      </w:r>
      <w:r>
        <w:t>Esta cita no se entiende. Tal vez poner “de acuerdo a lo recomendado por Simmons (1998).”</w:t>
      </w:r>
    </w:p>
  </w:comment>
  <w:comment w:id="149" w:author="Stefanía Sibille Grández" w:date="2022-05-17T23:24:00Z" w:initials="SSG">
    <w:p w14:paraId="38789EF7" w14:textId="11AC8D27" w:rsidR="00870404" w:rsidRDefault="00870404">
      <w:pPr>
        <w:pStyle w:val="Textocomentario"/>
      </w:pPr>
      <w:r>
        <w:rPr>
          <w:rStyle w:val="Refdecomentario"/>
        </w:rPr>
        <w:annotationRef/>
      </w:r>
      <w:r>
        <w:t>Ídem a lo anterior, o es que es implícito que es la recomendación de ese autor?</w:t>
      </w:r>
    </w:p>
  </w:comment>
  <w:comment w:id="151" w:author="Stefanía Sibille Grández" w:date="2022-05-17T23:25:00Z" w:initials="SSG">
    <w:p w14:paraId="7BAF72CF" w14:textId="43FE1E25" w:rsidR="00870404" w:rsidRDefault="00870404">
      <w:pPr>
        <w:pStyle w:val="Textocomentario"/>
      </w:pPr>
      <w:r>
        <w:rPr>
          <w:rStyle w:val="Refdecomentario"/>
        </w:rPr>
        <w:annotationRef/>
      </w:r>
      <w:r>
        <w:t>La cita no es Simmons (2005), Gardner (2008)….?</w:t>
      </w:r>
    </w:p>
  </w:comment>
  <w:comment w:id="245" w:author="Stefanía Sibille Grández" w:date="2022-06-29T18:10:00Z" w:initials="SSG">
    <w:p w14:paraId="5A8000F8" w14:textId="691180B4" w:rsidR="00870404" w:rsidRDefault="00870404">
      <w:pPr>
        <w:pStyle w:val="Textocomentario"/>
      </w:pPr>
      <w:r>
        <w:rPr>
          <w:rStyle w:val="Refdecomentario"/>
        </w:rPr>
        <w:annotationRef/>
      </w:r>
      <w:r>
        <w:t>35 especies y 81.4%</w:t>
      </w:r>
    </w:p>
  </w:comment>
  <w:comment w:id="246" w:author="Stefanía Sibille Grández" w:date="2022-06-29T18:11:00Z" w:initials="SSG">
    <w:p w14:paraId="5F836FC7" w14:textId="12F85102" w:rsidR="00870404" w:rsidRDefault="00870404">
      <w:pPr>
        <w:pStyle w:val="Textocomentario"/>
      </w:pPr>
      <w:r>
        <w:rPr>
          <w:rStyle w:val="Refdecomentario"/>
        </w:rPr>
        <w:annotationRef/>
      </w:r>
      <w:r>
        <w:t>4 especies y 9.3%</w:t>
      </w:r>
    </w:p>
  </w:comment>
  <w:comment w:id="257" w:author="Stefanía Sibille Grández" w:date="2022-06-29T22:14:00Z" w:initials="SSG">
    <w:p w14:paraId="1AD02AC9" w14:textId="4F331B7E" w:rsidR="00870404" w:rsidRDefault="00870404">
      <w:pPr>
        <w:pStyle w:val="Textocomentario"/>
      </w:pPr>
      <w:r>
        <w:rPr>
          <w:rStyle w:val="Refdecomentario"/>
        </w:rPr>
        <w:annotationRef/>
      </w:r>
      <w:r>
        <w:t xml:space="preserve">Revisar </w:t>
      </w:r>
      <w:proofErr w:type="spellStart"/>
      <w:r>
        <w:t>numeros</w:t>
      </w:r>
      <w:proofErr w:type="spellEnd"/>
    </w:p>
  </w:comment>
  <w:comment w:id="285" w:author="Stefanía Sibille Grández" w:date="2022-06-29T22:37:00Z" w:initials="SSG">
    <w:p w14:paraId="784A0F33" w14:textId="4FB26FDA" w:rsidR="00870404" w:rsidRDefault="00870404">
      <w:pPr>
        <w:pStyle w:val="Textocomentario"/>
      </w:pPr>
      <w:r>
        <w:rPr>
          <w:rStyle w:val="Refdecomentario"/>
        </w:rPr>
        <w:annotationRef/>
      </w:r>
      <w:r>
        <w:t>revisar</w:t>
      </w:r>
    </w:p>
  </w:comment>
  <w:comment w:id="324" w:author="Stefanía Sibille Grández" w:date="2022-05-22T18:46:00Z" w:initials="SSG">
    <w:p w14:paraId="49B695E4" w14:textId="444459E7" w:rsidR="00870404" w:rsidRDefault="00870404">
      <w:pPr>
        <w:pStyle w:val="Textocomentario"/>
      </w:pPr>
      <w:r>
        <w:rPr>
          <w:rStyle w:val="Refdecomentario"/>
        </w:rPr>
        <w:annotationRef/>
      </w:r>
      <w:r>
        <w:t>Estoy tratando de poner uniformidad al momento de mencionar un número: dos o 2 o 02? Puse 02</w:t>
      </w:r>
    </w:p>
  </w:comment>
  <w:comment w:id="439" w:author="Stefanía Sibille Grández" w:date="2022-06-29T22:26:00Z" w:initials="SSG">
    <w:p w14:paraId="2489FFBF" w14:textId="6009CAE1" w:rsidR="00870404" w:rsidRDefault="00870404">
      <w:pPr>
        <w:pStyle w:val="Textocomentario"/>
      </w:pPr>
      <w:r>
        <w:rPr>
          <w:rStyle w:val="Refdecomentario"/>
        </w:rPr>
        <w:annotationRef/>
      </w:r>
      <w:r>
        <w:t>Ordenar de acuerdo a mayor riqueza</w:t>
      </w:r>
    </w:p>
  </w:comment>
  <w:comment w:id="469" w:author="Stefanía Sibille Grández" w:date="2022-06-29T22:26:00Z" w:initials="SSG">
    <w:p w14:paraId="6441D16E" w14:textId="5FFDBEB5" w:rsidR="00870404" w:rsidRDefault="00870404">
      <w:pPr>
        <w:pStyle w:val="Textocomentario"/>
      </w:pPr>
      <w:r>
        <w:rPr>
          <w:rStyle w:val="Refdecomentario"/>
        </w:rPr>
        <w:annotationRef/>
      </w:r>
      <w:r>
        <w:t xml:space="preserve">Cambiar de acuerdo a nuevas </w:t>
      </w:r>
      <w:proofErr w:type="spellStart"/>
      <w:r>
        <w:t>especie.s</w:t>
      </w:r>
      <w:proofErr w:type="spellEnd"/>
    </w:p>
  </w:comment>
  <w:comment w:id="471" w:author="Stefanía Sibille Grández" w:date="2022-05-22T18:56:00Z" w:initials="SSG">
    <w:p w14:paraId="16F60CF8" w14:textId="77777777" w:rsidR="00870404" w:rsidRDefault="00870404">
      <w:pPr>
        <w:pStyle w:val="Textocomentario"/>
      </w:pPr>
      <w:r>
        <w:rPr>
          <w:rStyle w:val="Refdecomentario"/>
        </w:rPr>
        <w:annotationRef/>
      </w:r>
      <w:r>
        <w:t>Confirmar tipo de letra y tamaño.</w:t>
      </w:r>
    </w:p>
    <w:p w14:paraId="13C8FAC8" w14:textId="3D8C2743" w:rsidR="00870404" w:rsidRDefault="00870404">
      <w:pPr>
        <w:pStyle w:val="Textocomentario"/>
      </w:pPr>
      <w:r>
        <w:t>Cursiva en nombres de especies.</w:t>
      </w:r>
    </w:p>
  </w:comment>
  <w:comment w:id="748" w:author="Stefanía Sibille Grández" w:date="2022-06-29T22:01:00Z" w:initials="SSG">
    <w:p w14:paraId="42F59D38" w14:textId="77777777" w:rsidR="00870404" w:rsidRDefault="00870404" w:rsidP="00291EAA">
      <w:pPr>
        <w:pStyle w:val="Textocomentario"/>
      </w:pPr>
      <w:r>
        <w:rPr>
          <w:rStyle w:val="Refdecomentario"/>
        </w:rPr>
        <w:annotationRef/>
      </w:r>
      <w:r>
        <w:t>Adaptar al contexto y volver a citar a pacheco</w:t>
      </w:r>
    </w:p>
  </w:comment>
  <w:comment w:id="775" w:author="Stefanía Sibille Grández" w:date="2022-05-25T22:53:00Z" w:initials="SSG">
    <w:p w14:paraId="335DF3FE" w14:textId="34817622" w:rsidR="00870404" w:rsidRPr="00397C09" w:rsidRDefault="00870404" w:rsidP="00F00491">
      <w:pPr>
        <w:shd w:val="clear" w:color="auto" w:fill="FFFFFF"/>
        <w:spacing w:before="100" w:beforeAutospacing="1" w:after="100" w:afterAutospacing="1" w:line="240" w:lineRule="auto"/>
        <w:jc w:val="both"/>
        <w:rPr>
          <w:rFonts w:ascii="Helvetica" w:eastAsia="Times New Roman" w:hAnsi="Helvetica" w:cs="Times New Roman"/>
          <w:color w:val="333333"/>
          <w:sz w:val="24"/>
          <w:szCs w:val="24"/>
        </w:rPr>
      </w:pPr>
      <w:r>
        <w:rPr>
          <w:rStyle w:val="Refdecomentario"/>
        </w:rPr>
        <w:annotationRef/>
      </w:r>
      <w:proofErr w:type="spellStart"/>
      <w:r w:rsidRPr="00990C7A">
        <w:rPr>
          <w:rFonts w:ascii="Helvetica" w:eastAsia="Times New Roman" w:hAnsi="Helvetica" w:cs="Times New Roman"/>
          <w:color w:val="333333"/>
          <w:sz w:val="24"/>
          <w:szCs w:val="24"/>
          <w:lang w:val="es-PE"/>
        </w:rPr>
        <w:t>LaVal</w:t>
      </w:r>
      <w:proofErr w:type="spellEnd"/>
      <w:r w:rsidRPr="00990C7A">
        <w:rPr>
          <w:rFonts w:ascii="Helvetica" w:eastAsia="Times New Roman" w:hAnsi="Helvetica" w:cs="Times New Roman"/>
          <w:color w:val="333333"/>
          <w:sz w:val="24"/>
          <w:szCs w:val="24"/>
          <w:lang w:val="es-PE"/>
        </w:rPr>
        <w:t xml:space="preserve">, R. 1973. </w:t>
      </w:r>
      <w:r w:rsidRPr="000C407E">
        <w:rPr>
          <w:rFonts w:ascii="Helvetica" w:eastAsia="Times New Roman" w:hAnsi="Helvetica" w:cs="Times New Roman"/>
          <w:color w:val="333333"/>
          <w:sz w:val="24"/>
          <w:szCs w:val="24"/>
        </w:rPr>
        <w:t xml:space="preserve">A </w:t>
      </w:r>
      <w:proofErr w:type="spellStart"/>
      <w:r w:rsidRPr="000C407E">
        <w:rPr>
          <w:rFonts w:ascii="Helvetica" w:eastAsia="Times New Roman" w:hAnsi="Helvetica" w:cs="Times New Roman"/>
          <w:color w:val="333333"/>
          <w:sz w:val="24"/>
          <w:szCs w:val="24"/>
        </w:rPr>
        <w:t>revision</w:t>
      </w:r>
      <w:proofErr w:type="spellEnd"/>
      <w:r w:rsidRPr="000C407E">
        <w:rPr>
          <w:rFonts w:ascii="Helvetica" w:eastAsia="Times New Roman" w:hAnsi="Helvetica" w:cs="Times New Roman"/>
          <w:color w:val="333333"/>
          <w:sz w:val="24"/>
          <w:szCs w:val="24"/>
        </w:rPr>
        <w:t xml:space="preserve"> of </w:t>
      </w:r>
      <w:proofErr w:type="spellStart"/>
      <w:r w:rsidRPr="000C407E">
        <w:rPr>
          <w:rFonts w:ascii="Helvetica" w:eastAsia="Times New Roman" w:hAnsi="Helvetica" w:cs="Times New Roman"/>
          <w:color w:val="333333"/>
          <w:sz w:val="24"/>
          <w:szCs w:val="24"/>
        </w:rPr>
        <w:t>the</w:t>
      </w:r>
      <w:proofErr w:type="spellEnd"/>
      <w:r w:rsidRPr="000C407E">
        <w:rPr>
          <w:rFonts w:ascii="Helvetica" w:eastAsia="Times New Roman" w:hAnsi="Helvetica" w:cs="Times New Roman"/>
          <w:color w:val="333333"/>
          <w:sz w:val="24"/>
          <w:szCs w:val="24"/>
        </w:rPr>
        <w:t xml:space="preserve"> </w:t>
      </w:r>
      <w:proofErr w:type="spellStart"/>
      <w:r w:rsidRPr="000C407E">
        <w:rPr>
          <w:rFonts w:ascii="Helvetica" w:eastAsia="Times New Roman" w:hAnsi="Helvetica" w:cs="Times New Roman"/>
          <w:color w:val="333333"/>
          <w:sz w:val="24"/>
          <w:szCs w:val="24"/>
        </w:rPr>
        <w:t>Neotropical</w:t>
      </w:r>
      <w:proofErr w:type="spellEnd"/>
      <w:r w:rsidRPr="000C407E">
        <w:rPr>
          <w:rFonts w:ascii="Helvetica" w:eastAsia="Times New Roman" w:hAnsi="Helvetica" w:cs="Times New Roman"/>
          <w:color w:val="333333"/>
          <w:sz w:val="24"/>
          <w:szCs w:val="24"/>
        </w:rPr>
        <w:t xml:space="preserve"> </w:t>
      </w:r>
      <w:proofErr w:type="spellStart"/>
      <w:r w:rsidRPr="000C407E">
        <w:rPr>
          <w:rFonts w:ascii="Helvetica" w:eastAsia="Times New Roman" w:hAnsi="Helvetica" w:cs="Times New Roman"/>
          <w:color w:val="333333"/>
          <w:sz w:val="24"/>
          <w:szCs w:val="24"/>
        </w:rPr>
        <w:t>bats</w:t>
      </w:r>
      <w:proofErr w:type="spellEnd"/>
      <w:r w:rsidRPr="000C407E">
        <w:rPr>
          <w:rFonts w:ascii="Helvetica" w:eastAsia="Times New Roman" w:hAnsi="Helvetica" w:cs="Times New Roman"/>
          <w:color w:val="333333"/>
          <w:sz w:val="24"/>
          <w:szCs w:val="24"/>
        </w:rPr>
        <w:t xml:space="preserve"> of </w:t>
      </w:r>
      <w:proofErr w:type="spellStart"/>
      <w:r w:rsidRPr="000C407E">
        <w:rPr>
          <w:rFonts w:ascii="Helvetica" w:eastAsia="Times New Roman" w:hAnsi="Helvetica" w:cs="Times New Roman"/>
          <w:color w:val="333333"/>
          <w:sz w:val="24"/>
          <w:szCs w:val="24"/>
        </w:rPr>
        <w:t>the</w:t>
      </w:r>
      <w:proofErr w:type="spellEnd"/>
      <w:r w:rsidRPr="000C407E">
        <w:rPr>
          <w:rFonts w:ascii="Helvetica" w:eastAsia="Times New Roman" w:hAnsi="Helvetica" w:cs="Times New Roman"/>
          <w:color w:val="333333"/>
          <w:sz w:val="24"/>
          <w:szCs w:val="24"/>
        </w:rPr>
        <w:t xml:space="preserve"> </w:t>
      </w:r>
      <w:proofErr w:type="spellStart"/>
      <w:r w:rsidRPr="000C407E">
        <w:rPr>
          <w:rFonts w:ascii="Helvetica" w:eastAsia="Times New Roman" w:hAnsi="Helvetica" w:cs="Times New Roman"/>
          <w:color w:val="333333"/>
          <w:sz w:val="24"/>
          <w:szCs w:val="24"/>
        </w:rPr>
        <w:t>genus</w:t>
      </w:r>
      <w:proofErr w:type="spellEnd"/>
      <w:r w:rsidRPr="000C407E">
        <w:rPr>
          <w:rFonts w:ascii="Helvetica" w:eastAsia="Times New Roman" w:hAnsi="Helvetica" w:cs="Times New Roman"/>
          <w:color w:val="333333"/>
          <w:sz w:val="24"/>
          <w:szCs w:val="24"/>
        </w:rPr>
        <w:t> </w:t>
      </w:r>
      <w:proofErr w:type="spellStart"/>
      <w:r w:rsidRPr="000C407E">
        <w:rPr>
          <w:rFonts w:ascii="Helvetica" w:eastAsia="Times New Roman" w:hAnsi="Helvetica" w:cs="Times New Roman"/>
          <w:i/>
          <w:iCs/>
          <w:color w:val="333333"/>
          <w:sz w:val="24"/>
          <w:szCs w:val="24"/>
        </w:rPr>
        <w:t>Myotis</w:t>
      </w:r>
      <w:proofErr w:type="spellEnd"/>
      <w:r w:rsidRPr="000C407E">
        <w:rPr>
          <w:rFonts w:ascii="Helvetica" w:eastAsia="Times New Roman" w:hAnsi="Helvetica" w:cs="Times New Roman"/>
          <w:color w:val="333333"/>
          <w:sz w:val="24"/>
          <w:szCs w:val="24"/>
        </w:rPr>
        <w:t> </w:t>
      </w:r>
      <w:proofErr w:type="spellStart"/>
      <w:r w:rsidRPr="000C407E">
        <w:rPr>
          <w:rFonts w:ascii="Helvetica" w:eastAsia="Times New Roman" w:hAnsi="Helvetica" w:cs="Times New Roman"/>
          <w:color w:val="333333"/>
          <w:sz w:val="24"/>
          <w:szCs w:val="24"/>
        </w:rPr>
        <w:t>Science</w:t>
      </w:r>
      <w:proofErr w:type="spellEnd"/>
      <w:r w:rsidRPr="000C407E">
        <w:rPr>
          <w:rFonts w:ascii="Helvetica" w:eastAsia="Times New Roman" w:hAnsi="Helvetica" w:cs="Times New Roman"/>
          <w:color w:val="333333"/>
          <w:sz w:val="24"/>
          <w:szCs w:val="24"/>
        </w:rPr>
        <w:t xml:space="preserve"> </w:t>
      </w:r>
      <w:proofErr w:type="spellStart"/>
      <w:r w:rsidRPr="000C407E">
        <w:rPr>
          <w:rFonts w:ascii="Helvetica" w:eastAsia="Times New Roman" w:hAnsi="Helvetica" w:cs="Times New Roman"/>
          <w:color w:val="333333"/>
          <w:sz w:val="24"/>
          <w:szCs w:val="24"/>
        </w:rPr>
        <w:t>Bulletin</w:t>
      </w:r>
      <w:proofErr w:type="spellEnd"/>
      <w:r w:rsidRPr="000C407E">
        <w:rPr>
          <w:rFonts w:ascii="Helvetica" w:eastAsia="Times New Roman" w:hAnsi="Helvetica" w:cs="Times New Roman"/>
          <w:color w:val="333333"/>
          <w:sz w:val="24"/>
          <w:szCs w:val="24"/>
        </w:rPr>
        <w:t xml:space="preserve">. </w:t>
      </w:r>
      <w:r w:rsidRPr="00397C09">
        <w:rPr>
          <w:rFonts w:ascii="Helvetica" w:eastAsia="Times New Roman" w:hAnsi="Helvetica" w:cs="Times New Roman"/>
          <w:color w:val="333333"/>
          <w:sz w:val="24"/>
          <w:szCs w:val="24"/>
        </w:rPr>
        <w:t xml:space="preserve">Natural </w:t>
      </w:r>
      <w:proofErr w:type="spellStart"/>
      <w:r w:rsidRPr="00397C09">
        <w:rPr>
          <w:rFonts w:ascii="Helvetica" w:eastAsia="Times New Roman" w:hAnsi="Helvetica" w:cs="Times New Roman"/>
          <w:color w:val="333333"/>
          <w:sz w:val="24"/>
          <w:szCs w:val="24"/>
        </w:rPr>
        <w:t>History</w:t>
      </w:r>
      <w:proofErr w:type="spellEnd"/>
      <w:r w:rsidRPr="00397C09">
        <w:rPr>
          <w:rFonts w:ascii="Helvetica" w:eastAsia="Times New Roman" w:hAnsi="Helvetica" w:cs="Times New Roman"/>
          <w:color w:val="333333"/>
          <w:sz w:val="24"/>
          <w:szCs w:val="24"/>
        </w:rPr>
        <w:t xml:space="preserve"> </w:t>
      </w:r>
      <w:proofErr w:type="spellStart"/>
      <w:r w:rsidRPr="00397C09">
        <w:rPr>
          <w:rFonts w:ascii="Helvetica" w:eastAsia="Times New Roman" w:hAnsi="Helvetica" w:cs="Times New Roman"/>
          <w:color w:val="333333"/>
          <w:sz w:val="24"/>
          <w:szCs w:val="24"/>
        </w:rPr>
        <w:t>Museum</w:t>
      </w:r>
      <w:proofErr w:type="spellEnd"/>
      <w:r w:rsidRPr="00397C09">
        <w:rPr>
          <w:rFonts w:ascii="Helvetica" w:eastAsia="Times New Roman" w:hAnsi="Helvetica" w:cs="Times New Roman"/>
          <w:color w:val="333333"/>
          <w:sz w:val="24"/>
          <w:szCs w:val="24"/>
        </w:rPr>
        <w:t xml:space="preserve"> of Los </w:t>
      </w:r>
      <w:proofErr w:type="spellStart"/>
      <w:r w:rsidRPr="00397C09">
        <w:rPr>
          <w:rFonts w:ascii="Helvetica" w:eastAsia="Times New Roman" w:hAnsi="Helvetica" w:cs="Times New Roman"/>
          <w:color w:val="333333"/>
          <w:sz w:val="24"/>
          <w:szCs w:val="24"/>
        </w:rPr>
        <w:t>Angeles</w:t>
      </w:r>
      <w:proofErr w:type="spellEnd"/>
      <w:r w:rsidRPr="00397C09">
        <w:rPr>
          <w:rFonts w:ascii="Helvetica" w:eastAsia="Times New Roman" w:hAnsi="Helvetica" w:cs="Times New Roman"/>
          <w:color w:val="333333"/>
          <w:sz w:val="24"/>
          <w:szCs w:val="24"/>
        </w:rPr>
        <w:t xml:space="preserve"> County 15: 1-54.</w:t>
      </w:r>
    </w:p>
  </w:comment>
  <w:comment w:id="787" w:author="Stefanía Sibille Grández" w:date="2022-06-29T22:29:00Z" w:initials="SSG">
    <w:p w14:paraId="7B72026F" w14:textId="31612EB8" w:rsidR="00870404" w:rsidRDefault="00870404">
      <w:pPr>
        <w:pStyle w:val="Textocomentario"/>
      </w:pPr>
      <w:r>
        <w:rPr>
          <w:rStyle w:val="Refdecomentario"/>
        </w:rPr>
        <w:annotationRef/>
      </w:r>
      <w:r>
        <w:t>Cambio de especie o se elimina</w:t>
      </w:r>
    </w:p>
  </w:comment>
  <w:comment w:id="790" w:author="Alejandro" w:date="2022-10-22T22:25:00Z" w:initials="A">
    <w:p w14:paraId="24C3AACE" w14:textId="7FD96626" w:rsidR="00870404" w:rsidRDefault="00870404">
      <w:pPr>
        <w:pStyle w:val="Textocomentario"/>
      </w:pPr>
      <w:r>
        <w:rPr>
          <w:rStyle w:val="Refdecomentario"/>
        </w:rPr>
        <w:annotationRef/>
      </w:r>
      <w:r>
        <w:t>No generalizar a toda la familia</w:t>
      </w:r>
    </w:p>
  </w:comment>
  <w:comment w:id="791" w:author="Stefanía Sibille Grández" w:date="2022-09-06T23:40:00Z" w:initials="SSG">
    <w:p w14:paraId="58780E23" w14:textId="46E2D0E6" w:rsidR="00870404" w:rsidRPr="000C3C34" w:rsidRDefault="00870404" w:rsidP="000C3C34">
      <w:pPr>
        <w:rPr>
          <w:rFonts w:ascii="Times New Roman" w:eastAsia="Times New Roman" w:hAnsi="Times New Roman" w:cs="Times New Roman"/>
          <w:sz w:val="24"/>
          <w:szCs w:val="24"/>
          <w:lang w:val="es-PE"/>
        </w:rPr>
      </w:pPr>
      <w:r>
        <w:rPr>
          <w:rStyle w:val="Refdecomentario"/>
        </w:rPr>
        <w:annotationRef/>
      </w:r>
      <w:r w:rsidRPr="00A15A25">
        <w:rPr>
          <w:rFonts w:ascii="Times New Roman" w:eastAsia="Times New Roman" w:hAnsi="Times New Roman" w:cs="Times New Roman"/>
          <w:sz w:val="24"/>
          <w:szCs w:val="24"/>
          <w:lang w:val="es-PE"/>
        </w:rPr>
        <w:t xml:space="preserve">Fenton, M. B., Acharya, L., Audet, D., Hickey, M. B. C., Merriman, C., Obrist, M. K., Syme, D. M., &amp; Adkins, B. (1992). </w:t>
      </w:r>
      <w:proofErr w:type="spellStart"/>
      <w:r w:rsidRPr="000C3C34">
        <w:rPr>
          <w:rFonts w:ascii="Times New Roman" w:eastAsia="Times New Roman" w:hAnsi="Times New Roman" w:cs="Times New Roman"/>
          <w:sz w:val="24"/>
          <w:szCs w:val="24"/>
          <w:lang w:val="en-US"/>
        </w:rPr>
        <w:t>Phyllostomid</w:t>
      </w:r>
      <w:proofErr w:type="spellEnd"/>
      <w:r w:rsidRPr="000C3C34">
        <w:rPr>
          <w:rFonts w:ascii="Times New Roman" w:eastAsia="Times New Roman" w:hAnsi="Times New Roman" w:cs="Times New Roman"/>
          <w:sz w:val="24"/>
          <w:szCs w:val="24"/>
          <w:lang w:val="en-US"/>
        </w:rPr>
        <w:t xml:space="preserve"> Bats (</w:t>
      </w:r>
      <w:proofErr w:type="spellStart"/>
      <w:r w:rsidRPr="000C3C34">
        <w:rPr>
          <w:rFonts w:ascii="Times New Roman" w:eastAsia="Times New Roman" w:hAnsi="Times New Roman" w:cs="Times New Roman"/>
          <w:sz w:val="24"/>
          <w:szCs w:val="24"/>
          <w:lang w:val="en-US"/>
        </w:rPr>
        <w:t>Chiroptera</w:t>
      </w:r>
      <w:proofErr w:type="spellEnd"/>
      <w:r w:rsidRPr="000C3C34">
        <w:rPr>
          <w:rFonts w:ascii="Times New Roman" w:eastAsia="Times New Roman" w:hAnsi="Times New Roman" w:cs="Times New Roman"/>
          <w:sz w:val="24"/>
          <w:szCs w:val="24"/>
          <w:lang w:val="en-US"/>
        </w:rPr>
        <w:t xml:space="preserve">: </w:t>
      </w:r>
      <w:proofErr w:type="spellStart"/>
      <w:r w:rsidRPr="000C3C34">
        <w:rPr>
          <w:rFonts w:ascii="Times New Roman" w:eastAsia="Times New Roman" w:hAnsi="Times New Roman" w:cs="Times New Roman"/>
          <w:sz w:val="24"/>
          <w:szCs w:val="24"/>
          <w:lang w:val="en-US"/>
        </w:rPr>
        <w:t>Phyllostomidae</w:t>
      </w:r>
      <w:proofErr w:type="spellEnd"/>
      <w:r w:rsidRPr="000C3C34">
        <w:rPr>
          <w:rFonts w:ascii="Times New Roman" w:eastAsia="Times New Roman" w:hAnsi="Times New Roman" w:cs="Times New Roman"/>
          <w:sz w:val="24"/>
          <w:szCs w:val="24"/>
          <w:lang w:val="en-US"/>
        </w:rPr>
        <w:t xml:space="preserve">) as Indicators of Habitat Disruption in the </w:t>
      </w:r>
      <w:proofErr w:type="spellStart"/>
      <w:r w:rsidRPr="000C3C34">
        <w:rPr>
          <w:rFonts w:ascii="Times New Roman" w:eastAsia="Times New Roman" w:hAnsi="Times New Roman" w:cs="Times New Roman"/>
          <w:sz w:val="24"/>
          <w:szCs w:val="24"/>
          <w:lang w:val="en-US"/>
        </w:rPr>
        <w:t>Neotropics</w:t>
      </w:r>
      <w:proofErr w:type="spellEnd"/>
      <w:r w:rsidRPr="000C3C34">
        <w:rPr>
          <w:rFonts w:ascii="Times New Roman" w:eastAsia="Times New Roman" w:hAnsi="Times New Roman" w:cs="Times New Roman"/>
          <w:sz w:val="24"/>
          <w:szCs w:val="24"/>
          <w:lang w:val="en-US"/>
        </w:rPr>
        <w:t xml:space="preserve">. </w:t>
      </w:r>
      <w:proofErr w:type="spellStart"/>
      <w:r w:rsidRPr="000C3C34">
        <w:rPr>
          <w:rFonts w:ascii="Times New Roman" w:eastAsia="Times New Roman" w:hAnsi="Times New Roman" w:cs="Times New Roman"/>
          <w:i/>
          <w:iCs/>
          <w:sz w:val="24"/>
          <w:szCs w:val="24"/>
          <w:lang w:val="es-PE"/>
        </w:rPr>
        <w:t>Biotropica</w:t>
      </w:r>
      <w:proofErr w:type="spellEnd"/>
      <w:r w:rsidRPr="000C3C34">
        <w:rPr>
          <w:rFonts w:ascii="Times New Roman" w:eastAsia="Times New Roman" w:hAnsi="Times New Roman" w:cs="Times New Roman"/>
          <w:sz w:val="24"/>
          <w:szCs w:val="24"/>
          <w:lang w:val="es-PE"/>
        </w:rPr>
        <w:t xml:space="preserve">, </w:t>
      </w:r>
      <w:r w:rsidRPr="000C3C34">
        <w:rPr>
          <w:rFonts w:ascii="Times New Roman" w:eastAsia="Times New Roman" w:hAnsi="Times New Roman" w:cs="Times New Roman"/>
          <w:i/>
          <w:iCs/>
          <w:sz w:val="24"/>
          <w:szCs w:val="24"/>
          <w:lang w:val="es-PE"/>
        </w:rPr>
        <w:t>24</w:t>
      </w:r>
      <w:r w:rsidRPr="000C3C34">
        <w:rPr>
          <w:rFonts w:ascii="Times New Roman" w:eastAsia="Times New Roman" w:hAnsi="Times New Roman" w:cs="Times New Roman"/>
          <w:sz w:val="24"/>
          <w:szCs w:val="24"/>
          <w:lang w:val="es-PE"/>
        </w:rPr>
        <w:t>(3), 440–446. https://doi.org/10.2307/2388615</w:t>
      </w:r>
    </w:p>
  </w:comment>
  <w:comment w:id="815" w:author="Stefanía Sibille Grández" w:date="2022-06-29T19:08:00Z" w:initials="SSG">
    <w:p w14:paraId="091A4B59" w14:textId="6A0B5CED" w:rsidR="00870404" w:rsidRPr="000C407E" w:rsidRDefault="00870404" w:rsidP="008C3074">
      <w:pPr>
        <w:pStyle w:val="Textocomentario"/>
        <w:rPr>
          <w:rFonts w:ascii="TimesNewRomanPSMT" w:eastAsia="TimesNewRomanPSMT" w:cs="TimesNewRomanPSMT"/>
          <w:color w:val="222222"/>
          <w:lang w:val="es-PE"/>
        </w:rPr>
      </w:pPr>
      <w:r>
        <w:rPr>
          <w:rStyle w:val="Refdecomentario"/>
        </w:rPr>
        <w:annotationRef/>
      </w:r>
      <w:r w:rsidRPr="00397C09">
        <w:rPr>
          <w:rFonts w:ascii="Verdana" w:hAnsi="Verdana"/>
          <w:color w:val="000000"/>
          <w:shd w:val="clear" w:color="auto" w:fill="FFFFFF"/>
        </w:rPr>
        <w:t xml:space="preserve">Baker, R.J.; Jones, J.K.; Carter, D.C. 1976. </w:t>
      </w:r>
      <w:r w:rsidRPr="000C407E">
        <w:rPr>
          <w:rFonts w:ascii="Verdana" w:hAnsi="Verdana"/>
          <w:color w:val="000000"/>
          <w:shd w:val="clear" w:color="auto" w:fill="FFFFFF"/>
          <w:lang w:val="en-US"/>
        </w:rPr>
        <w:t xml:space="preserve">Biology of bats of the New World Family </w:t>
      </w:r>
      <w:proofErr w:type="spellStart"/>
      <w:r w:rsidRPr="000C407E">
        <w:rPr>
          <w:rFonts w:ascii="Verdana" w:hAnsi="Verdana"/>
          <w:color w:val="000000"/>
          <w:shd w:val="clear" w:color="auto" w:fill="FFFFFF"/>
          <w:lang w:val="en-US"/>
        </w:rPr>
        <w:t>Phyllostomatidae</w:t>
      </w:r>
      <w:proofErr w:type="spellEnd"/>
      <w:r w:rsidRPr="000C407E">
        <w:rPr>
          <w:rFonts w:ascii="Verdana" w:hAnsi="Verdana"/>
          <w:color w:val="000000"/>
          <w:shd w:val="clear" w:color="auto" w:fill="FFFFFF"/>
          <w:lang w:val="en-US"/>
        </w:rPr>
        <w:t xml:space="preserve">. </w:t>
      </w:r>
      <w:proofErr w:type="spellStart"/>
      <w:r w:rsidRPr="008C3074">
        <w:rPr>
          <w:rFonts w:ascii="Verdana" w:hAnsi="Verdana"/>
          <w:color w:val="000000"/>
          <w:shd w:val="clear" w:color="auto" w:fill="FFFFFF"/>
        </w:rPr>
        <w:t>Part</w:t>
      </w:r>
      <w:proofErr w:type="spellEnd"/>
      <w:r w:rsidRPr="008C3074">
        <w:rPr>
          <w:rFonts w:ascii="Verdana" w:hAnsi="Verdana"/>
          <w:color w:val="000000"/>
          <w:shd w:val="clear" w:color="auto" w:fill="FFFFFF"/>
        </w:rPr>
        <w:t xml:space="preserve"> I. Spec. Publ. </w:t>
      </w:r>
      <w:proofErr w:type="spellStart"/>
      <w:r w:rsidRPr="008C3074">
        <w:rPr>
          <w:rFonts w:ascii="Verdana" w:hAnsi="Verdana"/>
          <w:color w:val="000000"/>
          <w:shd w:val="clear" w:color="auto" w:fill="FFFFFF"/>
        </w:rPr>
        <w:t>Mus.,Texas</w:t>
      </w:r>
      <w:proofErr w:type="spellEnd"/>
      <w:r w:rsidRPr="008C3074">
        <w:rPr>
          <w:rFonts w:ascii="Verdana" w:hAnsi="Verdana"/>
          <w:color w:val="000000"/>
          <w:shd w:val="clear" w:color="auto" w:fill="FFFFFF"/>
        </w:rPr>
        <w:t xml:space="preserve"> </w:t>
      </w:r>
      <w:proofErr w:type="spellStart"/>
      <w:r w:rsidRPr="008C3074">
        <w:rPr>
          <w:rFonts w:ascii="Verdana" w:hAnsi="Verdana"/>
          <w:color w:val="000000"/>
          <w:shd w:val="clear" w:color="auto" w:fill="FFFFFF"/>
        </w:rPr>
        <w:t>Tech</w:t>
      </w:r>
      <w:proofErr w:type="spellEnd"/>
      <w:r w:rsidRPr="008C3074">
        <w:rPr>
          <w:rFonts w:ascii="Verdana" w:hAnsi="Verdana"/>
          <w:color w:val="000000"/>
          <w:shd w:val="clear" w:color="auto" w:fill="FFFFFF"/>
        </w:rPr>
        <w:t xml:space="preserve"> Univ., 10:1-218.</w:t>
      </w:r>
    </w:p>
  </w:comment>
  <w:comment w:id="829" w:author="Stefanía Sibille Grández" w:date="2022-06-29T19:17:00Z" w:initials="SSG">
    <w:p w14:paraId="0EA385B6" w14:textId="44370A06" w:rsidR="00870404" w:rsidRDefault="00870404">
      <w:pPr>
        <w:pStyle w:val="Textocomentario"/>
      </w:pPr>
      <w:r>
        <w:rPr>
          <w:rStyle w:val="Refdecomentario"/>
        </w:rPr>
        <w:annotationRef/>
      </w:r>
      <w:r>
        <w:rPr>
          <w:rFonts w:ascii="Verdana" w:hAnsi="Verdana"/>
          <w:color w:val="000000"/>
          <w:shd w:val="clear" w:color="auto" w:fill="FFFFFF"/>
        </w:rPr>
        <w:t>los recursos disponibles para murciélagos frugívoros constan en gran parte de especies de sucesión temprana que sirven de alimento, principalmente para frugívoros del sotobosque (Charles-Dominique 1986, Galindo-</w:t>
      </w:r>
      <w:proofErr w:type="spellStart"/>
      <w:r>
        <w:rPr>
          <w:rFonts w:ascii="Verdana" w:hAnsi="Verdana"/>
          <w:color w:val="000000"/>
          <w:shd w:val="clear" w:color="auto" w:fill="FFFFFF"/>
        </w:rPr>
        <w:t>Gonzalez</w:t>
      </w:r>
      <w:proofErr w:type="spellEnd"/>
      <w:r>
        <w:rPr>
          <w:rFonts w:ascii="Verdana" w:hAnsi="Verdana"/>
          <w:color w:val="000000"/>
          <w:shd w:val="clear" w:color="auto" w:fill="FFFFFF"/>
        </w:rPr>
        <w:t xml:space="preserve"> et al. 2000, </w:t>
      </w:r>
      <w:proofErr w:type="spellStart"/>
      <w:r>
        <w:rPr>
          <w:rFonts w:ascii="Verdana" w:hAnsi="Verdana"/>
          <w:color w:val="000000"/>
          <w:shd w:val="clear" w:color="auto" w:fill="FFFFFF"/>
        </w:rPr>
        <w:t>Schulze</w:t>
      </w:r>
      <w:proofErr w:type="spellEnd"/>
      <w:r>
        <w:rPr>
          <w:rFonts w:ascii="Verdana" w:hAnsi="Verdana"/>
          <w:color w:val="000000"/>
          <w:shd w:val="clear" w:color="auto" w:fill="FFFFFF"/>
        </w:rPr>
        <w:t xml:space="preserve"> et al. 2000, Estrada &amp; Coates-Estrada 2001) y no así de especies de sucesión tardía que proveen más recursos para frugívoros del dosel (Fleming 1986).</w:t>
      </w:r>
    </w:p>
  </w:comment>
  <w:comment w:id="842" w:author="Stefanía Sibille Grández" w:date="2022-06-29T19:19:00Z" w:initials="SSG">
    <w:p w14:paraId="5168D77D" w14:textId="4E93D92A" w:rsidR="00870404" w:rsidRDefault="00870404">
      <w:pPr>
        <w:pStyle w:val="Textocomentario"/>
      </w:pPr>
      <w:r>
        <w:rPr>
          <w:rStyle w:val="Refdecomentario"/>
        </w:rPr>
        <w:annotationRef/>
      </w:r>
      <w:r>
        <w:rPr>
          <w:rFonts w:ascii="Arial" w:hAnsi="Arial" w:cs="Arial"/>
          <w:color w:val="000000"/>
          <w:sz w:val="18"/>
          <w:szCs w:val="18"/>
        </w:rPr>
        <w:t xml:space="preserve">Loayza, Andrea P., </w:t>
      </w:r>
      <w:proofErr w:type="spellStart"/>
      <w:r>
        <w:rPr>
          <w:rFonts w:ascii="Arial" w:hAnsi="Arial" w:cs="Arial"/>
          <w:color w:val="000000"/>
          <w:sz w:val="18"/>
          <w:szCs w:val="18"/>
        </w:rPr>
        <w:t>Rios</w:t>
      </w:r>
      <w:proofErr w:type="spellEnd"/>
      <w:r>
        <w:rPr>
          <w:rFonts w:ascii="Arial" w:hAnsi="Arial" w:cs="Arial"/>
          <w:color w:val="000000"/>
          <w:sz w:val="18"/>
          <w:szCs w:val="18"/>
        </w:rPr>
        <w:t xml:space="preserve">, Rodrigo S., &amp; Larrea Alcázar, Daniel M.. (2006). Disponibilidad de recurso y dieta de murciélagos frugívoros en la Estación Biológica </w:t>
      </w:r>
      <w:proofErr w:type="spellStart"/>
      <w:r>
        <w:rPr>
          <w:rFonts w:ascii="Arial" w:hAnsi="Arial" w:cs="Arial"/>
          <w:color w:val="000000"/>
          <w:sz w:val="18"/>
          <w:szCs w:val="18"/>
        </w:rPr>
        <w:t>Tunquini</w:t>
      </w:r>
      <w:proofErr w:type="spellEnd"/>
      <w:r>
        <w:rPr>
          <w:rFonts w:ascii="Arial" w:hAnsi="Arial" w:cs="Arial"/>
          <w:color w:val="000000"/>
          <w:sz w:val="18"/>
          <w:szCs w:val="18"/>
        </w:rPr>
        <w:t>, Bolivia. </w:t>
      </w:r>
      <w:r>
        <w:rPr>
          <w:rFonts w:ascii="Arial" w:hAnsi="Arial" w:cs="Arial"/>
          <w:i/>
          <w:iCs/>
          <w:color w:val="000000"/>
          <w:sz w:val="18"/>
          <w:szCs w:val="18"/>
        </w:rPr>
        <w:t>Ecología en Bolivia</w:t>
      </w:r>
      <w:r>
        <w:rPr>
          <w:rFonts w:ascii="Arial" w:hAnsi="Arial" w:cs="Arial"/>
          <w:color w:val="000000"/>
          <w:sz w:val="18"/>
          <w:szCs w:val="18"/>
        </w:rPr>
        <w:t>, </w:t>
      </w:r>
      <w:r>
        <w:rPr>
          <w:rFonts w:ascii="Arial" w:hAnsi="Arial" w:cs="Arial"/>
          <w:i/>
          <w:iCs/>
          <w:color w:val="000000"/>
          <w:sz w:val="18"/>
          <w:szCs w:val="18"/>
        </w:rPr>
        <w:t>41</w:t>
      </w:r>
      <w:r>
        <w:rPr>
          <w:rFonts w:ascii="Arial" w:hAnsi="Arial" w:cs="Arial"/>
          <w:color w:val="000000"/>
          <w:sz w:val="18"/>
          <w:szCs w:val="18"/>
        </w:rPr>
        <w:t>(1), 7-23. Recuperado en 29 de junio de 2022, de http://www.scielo.org.bo/scielo.php?script=sci_arttext&amp;pid=S1605-25282006000700002&amp;lng=es&amp;tlng=es.</w:t>
      </w:r>
    </w:p>
  </w:comment>
  <w:comment w:id="894" w:author="Stefanía Sibille Grández" w:date="2022-06-29T19:36:00Z" w:initials="SSG">
    <w:p w14:paraId="24C3433F" w14:textId="17861B59" w:rsidR="00870404" w:rsidRDefault="00870404">
      <w:pPr>
        <w:pStyle w:val="Textocomentario"/>
      </w:pPr>
      <w:r>
        <w:rPr>
          <w:rStyle w:val="Refdecomentario"/>
        </w:rPr>
        <w:annotationRef/>
      </w:r>
      <w:r>
        <w:t xml:space="preserve">Los géneros </w:t>
      </w:r>
      <w:proofErr w:type="spellStart"/>
      <w:r>
        <w:t>Artibeus</w:t>
      </w:r>
      <w:proofErr w:type="spellEnd"/>
      <w:r>
        <w:t xml:space="preserve"> y </w:t>
      </w:r>
      <w:proofErr w:type="spellStart"/>
      <w:r>
        <w:t>Carollia</w:t>
      </w:r>
      <w:proofErr w:type="spellEnd"/>
      <w:r>
        <w:t xml:space="preserve"> y las especies </w:t>
      </w:r>
      <w:proofErr w:type="spellStart"/>
      <w:r>
        <w:t>Sturnira</w:t>
      </w:r>
      <w:proofErr w:type="spellEnd"/>
      <w:r>
        <w:t xml:space="preserve"> </w:t>
      </w:r>
      <w:proofErr w:type="spellStart"/>
      <w:r>
        <w:t>lilium</w:t>
      </w:r>
      <w:proofErr w:type="spellEnd"/>
      <w:r>
        <w:t xml:space="preserve"> y </w:t>
      </w:r>
      <w:proofErr w:type="spellStart"/>
      <w:r>
        <w:t>Uroderma</w:t>
      </w:r>
      <w:proofErr w:type="spellEnd"/>
      <w:r>
        <w:t xml:space="preserve"> </w:t>
      </w:r>
      <w:proofErr w:type="spellStart"/>
      <w:r>
        <w:t>bilobatum</w:t>
      </w:r>
      <w:proofErr w:type="spellEnd"/>
      <w:r>
        <w:t xml:space="preserve"> podrían estar dispersando semillas de los géneros </w:t>
      </w:r>
      <w:proofErr w:type="spellStart"/>
      <w:r>
        <w:t>Cecropia</w:t>
      </w:r>
      <w:proofErr w:type="spellEnd"/>
      <w:r>
        <w:t xml:space="preserve">, </w:t>
      </w:r>
      <w:proofErr w:type="spellStart"/>
      <w:r>
        <w:t>Solanum</w:t>
      </w:r>
      <w:proofErr w:type="spellEnd"/>
      <w:r>
        <w:t xml:space="preserve">, </w:t>
      </w:r>
      <w:proofErr w:type="spellStart"/>
      <w:r>
        <w:t>Piper</w:t>
      </w:r>
      <w:proofErr w:type="spellEnd"/>
      <w:r>
        <w:t xml:space="preserve"> y Ficus las cuales son pioneras en la regeneración de áreas intervenidas.</w:t>
      </w:r>
    </w:p>
  </w:comment>
  <w:comment w:id="898" w:author="Stefanía Sibille Grández" w:date="2022-06-29T19:36:00Z" w:initials="SSG">
    <w:p w14:paraId="4FE71BA0" w14:textId="7F8C1316" w:rsidR="00870404" w:rsidRPr="00401DAE" w:rsidRDefault="00870404">
      <w:pPr>
        <w:pStyle w:val="Textocomentario"/>
        <w:rPr>
          <w:lang w:val="en-US"/>
        </w:rPr>
      </w:pPr>
      <w:r>
        <w:rPr>
          <w:rStyle w:val="Refdecomentario"/>
        </w:rPr>
        <w:annotationRef/>
      </w:r>
      <w:r w:rsidRPr="00401DAE">
        <w:rPr>
          <w:sz w:val="23"/>
          <w:szCs w:val="23"/>
          <w:shd w:val="clear" w:color="auto" w:fill="FFFFFF"/>
          <w:lang w:val="en-US"/>
        </w:rPr>
        <w:t xml:space="preserve">h levels of </w:t>
      </w:r>
      <w:proofErr w:type="spellStart"/>
      <w:r w:rsidRPr="00401DAE">
        <w:rPr>
          <w:sz w:val="23"/>
          <w:szCs w:val="23"/>
          <w:shd w:val="clear" w:color="auto" w:fill="FFFFFF"/>
          <w:lang w:val="en-US"/>
        </w:rPr>
        <w:t>abun</w:t>
      </w:r>
      <w:proofErr w:type="spellEnd"/>
      <w:r w:rsidRPr="00401DAE">
        <w:rPr>
          <w:sz w:val="23"/>
          <w:szCs w:val="23"/>
          <w:shd w:val="clear" w:color="auto" w:fill="FFFFFF"/>
          <w:lang w:val="en-US"/>
        </w:rPr>
        <w:t xml:space="preserve">-dance of certain species such as </w:t>
      </w:r>
      <w:proofErr w:type="spellStart"/>
      <w:r w:rsidRPr="00401DAE">
        <w:rPr>
          <w:sz w:val="23"/>
          <w:szCs w:val="23"/>
          <w:shd w:val="clear" w:color="auto" w:fill="FFFFFF"/>
          <w:lang w:val="en-US"/>
        </w:rPr>
        <w:t>Desmodus</w:t>
      </w:r>
      <w:proofErr w:type="spellEnd"/>
      <w:r w:rsidRPr="00401DAE">
        <w:rPr>
          <w:sz w:val="23"/>
          <w:szCs w:val="23"/>
          <w:shd w:val="clear" w:color="auto" w:fill="FFFFFF"/>
          <w:lang w:val="en-US"/>
        </w:rPr>
        <w:t xml:space="preserve"> </w:t>
      </w:r>
      <w:proofErr w:type="spellStart"/>
      <w:r w:rsidRPr="00401DAE">
        <w:rPr>
          <w:sz w:val="23"/>
          <w:szCs w:val="23"/>
          <w:shd w:val="clear" w:color="auto" w:fill="FFFFFF"/>
          <w:lang w:val="en-US"/>
        </w:rPr>
        <w:t>rotundusand</w:t>
      </w:r>
      <w:proofErr w:type="spellEnd"/>
      <w:r w:rsidRPr="00401DAE">
        <w:rPr>
          <w:sz w:val="23"/>
          <w:szCs w:val="23"/>
          <w:shd w:val="clear" w:color="auto" w:fill="FFFFFF"/>
          <w:lang w:val="en-US"/>
        </w:rPr>
        <w:t xml:space="preserve"> </w:t>
      </w:r>
      <w:proofErr w:type="spellStart"/>
      <w:r w:rsidRPr="00401DAE">
        <w:rPr>
          <w:sz w:val="23"/>
          <w:szCs w:val="23"/>
          <w:shd w:val="clear" w:color="auto" w:fill="FFFFFF"/>
          <w:lang w:val="en-US"/>
        </w:rPr>
        <w:t>Carollia</w:t>
      </w:r>
      <w:proofErr w:type="spellEnd"/>
      <w:r w:rsidRPr="00401DAE">
        <w:rPr>
          <w:sz w:val="23"/>
          <w:szCs w:val="23"/>
          <w:shd w:val="clear" w:color="auto" w:fill="FFFFFF"/>
          <w:lang w:val="en-US"/>
        </w:rPr>
        <w:t xml:space="preserve"> </w:t>
      </w:r>
      <w:proofErr w:type="spellStart"/>
      <w:r w:rsidRPr="00401DAE">
        <w:rPr>
          <w:sz w:val="23"/>
          <w:szCs w:val="23"/>
          <w:shd w:val="clear" w:color="auto" w:fill="FFFFFF"/>
          <w:lang w:val="en-US"/>
        </w:rPr>
        <w:t>perspicillata</w:t>
      </w:r>
      <w:proofErr w:type="spellEnd"/>
      <w:r w:rsidRPr="00401DAE">
        <w:rPr>
          <w:sz w:val="23"/>
          <w:szCs w:val="23"/>
          <w:shd w:val="clear" w:color="auto" w:fill="FFFFFF"/>
          <w:lang w:val="en-US"/>
        </w:rPr>
        <w:t xml:space="preserve"> may also indicate habitat dis-</w:t>
      </w:r>
      <w:proofErr w:type="spellStart"/>
      <w:r w:rsidRPr="00401DAE">
        <w:rPr>
          <w:sz w:val="23"/>
          <w:szCs w:val="23"/>
          <w:shd w:val="clear" w:color="auto" w:fill="FFFFFF"/>
          <w:lang w:val="en-US"/>
        </w:rPr>
        <w:t>turbance</w:t>
      </w:r>
      <w:proofErr w:type="spellEnd"/>
      <w:r w:rsidRPr="00401DAE">
        <w:rPr>
          <w:sz w:val="23"/>
          <w:szCs w:val="23"/>
          <w:shd w:val="clear" w:color="auto" w:fill="FFFFFF"/>
          <w:lang w:val="en-US"/>
        </w:rPr>
        <w:t>.</w:t>
      </w:r>
    </w:p>
  </w:comment>
  <w:comment w:id="909" w:author="Stefanía Sibille Grández" w:date="2022-06-29T19:35:00Z" w:initials="SSG">
    <w:p w14:paraId="7C6569B4" w14:textId="691928D7" w:rsidR="00870404" w:rsidRPr="000C407E" w:rsidRDefault="00870404">
      <w:pPr>
        <w:pStyle w:val="Textocomentario"/>
        <w:rPr>
          <w:lang w:val="en-US"/>
        </w:rPr>
      </w:pPr>
      <w:r>
        <w:rPr>
          <w:rStyle w:val="Refdecomentario"/>
        </w:rPr>
        <w:annotationRef/>
      </w:r>
      <w:r>
        <w:t xml:space="preserve">Medellín, R. A., </w:t>
      </w:r>
      <w:proofErr w:type="spellStart"/>
      <w:r>
        <w:t>Equihua</w:t>
      </w:r>
      <w:proofErr w:type="spellEnd"/>
      <w:r>
        <w:t xml:space="preserve">, M., &amp; </w:t>
      </w:r>
      <w:proofErr w:type="spellStart"/>
      <w:r>
        <w:t>Amin</w:t>
      </w:r>
      <w:proofErr w:type="spellEnd"/>
      <w:r>
        <w:t xml:space="preserve">, M. A. (2000). </w:t>
      </w:r>
      <w:r w:rsidRPr="008D74F3">
        <w:rPr>
          <w:lang w:val="en-US"/>
        </w:rPr>
        <w:t xml:space="preserve">Bat diversity and abundance as indicators of disturbance in </w:t>
      </w:r>
      <w:proofErr w:type="spellStart"/>
      <w:r w:rsidRPr="008D74F3">
        <w:rPr>
          <w:lang w:val="en-US"/>
        </w:rPr>
        <w:t>neotropical</w:t>
      </w:r>
      <w:proofErr w:type="spellEnd"/>
      <w:r w:rsidRPr="008D74F3">
        <w:rPr>
          <w:lang w:val="en-US"/>
        </w:rPr>
        <w:t xml:space="preserve"> rainforest. </w:t>
      </w:r>
      <w:r w:rsidRPr="000C407E">
        <w:rPr>
          <w:lang w:val="en-US"/>
        </w:rPr>
        <w:t>Conservation Biology, 14(6), 1666–1675. https://doi. org/10.1046/j.1523-1739.2000.99068.x</w:t>
      </w:r>
    </w:p>
  </w:comment>
  <w:comment w:id="913" w:author="Stefanía Sibille Grández" w:date="2022-06-29T19:46:00Z" w:initials="SSG">
    <w:p w14:paraId="7B3F0A25" w14:textId="4C389BC6" w:rsidR="00870404" w:rsidRPr="000C407E" w:rsidRDefault="00870404">
      <w:pPr>
        <w:pStyle w:val="Textocomentario"/>
        <w:rPr>
          <w:lang w:val="en-US"/>
        </w:rPr>
      </w:pPr>
      <w:r>
        <w:rPr>
          <w:rStyle w:val="Refdecomentario"/>
        </w:rPr>
        <w:annotationRef/>
      </w:r>
      <w:r w:rsidRPr="000C407E">
        <w:rPr>
          <w:lang w:val="en-US"/>
        </w:rPr>
        <w:t>https://repository.javeriana.edu.co/bitstream/handle/10554/14569/CalongeCamargoBertaHelena2009.pdf?sequence=1</w:t>
      </w:r>
    </w:p>
  </w:comment>
  <w:comment w:id="939" w:author="Alejandro" w:date="2022-10-22T22:40:00Z" w:initials="A">
    <w:p w14:paraId="5B3C1447" w14:textId="6D432A18" w:rsidR="00870404" w:rsidRDefault="00870404">
      <w:pPr>
        <w:pStyle w:val="Textocomentario"/>
      </w:pPr>
      <w:r>
        <w:rPr>
          <w:rStyle w:val="Refdecomentario"/>
        </w:rPr>
        <w:annotationRef/>
      </w:r>
      <w:r>
        <w:t>complementar</w:t>
      </w:r>
    </w:p>
  </w:comment>
  <w:comment w:id="966" w:author="Alejandro" w:date="2022-10-22T22:32:00Z" w:initials="A">
    <w:p w14:paraId="5230B1B2" w14:textId="4D62E723" w:rsidR="00870404" w:rsidRDefault="00870404">
      <w:pPr>
        <w:pStyle w:val="Textocomentario"/>
      </w:pPr>
      <w:r>
        <w:rPr>
          <w:rStyle w:val="Refdecomentario"/>
        </w:rPr>
        <w:annotationRef/>
      </w:r>
      <w:r>
        <w:t xml:space="preserve">actualizar de acuerdo a la base </w:t>
      </w:r>
    </w:p>
  </w:comment>
  <w:comment w:id="968" w:author="Stefanía Sibille Grández" w:date="2022-08-14T22:54:00Z" w:initials="SSG">
    <w:p w14:paraId="1A4C9453" w14:textId="7041CACE" w:rsidR="00870404" w:rsidRDefault="00870404">
      <w:pPr>
        <w:pStyle w:val="Textocomentario"/>
      </w:pPr>
      <w:r>
        <w:rPr>
          <w:rStyle w:val="Refdecomentario"/>
        </w:rPr>
        <w:annotationRef/>
      </w:r>
      <w:r w:rsidRPr="00CA6783">
        <w:rPr>
          <w:lang w:val="en-US"/>
        </w:rPr>
        <w:t xml:space="preserve">MCNAB, B. K. 1969. The economics of temperature regulation in Neotropical bats. </w:t>
      </w:r>
      <w:r>
        <w:t xml:space="preserve">Comp. </w:t>
      </w:r>
      <w:proofErr w:type="spellStart"/>
      <w:r>
        <w:t>Biochem</w:t>
      </w:r>
      <w:proofErr w:type="spellEnd"/>
      <w:r>
        <w:t xml:space="preserve">. </w:t>
      </w:r>
      <w:proofErr w:type="spellStart"/>
      <w:r>
        <w:t>Physiol</w:t>
      </w:r>
      <w:proofErr w:type="spellEnd"/>
      <w:r>
        <w:t>., 31:227-268.</w:t>
      </w:r>
    </w:p>
  </w:comment>
  <w:comment w:id="969" w:author="Alejandro" w:date="2022-10-22T22:33:00Z" w:initials="A">
    <w:p w14:paraId="30E3B85A" w14:textId="2B242253" w:rsidR="00870404" w:rsidRDefault="00870404">
      <w:pPr>
        <w:pStyle w:val="Textocomentario"/>
      </w:pPr>
      <w:r>
        <w:rPr>
          <w:rStyle w:val="Refdecomentario"/>
        </w:rPr>
        <w:annotationRef/>
      </w:r>
    </w:p>
  </w:comment>
  <w:comment w:id="973" w:author="Alejandro" w:date="2022-10-22T22:37:00Z" w:initials="A">
    <w:p w14:paraId="786FA16F" w14:textId="4D3EEB74" w:rsidR="00870404" w:rsidRDefault="00870404">
      <w:pPr>
        <w:pStyle w:val="Textocomentario"/>
      </w:pPr>
      <w:r>
        <w:rPr>
          <w:rStyle w:val="Refdecomentario"/>
        </w:rPr>
        <w:annotationRef/>
      </w:r>
      <w:r>
        <w:t xml:space="preserve">Poner en </w:t>
      </w:r>
      <w:proofErr w:type="spellStart"/>
      <w:r>
        <w:t>parentesis</w:t>
      </w:r>
      <w:proofErr w:type="spellEnd"/>
    </w:p>
  </w:comment>
  <w:comment w:id="1039" w:author="Stefanía Sibille Grández" w:date="2022-06-29T17:45:00Z" w:initials="SSG">
    <w:p w14:paraId="7ADB85D3" w14:textId="77777777" w:rsidR="00870404" w:rsidRDefault="00870404" w:rsidP="00AC3192">
      <w:pPr>
        <w:pStyle w:val="Textocomentario"/>
      </w:pPr>
      <w:r>
        <w:rPr>
          <w:rStyle w:val="Refdecomentario"/>
        </w:rPr>
        <w:annotationRef/>
      </w:r>
      <w:proofErr w:type="gramStart"/>
      <w:r>
        <w:t xml:space="preserve">Reemplazar por </w:t>
      </w:r>
      <w:proofErr w:type="spellStart"/>
      <w:r w:rsidRPr="003772A9">
        <w:rPr>
          <w:rFonts w:ascii="Arial" w:hAnsi="Arial" w:cs="Arial"/>
          <w:sz w:val="24"/>
          <w:szCs w:val="24"/>
          <w:lang w:val="es-PE"/>
        </w:rPr>
        <w:t>Bm-mo</w:t>
      </w:r>
      <w:proofErr w:type="spellEnd"/>
      <w:r w:rsidRPr="003772A9">
        <w:rPr>
          <w:rFonts w:ascii="Arial" w:hAnsi="Arial" w:cs="Arial"/>
          <w:sz w:val="24"/>
          <w:szCs w:val="24"/>
          <w:lang w:val="es-PE"/>
        </w:rPr>
        <w:t>?</w:t>
      </w:r>
      <w:proofErr w:type="gram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BB3792" w15:done="0"/>
  <w15:commentEx w15:paraId="174FBDD3" w15:done="0"/>
  <w15:commentEx w15:paraId="6931FCB3" w15:done="0"/>
  <w15:commentEx w15:paraId="40DD08A6" w15:done="0"/>
  <w15:commentEx w15:paraId="1A02E086" w15:done="0"/>
  <w15:commentEx w15:paraId="2AE56B8F" w15:done="1"/>
  <w15:commentEx w15:paraId="149C8A49" w15:done="1"/>
  <w15:commentEx w15:paraId="57EFA94B" w15:done="0"/>
  <w15:commentEx w15:paraId="6C331EBF" w15:done="0"/>
  <w15:commentEx w15:paraId="7A1270B8" w15:done="1"/>
  <w15:commentEx w15:paraId="38789EF7" w15:done="1"/>
  <w15:commentEx w15:paraId="7BAF72CF" w15:done="0"/>
  <w15:commentEx w15:paraId="5A8000F8" w15:done="0"/>
  <w15:commentEx w15:paraId="5F836FC7" w15:done="0"/>
  <w15:commentEx w15:paraId="1AD02AC9" w15:done="0"/>
  <w15:commentEx w15:paraId="784A0F33" w15:done="0"/>
  <w15:commentEx w15:paraId="49B695E4" w15:done="0"/>
  <w15:commentEx w15:paraId="2489FFBF" w15:done="0"/>
  <w15:commentEx w15:paraId="6441D16E" w15:done="0"/>
  <w15:commentEx w15:paraId="13C8FAC8" w15:done="0"/>
  <w15:commentEx w15:paraId="42F59D38" w15:done="0"/>
  <w15:commentEx w15:paraId="335DF3FE" w15:done="0"/>
  <w15:commentEx w15:paraId="7B72026F" w15:done="0"/>
  <w15:commentEx w15:paraId="24C3AACE" w15:done="0"/>
  <w15:commentEx w15:paraId="58780E23" w15:done="0"/>
  <w15:commentEx w15:paraId="091A4B59" w15:done="0"/>
  <w15:commentEx w15:paraId="0EA385B6" w15:done="0"/>
  <w15:commentEx w15:paraId="5168D77D" w15:done="0"/>
  <w15:commentEx w15:paraId="24C3433F" w15:done="0"/>
  <w15:commentEx w15:paraId="4FE71BA0" w15:done="0"/>
  <w15:commentEx w15:paraId="7C6569B4" w15:done="0"/>
  <w15:commentEx w15:paraId="7B3F0A25" w15:done="0"/>
  <w15:commentEx w15:paraId="5B3C1447" w15:done="0"/>
  <w15:commentEx w15:paraId="5230B1B2" w15:done="0"/>
  <w15:commentEx w15:paraId="1A4C9453" w15:done="0"/>
  <w15:commentEx w15:paraId="30E3B85A" w15:done="0"/>
  <w15:commentEx w15:paraId="786FA16F" w15:done="0"/>
  <w15:commentEx w15:paraId="7ADB85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GaramondPro-Regular">
    <w:altName w:val="Yu Gothic UI"/>
    <w:panose1 w:val="00000000000000000000"/>
    <w:charset w:val="80"/>
    <w:family w:val="roman"/>
    <w:notTrueType/>
    <w:pitch w:val="default"/>
    <w:sig w:usb0="00000001" w:usb1="08070000" w:usb2="00000010" w:usb3="00000000" w:csb0="00020000" w:csb1="00000000"/>
  </w:font>
  <w:font w:name="AGaramondPro-Bold">
    <w:panose1 w:val="00000000000000000000"/>
    <w:charset w:val="00"/>
    <w:family w:val="roman"/>
    <w:notTrueType/>
    <w:pitch w:val="default"/>
    <w:sig w:usb0="00000003" w:usb1="00000000" w:usb2="00000000" w:usb3="00000000" w:csb0="00000001" w:csb1="00000000"/>
  </w:font>
  <w:font w:name="Optima-Regular">
    <w:panose1 w:val="00000000000000000000"/>
    <w:charset w:val="00"/>
    <w:family w:val="swiss"/>
    <w:notTrueType/>
    <w:pitch w:val="default"/>
    <w:sig w:usb0="00000003" w:usb1="00000000" w:usb2="00000000" w:usb3="00000000" w:csb0="00000001" w:csb1="00000000"/>
  </w:font>
  <w:font w:name="Optima-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346AB"/>
    <w:multiLevelType w:val="multilevel"/>
    <w:tmpl w:val="8FE0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10766A"/>
    <w:multiLevelType w:val="multilevel"/>
    <w:tmpl w:val="8FE0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7"/>
    </w:lvlOverride>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fanía Sibille Grández">
    <w15:presenceInfo w15:providerId="None" w15:userId="Stefanía Sibille Grández"/>
  </w15:person>
  <w15:person w15:author="Alejandro">
    <w15:presenceInfo w15:providerId="Windows Live" w15:userId="a3dcb7e7622429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71EA6"/>
    <w:rsid w:val="000001B0"/>
    <w:rsid w:val="0001133E"/>
    <w:rsid w:val="000163A3"/>
    <w:rsid w:val="000556A2"/>
    <w:rsid w:val="00075126"/>
    <w:rsid w:val="00083A3C"/>
    <w:rsid w:val="0008557E"/>
    <w:rsid w:val="0009657C"/>
    <w:rsid w:val="000A551F"/>
    <w:rsid w:val="000C3C34"/>
    <w:rsid w:val="000C407E"/>
    <w:rsid w:val="000D50AB"/>
    <w:rsid w:val="000E065B"/>
    <w:rsid w:val="000E0FE9"/>
    <w:rsid w:val="000E360A"/>
    <w:rsid w:val="000E78D6"/>
    <w:rsid w:val="000F00CA"/>
    <w:rsid w:val="000F6EC0"/>
    <w:rsid w:val="0010695B"/>
    <w:rsid w:val="001344E6"/>
    <w:rsid w:val="0013658F"/>
    <w:rsid w:val="00154F03"/>
    <w:rsid w:val="00166580"/>
    <w:rsid w:val="0016681E"/>
    <w:rsid w:val="00167246"/>
    <w:rsid w:val="001801E0"/>
    <w:rsid w:val="00192753"/>
    <w:rsid w:val="001A1433"/>
    <w:rsid w:val="001B04F2"/>
    <w:rsid w:val="001C2429"/>
    <w:rsid w:val="001C7AE6"/>
    <w:rsid w:val="001D54F3"/>
    <w:rsid w:val="001E2720"/>
    <w:rsid w:val="001E4755"/>
    <w:rsid w:val="0020411E"/>
    <w:rsid w:val="00206614"/>
    <w:rsid w:val="00206FCA"/>
    <w:rsid w:val="002166BF"/>
    <w:rsid w:val="002414D4"/>
    <w:rsid w:val="002471EF"/>
    <w:rsid w:val="00271C94"/>
    <w:rsid w:val="002752F0"/>
    <w:rsid w:val="00276200"/>
    <w:rsid w:val="0027799D"/>
    <w:rsid w:val="0028386B"/>
    <w:rsid w:val="00283EA4"/>
    <w:rsid w:val="00291EAA"/>
    <w:rsid w:val="002A5AB4"/>
    <w:rsid w:val="002B169C"/>
    <w:rsid w:val="002B6324"/>
    <w:rsid w:val="002C5C8D"/>
    <w:rsid w:val="002E4989"/>
    <w:rsid w:val="002F116D"/>
    <w:rsid w:val="002F4FB1"/>
    <w:rsid w:val="002F6487"/>
    <w:rsid w:val="00302731"/>
    <w:rsid w:val="00302E04"/>
    <w:rsid w:val="0032008E"/>
    <w:rsid w:val="00326536"/>
    <w:rsid w:val="003301B3"/>
    <w:rsid w:val="003772A9"/>
    <w:rsid w:val="003824A0"/>
    <w:rsid w:val="0039281D"/>
    <w:rsid w:val="00397C09"/>
    <w:rsid w:val="003B5307"/>
    <w:rsid w:val="003F0E72"/>
    <w:rsid w:val="003F2EEC"/>
    <w:rsid w:val="00401DAE"/>
    <w:rsid w:val="00404811"/>
    <w:rsid w:val="00406A43"/>
    <w:rsid w:val="00412321"/>
    <w:rsid w:val="00432367"/>
    <w:rsid w:val="00436A1B"/>
    <w:rsid w:val="00454AC5"/>
    <w:rsid w:val="0046646A"/>
    <w:rsid w:val="00467FD4"/>
    <w:rsid w:val="00476064"/>
    <w:rsid w:val="00476A72"/>
    <w:rsid w:val="00476BF5"/>
    <w:rsid w:val="00491516"/>
    <w:rsid w:val="004934A6"/>
    <w:rsid w:val="0049557E"/>
    <w:rsid w:val="004B68FA"/>
    <w:rsid w:val="004B7BB3"/>
    <w:rsid w:val="004C5C83"/>
    <w:rsid w:val="004D6171"/>
    <w:rsid w:val="004F0D61"/>
    <w:rsid w:val="005112DD"/>
    <w:rsid w:val="00511630"/>
    <w:rsid w:val="00512690"/>
    <w:rsid w:val="00512C7A"/>
    <w:rsid w:val="00524FB0"/>
    <w:rsid w:val="00530178"/>
    <w:rsid w:val="0054020D"/>
    <w:rsid w:val="0054634E"/>
    <w:rsid w:val="00551FFD"/>
    <w:rsid w:val="0055374A"/>
    <w:rsid w:val="00560BE3"/>
    <w:rsid w:val="00566D07"/>
    <w:rsid w:val="00571EA6"/>
    <w:rsid w:val="0057347D"/>
    <w:rsid w:val="00587779"/>
    <w:rsid w:val="005B60D1"/>
    <w:rsid w:val="005D0EE0"/>
    <w:rsid w:val="005D3B67"/>
    <w:rsid w:val="005E6F4E"/>
    <w:rsid w:val="005F216B"/>
    <w:rsid w:val="005F27A7"/>
    <w:rsid w:val="00603737"/>
    <w:rsid w:val="00604C16"/>
    <w:rsid w:val="0061538D"/>
    <w:rsid w:val="006163E9"/>
    <w:rsid w:val="0062458D"/>
    <w:rsid w:val="006331D1"/>
    <w:rsid w:val="00635732"/>
    <w:rsid w:val="00636F7F"/>
    <w:rsid w:val="00642E36"/>
    <w:rsid w:val="006536D0"/>
    <w:rsid w:val="00655027"/>
    <w:rsid w:val="006612AC"/>
    <w:rsid w:val="0066203C"/>
    <w:rsid w:val="00675544"/>
    <w:rsid w:val="006A2A12"/>
    <w:rsid w:val="006C52BF"/>
    <w:rsid w:val="006C7B9C"/>
    <w:rsid w:val="00723783"/>
    <w:rsid w:val="00743AE6"/>
    <w:rsid w:val="00744B45"/>
    <w:rsid w:val="007546EA"/>
    <w:rsid w:val="00771B4D"/>
    <w:rsid w:val="00790F9C"/>
    <w:rsid w:val="007A5023"/>
    <w:rsid w:val="007A583E"/>
    <w:rsid w:val="007C4D40"/>
    <w:rsid w:val="007E1B0E"/>
    <w:rsid w:val="0082109B"/>
    <w:rsid w:val="00826D40"/>
    <w:rsid w:val="00827956"/>
    <w:rsid w:val="008434FF"/>
    <w:rsid w:val="0084439C"/>
    <w:rsid w:val="0086703B"/>
    <w:rsid w:val="00867DEA"/>
    <w:rsid w:val="00870404"/>
    <w:rsid w:val="00876336"/>
    <w:rsid w:val="00883A40"/>
    <w:rsid w:val="0088484A"/>
    <w:rsid w:val="008B401C"/>
    <w:rsid w:val="008C3074"/>
    <w:rsid w:val="008C3A19"/>
    <w:rsid w:val="008D74F3"/>
    <w:rsid w:val="008F4322"/>
    <w:rsid w:val="009129BE"/>
    <w:rsid w:val="00917971"/>
    <w:rsid w:val="009228F7"/>
    <w:rsid w:val="00937855"/>
    <w:rsid w:val="009504AE"/>
    <w:rsid w:val="009618D7"/>
    <w:rsid w:val="00980E37"/>
    <w:rsid w:val="0098179A"/>
    <w:rsid w:val="00990C7A"/>
    <w:rsid w:val="009A0A95"/>
    <w:rsid w:val="009A18C5"/>
    <w:rsid w:val="009A7B07"/>
    <w:rsid w:val="009B673F"/>
    <w:rsid w:val="009E7E44"/>
    <w:rsid w:val="00A15A25"/>
    <w:rsid w:val="00A80A66"/>
    <w:rsid w:val="00A91860"/>
    <w:rsid w:val="00AA3CBE"/>
    <w:rsid w:val="00AC3192"/>
    <w:rsid w:val="00AC3299"/>
    <w:rsid w:val="00AE07FE"/>
    <w:rsid w:val="00AE3053"/>
    <w:rsid w:val="00B200B8"/>
    <w:rsid w:val="00B21C9F"/>
    <w:rsid w:val="00B23E1B"/>
    <w:rsid w:val="00B26F62"/>
    <w:rsid w:val="00B334A1"/>
    <w:rsid w:val="00B36F2D"/>
    <w:rsid w:val="00B449E2"/>
    <w:rsid w:val="00B54A11"/>
    <w:rsid w:val="00BA003E"/>
    <w:rsid w:val="00BB3109"/>
    <w:rsid w:val="00BC3014"/>
    <w:rsid w:val="00BC38BC"/>
    <w:rsid w:val="00BC4744"/>
    <w:rsid w:val="00BE174F"/>
    <w:rsid w:val="00BE4A49"/>
    <w:rsid w:val="00BF0EF2"/>
    <w:rsid w:val="00BF11CF"/>
    <w:rsid w:val="00BF2DFE"/>
    <w:rsid w:val="00BF3816"/>
    <w:rsid w:val="00C0175E"/>
    <w:rsid w:val="00C04A6E"/>
    <w:rsid w:val="00C10011"/>
    <w:rsid w:val="00C135CB"/>
    <w:rsid w:val="00C27DDD"/>
    <w:rsid w:val="00C34A5E"/>
    <w:rsid w:val="00C57ABE"/>
    <w:rsid w:val="00C60CAE"/>
    <w:rsid w:val="00C96BFE"/>
    <w:rsid w:val="00CA606A"/>
    <w:rsid w:val="00CA6783"/>
    <w:rsid w:val="00CB2D94"/>
    <w:rsid w:val="00CC2192"/>
    <w:rsid w:val="00CC5D72"/>
    <w:rsid w:val="00CD1BEE"/>
    <w:rsid w:val="00CD496A"/>
    <w:rsid w:val="00D02E47"/>
    <w:rsid w:val="00D10A41"/>
    <w:rsid w:val="00D21B6F"/>
    <w:rsid w:val="00D22F99"/>
    <w:rsid w:val="00D456BB"/>
    <w:rsid w:val="00D73F5F"/>
    <w:rsid w:val="00D778E1"/>
    <w:rsid w:val="00D94F3A"/>
    <w:rsid w:val="00DA78FD"/>
    <w:rsid w:val="00DE15F8"/>
    <w:rsid w:val="00DE66B1"/>
    <w:rsid w:val="00DF7C28"/>
    <w:rsid w:val="00E0217B"/>
    <w:rsid w:val="00E22C6E"/>
    <w:rsid w:val="00E30323"/>
    <w:rsid w:val="00E61B72"/>
    <w:rsid w:val="00E63784"/>
    <w:rsid w:val="00E72D38"/>
    <w:rsid w:val="00E77CA7"/>
    <w:rsid w:val="00EA6FF9"/>
    <w:rsid w:val="00EB3609"/>
    <w:rsid w:val="00ED30AD"/>
    <w:rsid w:val="00ED6475"/>
    <w:rsid w:val="00EE3337"/>
    <w:rsid w:val="00EE7618"/>
    <w:rsid w:val="00EF73C2"/>
    <w:rsid w:val="00F00491"/>
    <w:rsid w:val="00F01162"/>
    <w:rsid w:val="00F10EEB"/>
    <w:rsid w:val="00F41ECF"/>
    <w:rsid w:val="00F53919"/>
    <w:rsid w:val="00F66EB1"/>
    <w:rsid w:val="00F70CFE"/>
    <w:rsid w:val="00F81769"/>
    <w:rsid w:val="00F84BEC"/>
    <w:rsid w:val="00F8655F"/>
    <w:rsid w:val="00F9731E"/>
    <w:rsid w:val="00FA017B"/>
    <w:rsid w:val="00FB35DE"/>
    <w:rsid w:val="00FC7C67"/>
    <w:rsid w:val="00FD12B0"/>
    <w:rsid w:val="00FD6F2B"/>
    <w:rsid w:val="00FE0253"/>
    <w:rsid w:val="00FE565F"/>
    <w:rsid w:val="00FE7C77"/>
    <w:rsid w:val="00FF199F"/>
    <w:rsid w:val="00FF3D3D"/>
    <w:rsid w:val="00FF79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B96"/>
  <w15:docId w15:val="{6F5C3B3F-27E7-40AA-838E-DAC908B7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link w:val="EndNoteBibliographyTitleCar"/>
    <w:rsid w:val="00883A40"/>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883A40"/>
    <w:rPr>
      <w:rFonts w:ascii="Calibri" w:hAnsi="Calibri" w:cs="Calibri"/>
      <w:noProof/>
      <w:lang w:val="en-US"/>
    </w:rPr>
  </w:style>
  <w:style w:type="paragraph" w:customStyle="1" w:styleId="EndNoteBibliography">
    <w:name w:val="EndNote Bibliography"/>
    <w:basedOn w:val="Normal"/>
    <w:link w:val="EndNoteBibliographyCar"/>
    <w:rsid w:val="00883A40"/>
    <w:pPr>
      <w:spacing w:line="240" w:lineRule="auto"/>
    </w:pPr>
    <w:rPr>
      <w:rFonts w:ascii="Calibri" w:hAnsi="Calibri" w:cs="Calibri"/>
      <w:noProof/>
      <w:lang w:val="en-US"/>
    </w:rPr>
  </w:style>
  <w:style w:type="character" w:customStyle="1" w:styleId="EndNoteBibliographyCar">
    <w:name w:val="EndNote Bibliography Car"/>
    <w:basedOn w:val="Fuentedeprrafopredeter"/>
    <w:link w:val="EndNoteBibliography"/>
    <w:rsid w:val="00883A40"/>
    <w:rPr>
      <w:rFonts w:ascii="Calibri" w:hAnsi="Calibri" w:cs="Calibri"/>
      <w:noProof/>
      <w:lang w:val="en-US"/>
    </w:rPr>
  </w:style>
  <w:style w:type="table" w:styleId="Tablanormal2">
    <w:name w:val="Plain Table 2"/>
    <w:basedOn w:val="Tablanormal"/>
    <w:uiPriority w:val="42"/>
    <w:rsid w:val="006245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F81769"/>
    <w:rPr>
      <w:color w:val="0000FF" w:themeColor="hyperlink"/>
      <w:u w:val="single"/>
    </w:rPr>
  </w:style>
  <w:style w:type="character" w:styleId="Refdecomentario">
    <w:name w:val="annotation reference"/>
    <w:basedOn w:val="Fuentedeprrafopredeter"/>
    <w:uiPriority w:val="99"/>
    <w:semiHidden/>
    <w:unhideWhenUsed/>
    <w:rsid w:val="00CD1BEE"/>
    <w:rPr>
      <w:sz w:val="16"/>
      <w:szCs w:val="16"/>
    </w:rPr>
  </w:style>
  <w:style w:type="paragraph" w:styleId="Textocomentario">
    <w:name w:val="annotation text"/>
    <w:basedOn w:val="Normal"/>
    <w:link w:val="TextocomentarioCar"/>
    <w:uiPriority w:val="99"/>
    <w:semiHidden/>
    <w:unhideWhenUsed/>
    <w:rsid w:val="00CD1B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EE"/>
    <w:rPr>
      <w:sz w:val="20"/>
      <w:szCs w:val="20"/>
    </w:rPr>
  </w:style>
  <w:style w:type="paragraph" w:styleId="Asuntodelcomentario">
    <w:name w:val="annotation subject"/>
    <w:basedOn w:val="Textocomentario"/>
    <w:next w:val="Textocomentario"/>
    <w:link w:val="AsuntodelcomentarioCar"/>
    <w:uiPriority w:val="99"/>
    <w:semiHidden/>
    <w:unhideWhenUsed/>
    <w:rsid w:val="00CD1BEE"/>
    <w:rPr>
      <w:b/>
      <w:bCs/>
    </w:rPr>
  </w:style>
  <w:style w:type="character" w:customStyle="1" w:styleId="AsuntodelcomentarioCar">
    <w:name w:val="Asunto del comentario Car"/>
    <w:basedOn w:val="TextocomentarioCar"/>
    <w:link w:val="Asuntodelcomentario"/>
    <w:uiPriority w:val="99"/>
    <w:semiHidden/>
    <w:rsid w:val="00CD1BEE"/>
    <w:rPr>
      <w:b/>
      <w:bCs/>
      <w:sz w:val="20"/>
      <w:szCs w:val="20"/>
    </w:rPr>
  </w:style>
  <w:style w:type="paragraph" w:styleId="Textodeglobo">
    <w:name w:val="Balloon Text"/>
    <w:basedOn w:val="Normal"/>
    <w:link w:val="TextodegloboCar"/>
    <w:uiPriority w:val="99"/>
    <w:semiHidden/>
    <w:unhideWhenUsed/>
    <w:rsid w:val="00CD1B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1BEE"/>
    <w:rPr>
      <w:rFonts w:ascii="Segoe UI" w:hAnsi="Segoe UI" w:cs="Segoe UI"/>
      <w:sz w:val="18"/>
      <w:szCs w:val="18"/>
    </w:rPr>
  </w:style>
  <w:style w:type="character" w:customStyle="1" w:styleId="ng-binding">
    <w:name w:val="ng-binding"/>
    <w:basedOn w:val="Fuentedeprrafopredeter"/>
    <w:rsid w:val="00F00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87387">
      <w:bodyDiv w:val="1"/>
      <w:marLeft w:val="0"/>
      <w:marRight w:val="0"/>
      <w:marTop w:val="0"/>
      <w:marBottom w:val="0"/>
      <w:divBdr>
        <w:top w:val="none" w:sz="0" w:space="0" w:color="auto"/>
        <w:left w:val="none" w:sz="0" w:space="0" w:color="auto"/>
        <w:bottom w:val="none" w:sz="0" w:space="0" w:color="auto"/>
        <w:right w:val="none" w:sz="0" w:space="0" w:color="auto"/>
      </w:divBdr>
    </w:div>
    <w:div w:id="1702246076">
      <w:bodyDiv w:val="1"/>
      <w:marLeft w:val="0"/>
      <w:marRight w:val="0"/>
      <w:marTop w:val="0"/>
      <w:marBottom w:val="0"/>
      <w:divBdr>
        <w:top w:val="none" w:sz="0" w:space="0" w:color="auto"/>
        <w:left w:val="none" w:sz="0" w:space="0" w:color="auto"/>
        <w:bottom w:val="none" w:sz="0" w:space="0" w:color="auto"/>
        <w:right w:val="none" w:sz="0" w:space="0" w:color="auto"/>
      </w:divBdr>
    </w:div>
    <w:div w:id="1723022546">
      <w:bodyDiv w:val="1"/>
      <w:marLeft w:val="0"/>
      <w:marRight w:val="0"/>
      <w:marTop w:val="0"/>
      <w:marBottom w:val="0"/>
      <w:divBdr>
        <w:top w:val="none" w:sz="0" w:space="0" w:color="auto"/>
        <w:left w:val="none" w:sz="0" w:space="0" w:color="auto"/>
        <w:bottom w:val="none" w:sz="0" w:space="0" w:color="auto"/>
        <w:right w:val="none" w:sz="0" w:space="0" w:color="auto"/>
      </w:divBdr>
      <w:divsChild>
        <w:div w:id="1454248202">
          <w:marLeft w:val="0"/>
          <w:marRight w:val="0"/>
          <w:marTop w:val="0"/>
          <w:marBottom w:val="0"/>
          <w:divBdr>
            <w:top w:val="none" w:sz="0" w:space="0" w:color="auto"/>
            <w:left w:val="none" w:sz="0" w:space="0" w:color="auto"/>
            <w:bottom w:val="none" w:sz="0" w:space="0" w:color="auto"/>
            <w:right w:val="none" w:sz="0" w:space="0" w:color="auto"/>
          </w:divBdr>
        </w:div>
        <w:div w:id="866793395">
          <w:marLeft w:val="0"/>
          <w:marRight w:val="0"/>
          <w:marTop w:val="0"/>
          <w:marBottom w:val="0"/>
          <w:divBdr>
            <w:top w:val="none" w:sz="0" w:space="0" w:color="auto"/>
            <w:left w:val="none" w:sz="0" w:space="0" w:color="auto"/>
            <w:bottom w:val="none" w:sz="0" w:space="0" w:color="auto"/>
            <w:right w:val="none" w:sz="0" w:space="0" w:color="auto"/>
          </w:divBdr>
          <w:divsChild>
            <w:div w:id="924613757">
              <w:marLeft w:val="0"/>
              <w:marRight w:val="0"/>
              <w:marTop w:val="0"/>
              <w:marBottom w:val="0"/>
              <w:divBdr>
                <w:top w:val="none" w:sz="0" w:space="0" w:color="auto"/>
                <w:left w:val="none" w:sz="0" w:space="0" w:color="auto"/>
                <w:bottom w:val="none" w:sz="0" w:space="0" w:color="auto"/>
                <w:right w:val="none" w:sz="0" w:space="0" w:color="auto"/>
              </w:divBdr>
            </w:div>
            <w:div w:id="1995798505">
              <w:marLeft w:val="0"/>
              <w:marRight w:val="0"/>
              <w:marTop w:val="0"/>
              <w:marBottom w:val="0"/>
              <w:divBdr>
                <w:top w:val="none" w:sz="0" w:space="0" w:color="auto"/>
                <w:left w:val="none" w:sz="0" w:space="0" w:color="auto"/>
                <w:bottom w:val="none" w:sz="0" w:space="0" w:color="auto"/>
                <w:right w:val="none" w:sz="0" w:space="0" w:color="auto"/>
              </w:divBdr>
            </w:div>
            <w:div w:id="1540705631">
              <w:marLeft w:val="0"/>
              <w:marRight w:val="0"/>
              <w:marTop w:val="0"/>
              <w:marBottom w:val="0"/>
              <w:divBdr>
                <w:top w:val="none" w:sz="0" w:space="0" w:color="auto"/>
                <w:left w:val="none" w:sz="0" w:space="0" w:color="auto"/>
                <w:bottom w:val="none" w:sz="0" w:space="0" w:color="auto"/>
                <w:right w:val="none" w:sz="0" w:space="0" w:color="auto"/>
              </w:divBdr>
            </w:div>
            <w:div w:id="1259480268">
              <w:marLeft w:val="0"/>
              <w:marRight w:val="0"/>
              <w:marTop w:val="0"/>
              <w:marBottom w:val="0"/>
              <w:divBdr>
                <w:top w:val="none" w:sz="0" w:space="0" w:color="auto"/>
                <w:left w:val="none" w:sz="0" w:space="0" w:color="auto"/>
                <w:bottom w:val="none" w:sz="0" w:space="0" w:color="auto"/>
                <w:right w:val="none" w:sz="0" w:space="0" w:color="auto"/>
              </w:divBdr>
            </w:div>
          </w:divsChild>
        </w:div>
        <w:div w:id="1745906682">
          <w:marLeft w:val="0"/>
          <w:marRight w:val="0"/>
          <w:marTop w:val="0"/>
          <w:marBottom w:val="0"/>
          <w:divBdr>
            <w:top w:val="none" w:sz="0" w:space="0" w:color="auto"/>
            <w:left w:val="none" w:sz="0" w:space="0" w:color="auto"/>
            <w:bottom w:val="none" w:sz="0" w:space="0" w:color="auto"/>
            <w:right w:val="none" w:sz="0" w:space="0" w:color="auto"/>
          </w:divBdr>
          <w:divsChild>
            <w:div w:id="1632133082">
              <w:marLeft w:val="0"/>
              <w:marRight w:val="0"/>
              <w:marTop w:val="0"/>
              <w:marBottom w:val="0"/>
              <w:divBdr>
                <w:top w:val="none" w:sz="0" w:space="0" w:color="auto"/>
                <w:left w:val="none" w:sz="0" w:space="0" w:color="auto"/>
                <w:bottom w:val="none" w:sz="0" w:space="0" w:color="auto"/>
                <w:right w:val="none" w:sz="0" w:space="0" w:color="auto"/>
              </w:divBdr>
            </w:div>
            <w:div w:id="1100834399">
              <w:marLeft w:val="0"/>
              <w:marRight w:val="0"/>
              <w:marTop w:val="0"/>
              <w:marBottom w:val="0"/>
              <w:divBdr>
                <w:top w:val="none" w:sz="0" w:space="0" w:color="auto"/>
                <w:left w:val="none" w:sz="0" w:space="0" w:color="auto"/>
                <w:bottom w:val="none" w:sz="0" w:space="0" w:color="auto"/>
                <w:right w:val="none" w:sz="0" w:space="0" w:color="auto"/>
              </w:divBdr>
            </w:div>
          </w:divsChild>
        </w:div>
        <w:div w:id="242378125">
          <w:marLeft w:val="0"/>
          <w:marRight w:val="0"/>
          <w:marTop w:val="0"/>
          <w:marBottom w:val="0"/>
          <w:divBdr>
            <w:top w:val="none" w:sz="0" w:space="0" w:color="auto"/>
            <w:left w:val="none" w:sz="0" w:space="0" w:color="auto"/>
            <w:bottom w:val="none" w:sz="0" w:space="0" w:color="auto"/>
            <w:right w:val="none" w:sz="0" w:space="0" w:color="auto"/>
          </w:divBdr>
        </w:div>
      </w:divsChild>
    </w:div>
    <w:div w:id="1907914745">
      <w:bodyDiv w:val="1"/>
      <w:marLeft w:val="0"/>
      <w:marRight w:val="0"/>
      <w:marTop w:val="0"/>
      <w:marBottom w:val="0"/>
      <w:divBdr>
        <w:top w:val="none" w:sz="0" w:space="0" w:color="auto"/>
        <w:left w:val="none" w:sz="0" w:space="0" w:color="auto"/>
        <w:bottom w:val="none" w:sz="0" w:space="0" w:color="auto"/>
        <w:right w:val="none" w:sz="0" w:space="0" w:color="auto"/>
      </w:divBdr>
      <w:divsChild>
        <w:div w:id="2022508514">
          <w:marLeft w:val="0"/>
          <w:marRight w:val="0"/>
          <w:marTop w:val="0"/>
          <w:marBottom w:val="0"/>
          <w:divBdr>
            <w:top w:val="none" w:sz="0" w:space="0" w:color="auto"/>
            <w:left w:val="none" w:sz="0" w:space="0" w:color="auto"/>
            <w:bottom w:val="none" w:sz="0" w:space="0" w:color="auto"/>
            <w:right w:val="none" w:sz="0" w:space="0" w:color="auto"/>
          </w:divBdr>
          <w:divsChild>
            <w:div w:id="366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78255-F293-42E7-AAC7-87C9594B8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7534</TotalTime>
  <Pages>15</Pages>
  <Words>11437</Words>
  <Characters>65197</Characters>
  <Application>Microsoft Office Word</Application>
  <DocSecurity>0</DocSecurity>
  <Lines>543</Lines>
  <Paragraphs>152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54</cp:revision>
  <dcterms:created xsi:type="dcterms:W3CDTF">2022-05-18T01:10:00Z</dcterms:created>
  <dcterms:modified xsi:type="dcterms:W3CDTF">2022-12-28T03:19:00Z</dcterms:modified>
</cp:coreProperties>
</file>